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0C172" w14:textId="77777777" w:rsidR="00DC0F38" w:rsidRPr="00C677DE" w:rsidRDefault="00DC0F38" w:rsidP="00DC0F38">
      <w:pPr>
        <w:ind w:left="720" w:hanging="720"/>
      </w:pPr>
      <w:r w:rsidRPr="00C677DE">
        <w:t>Outline</w:t>
      </w:r>
    </w:p>
    <w:p w14:paraId="1A4A0297" w14:textId="77777777" w:rsidR="00A9747B" w:rsidRPr="00C677DE" w:rsidRDefault="00DC0F38" w:rsidP="00DC0F38">
      <w:pPr>
        <w:pStyle w:val="ListParagraph"/>
        <w:numPr>
          <w:ilvl w:val="0"/>
          <w:numId w:val="2"/>
        </w:numPr>
        <w:rPr>
          <w:rFonts w:asciiTheme="majorBidi" w:hAnsiTheme="majorBidi" w:cstheme="majorBidi"/>
          <w:b/>
          <w:bCs/>
          <w:lang w:val="en-US"/>
        </w:rPr>
      </w:pPr>
      <w:r w:rsidRPr="00C677DE">
        <w:rPr>
          <w:rFonts w:asciiTheme="majorBidi" w:hAnsiTheme="majorBidi" w:cstheme="majorBidi"/>
          <w:b/>
          <w:bCs/>
          <w:lang w:val="en-US"/>
        </w:rPr>
        <w:t>Background</w:t>
      </w:r>
    </w:p>
    <w:p w14:paraId="24521BF8" w14:textId="7968F52F" w:rsidR="00DC0F38" w:rsidRPr="00C677DE" w:rsidRDefault="00DC0F38" w:rsidP="00DC0F38">
      <w:pPr>
        <w:pStyle w:val="ListParagraph"/>
        <w:numPr>
          <w:ilvl w:val="0"/>
          <w:numId w:val="2"/>
        </w:numPr>
        <w:rPr>
          <w:rFonts w:asciiTheme="majorBidi" w:hAnsiTheme="majorBidi" w:cstheme="majorBidi"/>
          <w:b/>
          <w:bCs/>
          <w:lang w:val="en-US"/>
        </w:rPr>
      </w:pPr>
      <w:r w:rsidRPr="00C677DE">
        <w:rPr>
          <w:rFonts w:asciiTheme="majorBidi" w:hAnsiTheme="majorBidi" w:cstheme="majorBidi"/>
          <w:b/>
          <w:bCs/>
          <w:lang w:val="en-US"/>
        </w:rPr>
        <w:t xml:space="preserve">The 2018 </w:t>
      </w:r>
      <w:r w:rsidR="00BE04BA">
        <w:rPr>
          <w:rFonts w:asciiTheme="majorBidi" w:hAnsiTheme="majorBidi" w:cstheme="majorBidi"/>
          <w:b/>
          <w:bCs/>
          <w:lang w:val="en-US"/>
        </w:rPr>
        <w:t>questionnaire:</w:t>
      </w:r>
      <w:r w:rsidRPr="00C677DE">
        <w:rPr>
          <w:rFonts w:asciiTheme="majorBidi" w:hAnsiTheme="majorBidi" w:cstheme="majorBidi"/>
          <w:b/>
          <w:bCs/>
          <w:lang w:val="en-US"/>
        </w:rPr>
        <w:t xml:space="preserve"> overview</w:t>
      </w:r>
    </w:p>
    <w:p w14:paraId="7D07CD03" w14:textId="411ABC40" w:rsidR="00DC0F38" w:rsidRPr="005A3DB3" w:rsidRDefault="00BE04BA"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Questionnaire</w:t>
      </w:r>
      <w:r w:rsidR="00DC0F38" w:rsidRPr="005A3DB3">
        <w:rPr>
          <w:rFonts w:asciiTheme="majorBidi" w:hAnsiTheme="majorBidi" w:cstheme="majorBidi"/>
          <w:b/>
          <w:bCs/>
          <w:highlight w:val="yellow"/>
          <w:lang w:val="en-US"/>
        </w:rPr>
        <w:t xml:space="preserve"> results</w:t>
      </w:r>
      <w:r w:rsidR="00F433C8" w:rsidRPr="005A3DB3">
        <w:rPr>
          <w:rFonts w:asciiTheme="majorBidi" w:hAnsiTheme="majorBidi" w:cstheme="majorBidi"/>
          <w:b/>
          <w:bCs/>
          <w:highlight w:val="yellow"/>
          <w:lang w:val="en-US"/>
        </w:rPr>
        <w:t xml:space="preserve"> (majority of questions)</w:t>
      </w:r>
    </w:p>
    <w:p w14:paraId="2F50D6B7" w14:textId="77777777" w:rsidR="00DC0F38" w:rsidRPr="005A3DB3" w:rsidRDefault="00DC0F38"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Open Data</w:t>
      </w:r>
    </w:p>
    <w:p w14:paraId="4B49F03D" w14:textId="22C28F59" w:rsidR="00DC0F38" w:rsidRPr="00BD57F2" w:rsidRDefault="00DC0F38" w:rsidP="00DC0F38">
      <w:pPr>
        <w:pStyle w:val="ListParagraph"/>
        <w:numPr>
          <w:ilvl w:val="0"/>
          <w:numId w:val="2"/>
        </w:numPr>
        <w:rPr>
          <w:rFonts w:asciiTheme="majorBidi" w:hAnsiTheme="majorBidi" w:cstheme="majorBidi"/>
          <w:b/>
          <w:bCs/>
          <w:highlight w:val="yellow"/>
          <w:lang w:val="en-US"/>
        </w:rPr>
      </w:pPr>
      <w:r w:rsidRPr="00BD57F2">
        <w:rPr>
          <w:rFonts w:asciiTheme="majorBidi" w:hAnsiTheme="majorBidi" w:cstheme="majorBidi"/>
          <w:b/>
          <w:bCs/>
          <w:highlight w:val="yellow"/>
          <w:lang w:val="en-US"/>
        </w:rPr>
        <w:t>Implementation of the Fundamental Principles: challenges and opportunities</w:t>
      </w:r>
      <w:r w:rsidR="00E57047" w:rsidRPr="00BD57F2">
        <w:rPr>
          <w:rFonts w:asciiTheme="majorBidi" w:hAnsiTheme="majorBidi" w:cstheme="majorBidi"/>
          <w:b/>
          <w:bCs/>
          <w:highlight w:val="yellow"/>
          <w:lang w:val="en-US"/>
        </w:rPr>
        <w:t xml:space="preserve"> (Part 11 questions/answers)</w:t>
      </w:r>
    </w:p>
    <w:p w14:paraId="6E92321E" w14:textId="77777777" w:rsidR="00DC0F38" w:rsidRPr="005A3DB3" w:rsidRDefault="00DC0F38" w:rsidP="00DC0F38">
      <w:pPr>
        <w:pStyle w:val="ListParagraph"/>
        <w:numPr>
          <w:ilvl w:val="0"/>
          <w:numId w:val="2"/>
        </w:numPr>
        <w:rPr>
          <w:rFonts w:asciiTheme="majorBidi" w:hAnsiTheme="majorBidi" w:cstheme="majorBidi"/>
          <w:b/>
          <w:bCs/>
          <w:highlight w:val="yellow"/>
          <w:lang w:val="en-US"/>
        </w:rPr>
      </w:pPr>
      <w:r w:rsidRPr="005A3DB3">
        <w:rPr>
          <w:rFonts w:asciiTheme="majorBidi" w:hAnsiTheme="majorBidi" w:cstheme="majorBidi"/>
          <w:b/>
          <w:bCs/>
          <w:highlight w:val="yellow"/>
          <w:lang w:val="en-US"/>
        </w:rPr>
        <w:t>Concluding remarks</w:t>
      </w:r>
    </w:p>
    <w:p w14:paraId="5D5E2B48" w14:textId="00AF61A5" w:rsidR="00884D21" w:rsidRPr="00C677DE" w:rsidRDefault="00884D21" w:rsidP="00DC0F38">
      <w:pPr>
        <w:pStyle w:val="ListParagraph"/>
        <w:numPr>
          <w:ilvl w:val="0"/>
          <w:numId w:val="2"/>
        </w:numPr>
        <w:rPr>
          <w:rFonts w:asciiTheme="majorBidi" w:hAnsiTheme="majorBidi" w:cstheme="majorBidi"/>
          <w:b/>
          <w:bCs/>
          <w:lang w:val="en-US"/>
        </w:rPr>
      </w:pPr>
      <w:r>
        <w:rPr>
          <w:rFonts w:asciiTheme="majorBidi" w:hAnsiTheme="majorBidi" w:cstheme="majorBidi"/>
          <w:b/>
          <w:bCs/>
          <w:lang w:val="en-US"/>
        </w:rPr>
        <w:t>Annex with survey results (table format)</w:t>
      </w:r>
    </w:p>
    <w:p w14:paraId="7999A08E" w14:textId="77777777" w:rsidR="00DC0F38" w:rsidRPr="00C677DE" w:rsidRDefault="00DC0F38" w:rsidP="00DC0F38">
      <w:pPr>
        <w:rPr>
          <w:rFonts w:asciiTheme="majorBidi" w:hAnsiTheme="majorBidi" w:cstheme="majorBidi"/>
          <w:b/>
          <w:bCs/>
          <w:lang w:val="en-US"/>
        </w:rPr>
      </w:pPr>
    </w:p>
    <w:p w14:paraId="15B16AF0" w14:textId="77777777" w:rsidR="00DC0F38" w:rsidRPr="00C677DE" w:rsidRDefault="00DC0F38" w:rsidP="00DC0F38">
      <w:pPr>
        <w:pStyle w:val="ListParagraph"/>
        <w:numPr>
          <w:ilvl w:val="0"/>
          <w:numId w:val="4"/>
        </w:numPr>
        <w:rPr>
          <w:rFonts w:asciiTheme="majorBidi" w:hAnsiTheme="majorBidi" w:cstheme="majorBidi"/>
          <w:b/>
          <w:bCs/>
          <w:lang w:val="en-US"/>
        </w:rPr>
      </w:pPr>
      <w:r w:rsidRPr="00C677DE">
        <w:rPr>
          <w:rFonts w:asciiTheme="majorBidi" w:hAnsiTheme="majorBidi" w:cstheme="majorBidi"/>
          <w:b/>
          <w:bCs/>
          <w:lang w:val="en-US"/>
        </w:rPr>
        <w:t>Background</w:t>
      </w:r>
    </w:p>
    <w:p w14:paraId="068807F2" w14:textId="77777777" w:rsidR="00D82744" w:rsidRPr="00B17A3D" w:rsidRDefault="00D82744" w:rsidP="00B17A3D">
      <w:pPr>
        <w:rPr>
          <w:ins w:id="0" w:author="Luis Gerardo Gonzalez Morales" w:date="2019-02-05T15:01:00Z"/>
          <w:rFonts w:asciiTheme="majorBidi" w:hAnsiTheme="majorBidi" w:cstheme="majorBidi"/>
          <w:lang w:val="en-US"/>
        </w:rPr>
      </w:pPr>
      <w:ins w:id="1" w:author="Luis Gerardo Gonzalez Morales" w:date="2019-02-05T15:01:00Z">
        <w:r w:rsidRPr="00B17A3D">
          <w:rPr>
            <w:rFonts w:asciiTheme="majorBidi" w:hAnsiTheme="majorBidi" w:cstheme="majorBidi"/>
            <w:lang w:val="en-US"/>
          </w:rPr>
          <w:t xml:space="preserve">Following a request at the thirty-fourth session of the Statistical Commission, the Statistics Division conducted a first global review of the implementation of the Fundamental Principles of Official Statistics in 2003. The results were reported to the Commission in a report to its thirty-fifth session in 2004, coinciding with the tenth anniversary of the adoption of the Fundamental Principles by the Commission. </w:t>
        </w:r>
      </w:ins>
    </w:p>
    <w:p w14:paraId="2BA57B20" w14:textId="77777777" w:rsidR="00D82744" w:rsidRPr="00B17A3D" w:rsidRDefault="00D82744" w:rsidP="00B17A3D">
      <w:pPr>
        <w:rPr>
          <w:ins w:id="2" w:author="Luis Gerardo Gonzalez Morales" w:date="2019-02-05T15:01:00Z"/>
          <w:rFonts w:asciiTheme="majorBidi" w:hAnsiTheme="majorBidi" w:cstheme="majorBidi"/>
          <w:lang w:val="en-US"/>
        </w:rPr>
      </w:pPr>
      <w:ins w:id="3" w:author="Luis Gerardo Gonzalez Morales" w:date="2019-02-05T15:01:00Z">
        <w:r w:rsidRPr="00B17A3D">
          <w:rPr>
            <w:rFonts w:asciiTheme="majorBidi" w:hAnsiTheme="majorBidi" w:cstheme="majorBidi"/>
            <w:lang w:val="en-US"/>
          </w:rPr>
          <w:t>At its forty-second session, the UN Statistical Commission “agreed that it was desirable to conduct periodic reviews of the implementation of the Fundamental Principles by Member States and asked the United Nations Statistics Division to undertake such a review and report the results to the Commission before 2014” (Decision 41/111). This request was reaffirmed during the forty-third session in 2012 (Decision 43/111).</w:t>
        </w:r>
      </w:ins>
    </w:p>
    <w:p w14:paraId="52603CB2" w14:textId="38330F23" w:rsidR="00DC0F38" w:rsidRPr="00C677DE" w:rsidRDefault="00F079E1" w:rsidP="00F079E1">
      <w:pPr>
        <w:rPr>
          <w:rFonts w:asciiTheme="majorBidi" w:hAnsiTheme="majorBidi" w:cstheme="majorBidi"/>
          <w:lang w:val="en-US"/>
        </w:rPr>
      </w:pPr>
      <w:r w:rsidRPr="00F079E1">
        <w:rPr>
          <w:rFonts w:asciiTheme="majorBidi" w:hAnsiTheme="majorBidi" w:cstheme="majorBidi"/>
          <w:lang w:val="en-US"/>
        </w:rPr>
        <w:t>The United Nations Statistical Commission, at its 48th session in March 2017, requested the Friends of the Chair Group on the Implementation of the Fundamental Principles</w:t>
      </w:r>
      <w:r w:rsidR="00D82744">
        <w:rPr>
          <w:rFonts w:asciiTheme="majorBidi" w:hAnsiTheme="majorBidi" w:cstheme="majorBidi"/>
          <w:lang w:val="en-US"/>
        </w:rPr>
        <w:t xml:space="preserve"> </w:t>
      </w:r>
      <w:ins w:id="4" w:author="Luis Gerardo Gonzalez Morales" w:date="2019-02-05T15:01:00Z">
        <w:r w:rsidR="00D82744">
          <w:rPr>
            <w:rFonts w:asciiTheme="majorBidi" w:hAnsiTheme="majorBidi" w:cstheme="majorBidi"/>
            <w:lang w:val="en-US"/>
          </w:rPr>
          <w:t>of Official Statistics</w:t>
        </w:r>
        <w:r>
          <w:rPr>
            <w:rFonts w:asciiTheme="majorBidi" w:hAnsiTheme="majorBidi" w:cstheme="majorBidi"/>
            <w:lang w:val="en-US"/>
          </w:rPr>
          <w:t xml:space="preserve"> </w:t>
        </w:r>
      </w:ins>
      <w:r w:rsidRPr="00F079E1">
        <w:rPr>
          <w:rFonts w:asciiTheme="majorBidi" w:hAnsiTheme="majorBidi" w:cstheme="majorBidi"/>
          <w:lang w:val="en-US"/>
        </w:rPr>
        <w:t>(FOC-FPOS)</w:t>
      </w:r>
      <w:r w:rsidR="0041474A">
        <w:rPr>
          <w:rStyle w:val="FootnoteReference"/>
          <w:rFonts w:asciiTheme="majorBidi" w:hAnsiTheme="majorBidi" w:cstheme="majorBidi"/>
          <w:lang w:val="en-US"/>
        </w:rPr>
        <w:footnoteReference w:id="2"/>
      </w:r>
      <w:r w:rsidRPr="00F079E1">
        <w:rPr>
          <w:rFonts w:asciiTheme="majorBidi" w:hAnsiTheme="majorBidi" w:cstheme="majorBidi"/>
          <w:lang w:val="en-US"/>
        </w:rPr>
        <w:t xml:space="preserve"> to work on selected dimensions of the implementation of the Fundamental Principles within the context of the preparation for the twenty-fifth anniversary of thei</w:t>
      </w:r>
      <w:r>
        <w:rPr>
          <w:rFonts w:asciiTheme="majorBidi" w:hAnsiTheme="majorBidi" w:cstheme="majorBidi"/>
          <w:lang w:val="en-US"/>
        </w:rPr>
        <w:t xml:space="preserve">r </w:t>
      </w:r>
      <w:r w:rsidRPr="00F079E1">
        <w:rPr>
          <w:rFonts w:asciiTheme="majorBidi" w:hAnsiTheme="majorBidi" w:cstheme="majorBidi"/>
          <w:lang w:val="en-US"/>
        </w:rPr>
        <w:t>adoption, in 2019. Specifically, the Group was mandated to conduct a global review of the implementation of the Fundamental Principles of Official Statistics</w:t>
      </w:r>
      <w:r w:rsidR="004956E9">
        <w:rPr>
          <w:rStyle w:val="FootnoteReference"/>
          <w:rFonts w:asciiTheme="majorBidi" w:hAnsiTheme="majorBidi" w:cstheme="majorBidi"/>
          <w:lang w:val="en-US"/>
        </w:rPr>
        <w:footnoteReference w:id="3"/>
      </w:r>
      <w:r w:rsidRPr="00F079E1">
        <w:rPr>
          <w:rFonts w:asciiTheme="majorBidi" w:hAnsiTheme="majorBidi" w:cstheme="majorBidi"/>
          <w:lang w:val="en-US"/>
        </w:rPr>
        <w:t xml:space="preserve"> and to prepare a</w:t>
      </w:r>
      <w:r>
        <w:rPr>
          <w:rFonts w:asciiTheme="majorBidi" w:hAnsiTheme="majorBidi" w:cstheme="majorBidi"/>
          <w:lang w:val="en-US"/>
        </w:rPr>
        <w:t xml:space="preserve"> </w:t>
      </w:r>
      <w:r w:rsidRPr="00F079E1">
        <w:rPr>
          <w:rFonts w:asciiTheme="majorBidi" w:hAnsiTheme="majorBidi" w:cstheme="majorBidi"/>
          <w:lang w:val="en-US"/>
        </w:rPr>
        <w:t>report to be discussed at the Commission’s 50</w:t>
      </w:r>
      <w:r w:rsidR="004956E9" w:rsidRPr="004956E9">
        <w:rPr>
          <w:rFonts w:asciiTheme="majorBidi" w:hAnsiTheme="majorBidi" w:cstheme="majorBidi"/>
          <w:vertAlign w:val="superscript"/>
          <w:lang w:val="en-US"/>
        </w:rPr>
        <w:t>th</w:t>
      </w:r>
      <w:r w:rsidR="004956E9">
        <w:rPr>
          <w:rFonts w:asciiTheme="majorBidi" w:hAnsiTheme="majorBidi" w:cstheme="majorBidi"/>
          <w:lang w:val="en-US"/>
        </w:rPr>
        <w:t xml:space="preserve"> </w:t>
      </w:r>
      <w:r w:rsidRPr="00F079E1">
        <w:rPr>
          <w:rFonts w:asciiTheme="majorBidi" w:hAnsiTheme="majorBidi" w:cstheme="majorBidi"/>
          <w:lang w:val="en-US"/>
        </w:rPr>
        <w:t>session in March 2019.</w:t>
      </w:r>
      <w:r>
        <w:rPr>
          <w:rFonts w:asciiTheme="majorBidi" w:hAnsiTheme="majorBidi" w:cstheme="majorBidi"/>
          <w:lang w:val="en-US"/>
        </w:rPr>
        <w:t xml:space="preserve"> </w:t>
      </w:r>
    </w:p>
    <w:p w14:paraId="33CE2C23" w14:textId="77777777" w:rsidR="00DC0F38" w:rsidRPr="00C677DE" w:rsidRDefault="00DC0F38" w:rsidP="00DC0F38">
      <w:pPr>
        <w:pStyle w:val="ListParagraph"/>
        <w:numPr>
          <w:ilvl w:val="0"/>
          <w:numId w:val="4"/>
        </w:numPr>
        <w:rPr>
          <w:del w:id="5" w:author="Luis Gerardo Gonzalez Morales" w:date="2019-02-05T15:01:00Z"/>
          <w:rFonts w:asciiTheme="majorBidi" w:hAnsiTheme="majorBidi" w:cstheme="majorBidi"/>
          <w:b/>
          <w:bCs/>
          <w:lang w:val="en-US"/>
        </w:rPr>
      </w:pPr>
      <w:del w:id="6" w:author="Luis Gerardo Gonzalez Morales" w:date="2019-02-05T15:01:00Z">
        <w:r w:rsidRPr="00C677DE">
          <w:rPr>
            <w:rFonts w:asciiTheme="majorBidi" w:hAnsiTheme="majorBidi" w:cstheme="majorBidi"/>
            <w:b/>
            <w:bCs/>
            <w:lang w:val="en-US"/>
          </w:rPr>
          <w:delText>The 2018</w:delText>
        </w:r>
      </w:del>
      <w:ins w:id="7" w:author="Luis Gerardo Gonzalez Morales" w:date="2019-02-05T15:01:00Z">
        <w:r w:rsidR="00D82744">
          <w:rPr>
            <w:rFonts w:asciiTheme="majorBidi" w:hAnsiTheme="majorBidi" w:cstheme="majorBidi"/>
            <w:b/>
            <w:bCs/>
            <w:lang w:val="en-US"/>
          </w:rPr>
          <w:t>Assessment</w:t>
        </w:r>
      </w:ins>
      <w:r w:rsidR="00D82744">
        <w:rPr>
          <w:rFonts w:asciiTheme="majorBidi" w:hAnsiTheme="majorBidi" w:cstheme="majorBidi"/>
          <w:b/>
          <w:bCs/>
          <w:lang w:val="en-US"/>
        </w:rPr>
        <w:t xml:space="preserve"> questionnaire</w:t>
      </w:r>
      <w:del w:id="8" w:author="Luis Gerardo Gonzalez Morales" w:date="2019-02-05T15:01:00Z">
        <w:r w:rsidRPr="00C677DE">
          <w:rPr>
            <w:rFonts w:asciiTheme="majorBidi" w:hAnsiTheme="majorBidi" w:cstheme="majorBidi"/>
            <w:b/>
            <w:bCs/>
            <w:lang w:val="en-US"/>
          </w:rPr>
          <w:delText>: overview</w:delText>
        </w:r>
      </w:del>
    </w:p>
    <w:p w14:paraId="51056BC1" w14:textId="301172AE" w:rsidR="00DC0F38" w:rsidRPr="00C677DE" w:rsidRDefault="00F079E1" w:rsidP="00DC0F38">
      <w:pPr>
        <w:pStyle w:val="ListParagraph"/>
        <w:numPr>
          <w:ilvl w:val="0"/>
          <w:numId w:val="4"/>
        </w:numPr>
        <w:rPr>
          <w:ins w:id="9" w:author="Luis Gerardo Gonzalez Morales" w:date="2019-02-05T15:01:00Z"/>
          <w:rFonts w:asciiTheme="majorBidi" w:hAnsiTheme="majorBidi" w:cstheme="majorBidi"/>
          <w:b/>
          <w:bCs/>
          <w:lang w:val="en-US"/>
        </w:rPr>
      </w:pPr>
      <w:del w:id="10" w:author="Luis Gerardo Gonzalez Morales" w:date="2019-02-05T15:01:00Z">
        <w:r w:rsidRPr="00F079E1">
          <w:rPr>
            <w:rFonts w:asciiTheme="majorBidi" w:hAnsiTheme="majorBidi" w:cstheme="majorBidi"/>
            <w:lang w:val="en-US"/>
          </w:rPr>
          <w:delText xml:space="preserve">The </w:delText>
        </w:r>
        <w:r>
          <w:rPr>
            <w:rFonts w:asciiTheme="majorBidi" w:hAnsiTheme="majorBidi" w:cstheme="majorBidi"/>
            <w:lang w:val="en-US"/>
          </w:rPr>
          <w:delText xml:space="preserve">2018 </w:delText>
        </w:r>
        <w:r w:rsidRPr="00F079E1">
          <w:rPr>
            <w:rFonts w:asciiTheme="majorBidi" w:hAnsiTheme="majorBidi" w:cstheme="majorBidi"/>
            <w:lang w:val="en-US"/>
          </w:rPr>
          <w:delText>questionnaire was largely based on earlier versions sent to countries by the UN Statistics Division in 2003 and 2012 respectively</w:delText>
        </w:r>
        <w:r w:rsidR="004956E9">
          <w:rPr>
            <w:rStyle w:val="FootnoteReference"/>
            <w:rFonts w:asciiTheme="majorBidi" w:hAnsiTheme="majorBidi" w:cstheme="majorBidi"/>
            <w:lang w:val="en-US"/>
          </w:rPr>
          <w:footnoteReference w:id="4"/>
        </w:r>
        <w:r>
          <w:rPr>
            <w:rFonts w:asciiTheme="majorBidi" w:hAnsiTheme="majorBidi" w:cstheme="majorBidi"/>
            <w:lang w:val="en-US"/>
          </w:rPr>
          <w:delText xml:space="preserve"> </w:delText>
        </w:r>
        <w:r w:rsidRPr="00F079E1">
          <w:rPr>
            <w:rFonts w:asciiTheme="majorBidi" w:hAnsiTheme="majorBidi" w:cstheme="majorBidi"/>
            <w:lang w:val="en-US"/>
          </w:rPr>
          <w:delText>to assess</w:delText>
        </w:r>
      </w:del>
      <w:ins w:id="12" w:author="Luis Gerardo Gonzalez Morales" w:date="2019-02-05T15:01:00Z">
        <w:r w:rsidR="00D82744">
          <w:rPr>
            <w:rFonts w:asciiTheme="majorBidi" w:hAnsiTheme="majorBidi" w:cstheme="majorBidi"/>
            <w:b/>
            <w:bCs/>
            <w:lang w:val="en-US"/>
          </w:rPr>
          <w:t xml:space="preserve"> on</w:t>
        </w:r>
      </w:ins>
      <w:r w:rsidR="00D82744">
        <w:rPr>
          <w:rFonts w:asciiTheme="majorBidi" w:hAnsiTheme="majorBidi"/>
          <w:b/>
          <w:lang w:val="en-US"/>
          <w:rPrChange w:id="13" w:author="Luis Gerardo Gonzalez Morales" w:date="2019-02-05T15:01:00Z">
            <w:rPr>
              <w:rFonts w:asciiTheme="majorBidi" w:hAnsiTheme="majorBidi"/>
              <w:lang w:val="en-US"/>
            </w:rPr>
          </w:rPrChange>
        </w:rPr>
        <w:t xml:space="preserve"> the implementation of the Fundamental Principles of Official Statistics</w:t>
      </w:r>
      <w:del w:id="14" w:author="Luis Gerardo Gonzalez Morales" w:date="2019-02-05T15:01:00Z">
        <w:r w:rsidRPr="00F079E1">
          <w:rPr>
            <w:rFonts w:asciiTheme="majorBidi" w:hAnsiTheme="majorBidi" w:cstheme="majorBidi"/>
            <w:lang w:val="en-US"/>
          </w:rPr>
          <w:delText>. The new</w:delText>
        </w:r>
      </w:del>
    </w:p>
    <w:p w14:paraId="2A540E06" w14:textId="652BCFAA" w:rsidR="00F079E1" w:rsidRPr="0041474A" w:rsidRDefault="00F079E1" w:rsidP="00D82744">
      <w:pPr>
        <w:rPr>
          <w:rFonts w:asciiTheme="majorBidi" w:hAnsiTheme="majorBidi" w:cstheme="majorBidi"/>
          <w:lang w:val="en-US"/>
        </w:rPr>
      </w:pPr>
      <w:ins w:id="15" w:author="Luis Gerardo Gonzalez Morales" w:date="2019-02-05T15:01:00Z">
        <w:r w:rsidRPr="00F079E1">
          <w:rPr>
            <w:rFonts w:asciiTheme="majorBidi" w:hAnsiTheme="majorBidi" w:cstheme="majorBidi"/>
            <w:lang w:val="en-US"/>
          </w:rPr>
          <w:t xml:space="preserve">The </w:t>
        </w:r>
        <w:r w:rsidR="00D82744">
          <w:rPr>
            <w:rFonts w:asciiTheme="majorBidi" w:hAnsiTheme="majorBidi" w:cstheme="majorBidi"/>
            <w:lang w:val="en-US"/>
          </w:rPr>
          <w:t xml:space="preserve">present assessment </w:t>
        </w:r>
        <w:r w:rsidR="00D94AE9">
          <w:rPr>
            <w:rFonts w:asciiTheme="majorBidi" w:hAnsiTheme="majorBidi" w:cstheme="majorBidi"/>
            <w:lang w:val="en-US"/>
          </w:rPr>
          <w:t>of</w:t>
        </w:r>
        <w:r w:rsidR="00D94AE9" w:rsidRPr="00F079E1">
          <w:rPr>
            <w:rFonts w:asciiTheme="majorBidi" w:hAnsiTheme="majorBidi" w:cstheme="majorBidi"/>
            <w:lang w:val="en-US"/>
          </w:rPr>
          <w:t xml:space="preserve"> the implementation of the Fundamental Principles of Official Statistics</w:t>
        </w:r>
        <w:r w:rsidR="00D94AE9">
          <w:rPr>
            <w:rFonts w:asciiTheme="majorBidi" w:hAnsiTheme="majorBidi" w:cstheme="majorBidi"/>
            <w:lang w:val="en-US"/>
          </w:rPr>
          <w:t xml:space="preserve"> </w:t>
        </w:r>
        <w:r w:rsidR="00D82744">
          <w:rPr>
            <w:rFonts w:asciiTheme="majorBidi" w:hAnsiTheme="majorBidi" w:cstheme="majorBidi"/>
            <w:lang w:val="en-US"/>
          </w:rPr>
          <w:t>is</w:t>
        </w:r>
        <w:r w:rsidRPr="00F079E1">
          <w:rPr>
            <w:rFonts w:asciiTheme="majorBidi" w:hAnsiTheme="majorBidi" w:cstheme="majorBidi"/>
            <w:lang w:val="en-US"/>
          </w:rPr>
          <w:t xml:space="preserve"> based on </w:t>
        </w:r>
        <w:r w:rsidR="00D82744">
          <w:rPr>
            <w:rFonts w:asciiTheme="majorBidi" w:hAnsiTheme="majorBidi" w:cstheme="majorBidi"/>
            <w:lang w:val="en-US"/>
          </w:rPr>
          <w:t>an</w:t>
        </w:r>
      </w:ins>
      <w:r w:rsidR="00D82744">
        <w:rPr>
          <w:rFonts w:asciiTheme="majorBidi" w:hAnsiTheme="majorBidi" w:cstheme="majorBidi"/>
          <w:lang w:val="en-US"/>
        </w:rPr>
        <w:t xml:space="preserve"> updated </w:t>
      </w:r>
      <w:r w:rsidRPr="00F079E1">
        <w:rPr>
          <w:rFonts w:asciiTheme="majorBidi" w:hAnsiTheme="majorBidi" w:cstheme="majorBidi"/>
          <w:lang w:val="en-US"/>
        </w:rPr>
        <w:t>version</w:t>
      </w:r>
      <w:r w:rsidR="00D82744">
        <w:rPr>
          <w:rFonts w:asciiTheme="majorBidi" w:hAnsiTheme="majorBidi" w:cstheme="majorBidi"/>
          <w:lang w:val="en-US"/>
        </w:rPr>
        <w:t xml:space="preserve"> </w:t>
      </w:r>
      <w:del w:id="16" w:author="Luis Gerardo Gonzalez Morales" w:date="2019-02-05T15:01:00Z">
        <w:r w:rsidRPr="00F079E1">
          <w:rPr>
            <w:rFonts w:asciiTheme="majorBidi" w:hAnsiTheme="majorBidi" w:cstheme="majorBidi"/>
            <w:lang w:val="en-US"/>
          </w:rPr>
          <w:delText>of</w:delText>
        </w:r>
      </w:del>
      <w:ins w:id="17" w:author="Luis Gerardo Gonzalez Morales" w:date="2019-02-05T15:01:00Z">
        <w:r w:rsidR="00D82744">
          <w:rPr>
            <w:rFonts w:asciiTheme="majorBidi" w:hAnsiTheme="majorBidi" w:cstheme="majorBidi"/>
            <w:lang w:val="en-US"/>
          </w:rPr>
          <w:t>or</w:t>
        </w:r>
      </w:ins>
      <w:r w:rsidR="00D82744">
        <w:rPr>
          <w:rFonts w:asciiTheme="majorBidi" w:hAnsiTheme="majorBidi" w:cstheme="majorBidi"/>
          <w:lang w:val="en-US"/>
        </w:rPr>
        <w:t xml:space="preserve"> the questionnaire</w:t>
      </w:r>
      <w:ins w:id="18" w:author="Luis Gerardo Gonzalez Morales" w:date="2019-02-05T15:03:00Z">
        <w:r w:rsidR="00B17A3D">
          <w:rPr>
            <w:rFonts w:asciiTheme="majorBidi" w:hAnsiTheme="majorBidi" w:cstheme="majorBidi"/>
            <w:lang w:val="en-US"/>
          </w:rPr>
          <w:t>s</w:t>
        </w:r>
      </w:ins>
      <w:r w:rsidRPr="00F079E1">
        <w:rPr>
          <w:rFonts w:asciiTheme="majorBidi" w:hAnsiTheme="majorBidi" w:cstheme="majorBidi"/>
          <w:lang w:val="en-US"/>
        </w:rPr>
        <w:t xml:space="preserve"> </w:t>
      </w:r>
      <w:del w:id="19" w:author="Luis Gerardo Gonzalez Morales" w:date="2019-02-05T15:01:00Z">
        <w:r w:rsidRPr="00F079E1">
          <w:rPr>
            <w:rFonts w:asciiTheme="majorBidi" w:hAnsiTheme="majorBidi" w:cstheme="majorBidi"/>
            <w:lang w:val="en-US"/>
          </w:rPr>
          <w:delText>was</w:delText>
        </w:r>
      </w:del>
      <w:ins w:id="20" w:author="Luis Gerardo Gonzalez Morales" w:date="2019-02-05T15:01:00Z">
        <w:r w:rsidRPr="00F079E1">
          <w:rPr>
            <w:rFonts w:asciiTheme="majorBidi" w:hAnsiTheme="majorBidi" w:cstheme="majorBidi"/>
            <w:lang w:val="en-US"/>
          </w:rPr>
          <w:t>sent to countries by the UN Statistics Division in 2003 and 2012</w:t>
        </w:r>
        <w:r w:rsidR="00D94AE9">
          <w:rPr>
            <w:rFonts w:asciiTheme="majorBidi" w:hAnsiTheme="majorBidi" w:cstheme="majorBidi"/>
            <w:lang w:val="en-US"/>
          </w:rPr>
          <w:t>.</w:t>
        </w:r>
        <w:r w:rsidR="004956E9">
          <w:rPr>
            <w:rStyle w:val="FootnoteReference"/>
            <w:rFonts w:asciiTheme="majorBidi" w:hAnsiTheme="majorBidi" w:cstheme="majorBidi"/>
            <w:lang w:val="en-US"/>
          </w:rPr>
          <w:footnoteReference w:id="5"/>
        </w:r>
        <w:r w:rsidRPr="00F079E1">
          <w:rPr>
            <w:rFonts w:asciiTheme="majorBidi" w:hAnsiTheme="majorBidi" w:cstheme="majorBidi"/>
            <w:lang w:val="en-US"/>
          </w:rPr>
          <w:t xml:space="preserve"> </w:t>
        </w:r>
        <w:r w:rsidR="00D94AE9">
          <w:rPr>
            <w:rFonts w:asciiTheme="majorBidi" w:hAnsiTheme="majorBidi" w:cstheme="majorBidi"/>
            <w:lang w:val="en-US"/>
          </w:rPr>
          <w:t>It has</w:t>
        </w:r>
        <w:r w:rsidRPr="00F079E1">
          <w:rPr>
            <w:rFonts w:asciiTheme="majorBidi" w:hAnsiTheme="majorBidi" w:cstheme="majorBidi"/>
            <w:lang w:val="en-US"/>
          </w:rPr>
          <w:t xml:space="preserve"> </w:t>
        </w:r>
        <w:r w:rsidR="00D94AE9">
          <w:rPr>
            <w:rFonts w:asciiTheme="majorBidi" w:hAnsiTheme="majorBidi" w:cstheme="majorBidi"/>
            <w:lang w:val="en-US"/>
          </w:rPr>
          <w:t>been</w:t>
        </w:r>
      </w:ins>
      <w:r w:rsidR="00D94AE9" w:rsidRPr="00F079E1">
        <w:rPr>
          <w:rFonts w:asciiTheme="majorBidi" w:hAnsiTheme="majorBidi" w:cstheme="majorBidi"/>
          <w:lang w:val="en-US"/>
        </w:rPr>
        <w:t xml:space="preserve"> </w:t>
      </w:r>
      <w:r w:rsidRPr="00F079E1">
        <w:rPr>
          <w:rFonts w:asciiTheme="majorBidi" w:hAnsiTheme="majorBidi" w:cstheme="majorBidi"/>
          <w:lang w:val="en-US"/>
        </w:rPr>
        <w:t xml:space="preserve">prepared with the contribution of PARIS21, </w:t>
      </w:r>
      <w:del w:id="22" w:author="Luis Gerardo Gonzalez Morales" w:date="2019-02-05T15:01:00Z">
        <w:r w:rsidRPr="00F079E1">
          <w:rPr>
            <w:rFonts w:asciiTheme="majorBidi" w:hAnsiTheme="majorBidi" w:cstheme="majorBidi"/>
            <w:lang w:val="en-US"/>
          </w:rPr>
          <w:delText xml:space="preserve">and </w:delText>
        </w:r>
      </w:del>
      <w:r w:rsidR="00D94AE9">
        <w:rPr>
          <w:rFonts w:asciiTheme="majorBidi" w:hAnsiTheme="majorBidi" w:cstheme="majorBidi"/>
          <w:lang w:val="en-US"/>
        </w:rPr>
        <w:t xml:space="preserve">with the aim </w:t>
      </w:r>
      <w:del w:id="23" w:author="Luis Gerardo Gonzalez Morales" w:date="2019-02-05T15:01:00Z">
        <w:r w:rsidRPr="00F079E1">
          <w:rPr>
            <w:rFonts w:asciiTheme="majorBidi" w:hAnsiTheme="majorBidi" w:cstheme="majorBidi"/>
            <w:lang w:val="en-US"/>
          </w:rPr>
          <w:delText>of modernizing</w:delText>
        </w:r>
      </w:del>
      <w:ins w:id="24" w:author="Luis Gerardo Gonzalez Morales" w:date="2019-02-05T15:01:00Z">
        <w:r w:rsidR="00D94AE9">
          <w:rPr>
            <w:rFonts w:asciiTheme="majorBidi" w:hAnsiTheme="majorBidi" w:cstheme="majorBidi"/>
            <w:lang w:val="en-US"/>
          </w:rPr>
          <w:t xml:space="preserve">to </w:t>
        </w:r>
        <w:r w:rsidR="00D82744" w:rsidRPr="00F079E1">
          <w:rPr>
            <w:rFonts w:asciiTheme="majorBidi" w:hAnsiTheme="majorBidi" w:cstheme="majorBidi"/>
            <w:lang w:val="en-US"/>
          </w:rPr>
          <w:t>moderniz</w:t>
        </w:r>
        <w:r w:rsidR="00D82744">
          <w:rPr>
            <w:rFonts w:asciiTheme="majorBidi" w:hAnsiTheme="majorBidi" w:cstheme="majorBidi"/>
            <w:lang w:val="en-US"/>
          </w:rPr>
          <w:t>e</w:t>
        </w:r>
      </w:ins>
      <w:r w:rsidR="00D82744" w:rsidRPr="00F079E1">
        <w:rPr>
          <w:rFonts w:asciiTheme="majorBidi" w:hAnsiTheme="majorBidi" w:cstheme="majorBidi"/>
          <w:lang w:val="en-US"/>
        </w:rPr>
        <w:t xml:space="preserve"> </w:t>
      </w:r>
      <w:r w:rsidRPr="00F079E1">
        <w:rPr>
          <w:rFonts w:asciiTheme="majorBidi" w:hAnsiTheme="majorBidi" w:cstheme="majorBidi"/>
          <w:lang w:val="en-US"/>
        </w:rPr>
        <w:t xml:space="preserve">and </w:t>
      </w:r>
      <w:del w:id="25" w:author="Luis Gerardo Gonzalez Morales" w:date="2019-02-05T15:01:00Z">
        <w:r w:rsidRPr="00F079E1">
          <w:rPr>
            <w:rFonts w:asciiTheme="majorBidi" w:hAnsiTheme="majorBidi" w:cstheme="majorBidi"/>
            <w:lang w:val="en-US"/>
          </w:rPr>
          <w:delText>improving</w:delText>
        </w:r>
      </w:del>
      <w:ins w:id="26" w:author="Luis Gerardo Gonzalez Morales" w:date="2019-02-05T15:01:00Z">
        <w:r w:rsidR="00D82744" w:rsidRPr="00F079E1">
          <w:rPr>
            <w:rFonts w:asciiTheme="majorBidi" w:hAnsiTheme="majorBidi" w:cstheme="majorBidi"/>
            <w:lang w:val="en-US"/>
          </w:rPr>
          <w:t>improv</w:t>
        </w:r>
        <w:r w:rsidR="00D82744">
          <w:rPr>
            <w:rFonts w:asciiTheme="majorBidi" w:hAnsiTheme="majorBidi" w:cstheme="majorBidi"/>
            <w:lang w:val="en-US"/>
          </w:rPr>
          <w:t>e</w:t>
        </w:r>
        <w:r w:rsidR="00D82744" w:rsidRPr="00F079E1">
          <w:rPr>
            <w:rFonts w:asciiTheme="majorBidi" w:hAnsiTheme="majorBidi" w:cstheme="majorBidi"/>
            <w:lang w:val="en-US"/>
          </w:rPr>
          <w:t xml:space="preserve"> </w:t>
        </w:r>
        <w:r w:rsidR="00D82744">
          <w:rPr>
            <w:rFonts w:asciiTheme="majorBidi" w:hAnsiTheme="majorBidi" w:cstheme="majorBidi"/>
            <w:lang w:val="en-US"/>
          </w:rPr>
          <w:t>on</w:t>
        </w:r>
      </w:ins>
      <w:r w:rsidR="00D82744">
        <w:rPr>
          <w:rFonts w:asciiTheme="majorBidi" w:hAnsiTheme="majorBidi" w:cstheme="majorBidi"/>
          <w:lang w:val="en-US"/>
        </w:rPr>
        <w:t xml:space="preserve"> </w:t>
      </w:r>
      <w:r w:rsidRPr="00F079E1">
        <w:rPr>
          <w:rFonts w:asciiTheme="majorBidi" w:hAnsiTheme="majorBidi" w:cstheme="majorBidi"/>
          <w:lang w:val="en-US"/>
        </w:rPr>
        <w:t xml:space="preserve">previous </w:t>
      </w:r>
      <w:del w:id="27" w:author="Luis Gerardo Gonzalez Morales" w:date="2019-02-05T15:01:00Z">
        <w:r w:rsidRPr="00F079E1">
          <w:rPr>
            <w:rFonts w:asciiTheme="majorBidi" w:hAnsiTheme="majorBidi" w:cstheme="majorBidi"/>
            <w:lang w:val="en-US"/>
          </w:rPr>
          <w:delText>versions</w:delText>
        </w:r>
      </w:del>
      <w:ins w:id="28" w:author="Luis Gerardo Gonzalez Morales" w:date="2019-02-05T15:01:00Z">
        <w:r w:rsidR="00D94AE9">
          <w:rPr>
            <w:rFonts w:asciiTheme="majorBidi" w:hAnsiTheme="majorBidi" w:cstheme="majorBidi"/>
            <w:lang w:val="en-US"/>
          </w:rPr>
          <w:t>assessments</w:t>
        </w:r>
      </w:ins>
      <w:r w:rsidR="00D82744">
        <w:rPr>
          <w:rFonts w:asciiTheme="majorBidi" w:hAnsiTheme="majorBidi" w:cstheme="majorBidi"/>
          <w:lang w:val="en-US"/>
        </w:rPr>
        <w:t>,</w:t>
      </w:r>
      <w:r w:rsidRPr="00F079E1">
        <w:rPr>
          <w:rFonts w:asciiTheme="majorBidi" w:hAnsiTheme="majorBidi" w:cstheme="majorBidi"/>
          <w:lang w:val="en-US"/>
        </w:rPr>
        <w:t xml:space="preserve"> while </w:t>
      </w:r>
      <w:del w:id="29" w:author="Luis Gerardo Gonzalez Morales" w:date="2019-02-05T15:01:00Z">
        <w:r w:rsidRPr="00F079E1">
          <w:rPr>
            <w:rFonts w:asciiTheme="majorBidi" w:hAnsiTheme="majorBidi" w:cstheme="majorBidi"/>
            <w:lang w:val="en-US"/>
          </w:rPr>
          <w:delText xml:space="preserve">still </w:delText>
        </w:r>
      </w:del>
      <w:r w:rsidRPr="00F079E1">
        <w:rPr>
          <w:rFonts w:asciiTheme="majorBidi" w:hAnsiTheme="majorBidi" w:cstheme="majorBidi"/>
          <w:lang w:val="en-US"/>
        </w:rPr>
        <w:t xml:space="preserve">maintaining </w:t>
      </w:r>
      <w:ins w:id="30" w:author="Luis Gerardo Gonzalez Morales" w:date="2019-02-05T15:01:00Z">
        <w:r w:rsidR="00D94AE9">
          <w:rPr>
            <w:rFonts w:asciiTheme="majorBidi" w:hAnsiTheme="majorBidi" w:cstheme="majorBidi"/>
            <w:lang w:val="en-US"/>
          </w:rPr>
          <w:t xml:space="preserve">comparability on a set of </w:t>
        </w:r>
      </w:ins>
      <w:r w:rsidR="00D94AE9">
        <w:rPr>
          <w:rFonts w:asciiTheme="majorBidi" w:hAnsiTheme="majorBidi" w:cstheme="majorBidi"/>
          <w:lang w:val="en-US"/>
        </w:rPr>
        <w:t xml:space="preserve">core </w:t>
      </w:r>
      <w:del w:id="31" w:author="Luis Gerardo Gonzalez Morales" w:date="2019-02-05T15:01:00Z">
        <w:r w:rsidRPr="00F079E1">
          <w:rPr>
            <w:rFonts w:asciiTheme="majorBidi" w:hAnsiTheme="majorBidi" w:cstheme="majorBidi"/>
            <w:lang w:val="en-US"/>
          </w:rPr>
          <w:delText>questions similar to</w:delText>
        </w:r>
      </w:del>
      <w:ins w:id="32" w:author="Luis Gerardo Gonzalez Morales" w:date="2019-02-05T15:01:00Z">
        <w:r w:rsidR="00D94AE9">
          <w:rPr>
            <w:rFonts w:asciiTheme="majorBidi" w:hAnsiTheme="majorBidi" w:cstheme="majorBidi"/>
            <w:lang w:val="en-US"/>
          </w:rPr>
          <w:t>items from</w:t>
        </w:r>
      </w:ins>
      <w:r w:rsidR="00D94AE9">
        <w:rPr>
          <w:rFonts w:asciiTheme="majorBidi" w:hAnsiTheme="majorBidi" w:cstheme="majorBidi"/>
          <w:lang w:val="en-US"/>
        </w:rPr>
        <w:t xml:space="preserve"> </w:t>
      </w:r>
      <w:r w:rsidR="00D94AE9">
        <w:rPr>
          <w:rFonts w:asciiTheme="majorBidi" w:hAnsiTheme="majorBidi" w:cstheme="majorBidi"/>
          <w:lang w:val="en-US"/>
        </w:rPr>
        <w:lastRenderedPageBreak/>
        <w:t>the</w:t>
      </w:r>
      <w:del w:id="33" w:author="Luis Gerardo Gonzalez Morales" w:date="2019-02-05T15:01:00Z">
        <w:r w:rsidRPr="00F079E1">
          <w:rPr>
            <w:rFonts w:asciiTheme="majorBidi" w:hAnsiTheme="majorBidi" w:cstheme="majorBidi"/>
            <w:lang w:val="en-US"/>
          </w:rPr>
          <w:delText xml:space="preserve"> original</w:delText>
        </w:r>
      </w:del>
      <w:r w:rsidRPr="00F079E1">
        <w:rPr>
          <w:rFonts w:asciiTheme="majorBidi" w:hAnsiTheme="majorBidi" w:cstheme="majorBidi"/>
          <w:lang w:val="en-US"/>
        </w:rPr>
        <w:t xml:space="preserve"> 2012 questionnaire to allow for the review of progress. Notable differences include revised and expanded options for each answer based on the FPOS implementation guide and the results of previous questionnaires</w:t>
      </w:r>
      <w:del w:id="34" w:author="Luis Gerardo Gonzalez Morales" w:date="2019-02-05T15:01:00Z">
        <w:r w:rsidRPr="00F079E1">
          <w:rPr>
            <w:rFonts w:asciiTheme="majorBidi" w:hAnsiTheme="majorBidi" w:cstheme="majorBidi"/>
            <w:lang w:val="en-US"/>
          </w:rPr>
          <w:delText xml:space="preserve"> as well as revision of the </w:delText>
        </w:r>
      </w:del>
      <w:ins w:id="35" w:author="Luis Gerardo Gonzalez Morales" w:date="2019-02-05T15:01:00Z">
        <w:r w:rsidR="00D94AE9">
          <w:rPr>
            <w:rFonts w:asciiTheme="majorBidi" w:hAnsiTheme="majorBidi" w:cstheme="majorBidi"/>
            <w:lang w:val="en-US"/>
          </w:rPr>
          <w:t xml:space="preserve">. The </w:t>
        </w:r>
      </w:ins>
      <w:r w:rsidR="00D94AE9">
        <w:rPr>
          <w:rFonts w:asciiTheme="majorBidi" w:hAnsiTheme="majorBidi" w:cstheme="majorBidi"/>
          <w:lang w:val="en-US"/>
        </w:rPr>
        <w:t xml:space="preserve">wording of </w:t>
      </w:r>
      <w:ins w:id="36" w:author="Luis Gerardo Gonzalez Morales" w:date="2019-02-05T15:01:00Z">
        <w:r w:rsidR="00D94AE9">
          <w:rPr>
            <w:rFonts w:asciiTheme="majorBidi" w:hAnsiTheme="majorBidi" w:cstheme="majorBidi"/>
            <w:lang w:val="en-US"/>
          </w:rPr>
          <w:t xml:space="preserve">some </w:t>
        </w:r>
      </w:ins>
      <w:r w:rsidR="00D94AE9">
        <w:rPr>
          <w:rFonts w:asciiTheme="majorBidi" w:hAnsiTheme="majorBidi" w:cstheme="majorBidi"/>
          <w:lang w:val="en-US"/>
        </w:rPr>
        <w:t xml:space="preserve">questions </w:t>
      </w:r>
      <w:ins w:id="37" w:author="Luis Gerardo Gonzalez Morales" w:date="2019-02-05T15:01:00Z">
        <w:r w:rsidR="00D94AE9">
          <w:rPr>
            <w:rFonts w:asciiTheme="majorBidi" w:hAnsiTheme="majorBidi" w:cstheme="majorBidi"/>
            <w:lang w:val="en-US"/>
          </w:rPr>
          <w:t>was also revised with a view</w:t>
        </w:r>
        <w:r w:rsidRPr="00F079E1">
          <w:rPr>
            <w:rFonts w:asciiTheme="majorBidi" w:hAnsiTheme="majorBidi" w:cstheme="majorBidi"/>
            <w:lang w:val="en-US"/>
          </w:rPr>
          <w:t xml:space="preserve"> </w:t>
        </w:r>
      </w:ins>
      <w:r w:rsidRPr="00F079E1">
        <w:rPr>
          <w:rFonts w:asciiTheme="majorBidi" w:hAnsiTheme="majorBidi" w:cstheme="majorBidi"/>
          <w:lang w:val="en-US"/>
        </w:rPr>
        <w:t xml:space="preserve">to improve consistency </w:t>
      </w:r>
      <w:del w:id="38" w:author="Luis Gerardo Gonzalez Morales" w:date="2019-02-05T15:01:00Z">
        <w:r w:rsidRPr="00F079E1">
          <w:rPr>
            <w:rFonts w:asciiTheme="majorBidi" w:hAnsiTheme="majorBidi" w:cstheme="majorBidi"/>
            <w:lang w:val="en-US"/>
          </w:rPr>
          <w:delText>of answers</w:delText>
        </w:r>
      </w:del>
      <w:ins w:id="39" w:author="Luis Gerardo Gonzalez Morales" w:date="2019-02-05T15:01:00Z">
        <w:r w:rsidR="00D94AE9">
          <w:rPr>
            <w:rFonts w:asciiTheme="majorBidi" w:hAnsiTheme="majorBidi" w:cstheme="majorBidi"/>
            <w:lang w:val="en-US"/>
          </w:rPr>
          <w:t>in the</w:t>
        </w:r>
        <w:r w:rsidR="00D94AE9" w:rsidRPr="00F079E1">
          <w:rPr>
            <w:rFonts w:asciiTheme="majorBidi" w:hAnsiTheme="majorBidi" w:cstheme="majorBidi"/>
            <w:lang w:val="en-US"/>
          </w:rPr>
          <w:t xml:space="preserve"> </w:t>
        </w:r>
        <w:r w:rsidR="00D94AE9">
          <w:rPr>
            <w:rFonts w:asciiTheme="majorBidi" w:hAnsiTheme="majorBidi" w:cstheme="majorBidi"/>
            <w:lang w:val="en-US"/>
          </w:rPr>
          <w:t>responses</w:t>
        </w:r>
      </w:ins>
      <w:r w:rsidRPr="00F079E1">
        <w:rPr>
          <w:rFonts w:asciiTheme="majorBidi" w:hAnsiTheme="majorBidi" w:cstheme="majorBidi"/>
          <w:lang w:val="en-US"/>
        </w:rPr>
        <w:t xml:space="preserve">, since the 2012 report highlighted some contradictions </w:t>
      </w:r>
      <w:del w:id="40" w:author="Luis Gerardo Gonzalez Morales" w:date="2019-02-05T15:01:00Z">
        <w:r w:rsidRPr="00F079E1">
          <w:rPr>
            <w:rFonts w:asciiTheme="majorBidi" w:hAnsiTheme="majorBidi" w:cstheme="majorBidi"/>
            <w:lang w:val="en-US"/>
          </w:rPr>
          <w:delText>between questions. The</w:delText>
        </w:r>
      </w:del>
      <w:ins w:id="41" w:author="Luis Gerardo Gonzalez Morales" w:date="2019-02-05T15:01:00Z">
        <w:r w:rsidR="00D94AE9">
          <w:rPr>
            <w:rFonts w:asciiTheme="majorBidi" w:hAnsiTheme="majorBidi" w:cstheme="majorBidi"/>
            <w:lang w:val="en-US"/>
          </w:rPr>
          <w:t>across the answers provided by some respondents</w:t>
        </w:r>
        <w:r w:rsidRPr="00F079E1">
          <w:rPr>
            <w:rFonts w:asciiTheme="majorBidi" w:hAnsiTheme="majorBidi" w:cstheme="majorBidi"/>
            <w:lang w:val="en-US"/>
          </w:rPr>
          <w:t xml:space="preserve">. The </w:t>
        </w:r>
        <w:r w:rsidR="00D94AE9">
          <w:rPr>
            <w:rFonts w:asciiTheme="majorBidi" w:hAnsiTheme="majorBidi" w:cstheme="majorBidi"/>
            <w:lang w:val="en-US"/>
          </w:rPr>
          <w:t>2018</w:t>
        </w:r>
      </w:ins>
      <w:r w:rsidR="00D94AE9">
        <w:rPr>
          <w:rFonts w:asciiTheme="majorBidi" w:hAnsiTheme="majorBidi" w:cstheme="majorBidi"/>
          <w:lang w:val="en-US"/>
        </w:rPr>
        <w:t xml:space="preserve"> </w:t>
      </w:r>
      <w:r w:rsidRPr="00F079E1">
        <w:rPr>
          <w:rFonts w:asciiTheme="majorBidi" w:hAnsiTheme="majorBidi" w:cstheme="majorBidi"/>
          <w:lang w:val="en-US"/>
        </w:rPr>
        <w:t xml:space="preserve">questionnaire also included new questions related to open data and </w:t>
      </w:r>
      <w:ins w:id="42" w:author="Luis Gerardo Gonzalez Morales" w:date="2019-02-05T15:01:00Z">
        <w:r w:rsidR="00D94AE9">
          <w:rPr>
            <w:rFonts w:asciiTheme="majorBidi" w:hAnsiTheme="majorBidi" w:cstheme="majorBidi"/>
            <w:lang w:val="en-US"/>
          </w:rPr>
          <w:t xml:space="preserve">the application of the Fundamental Principles to </w:t>
        </w:r>
      </w:ins>
      <w:r w:rsidRPr="00F079E1">
        <w:rPr>
          <w:rFonts w:asciiTheme="majorBidi" w:hAnsiTheme="majorBidi" w:cstheme="majorBidi"/>
          <w:lang w:val="en-US"/>
        </w:rPr>
        <w:t>non-official and non-traditional</w:t>
      </w:r>
      <w:r w:rsidR="00D94AE9">
        <w:rPr>
          <w:rFonts w:asciiTheme="majorBidi" w:hAnsiTheme="majorBidi" w:cstheme="majorBidi"/>
          <w:lang w:val="en-US"/>
        </w:rPr>
        <w:t xml:space="preserve"> </w:t>
      </w:r>
      <w:ins w:id="43" w:author="Luis Gerardo Gonzalez Morales" w:date="2019-02-05T15:01:00Z">
        <w:r w:rsidR="00D94AE9">
          <w:rPr>
            <w:rFonts w:asciiTheme="majorBidi" w:hAnsiTheme="majorBidi" w:cstheme="majorBidi"/>
            <w:lang w:val="en-US"/>
          </w:rPr>
          <w:t>sources of</w:t>
        </w:r>
        <w:r w:rsidRPr="00F079E1">
          <w:rPr>
            <w:rFonts w:asciiTheme="majorBidi" w:hAnsiTheme="majorBidi" w:cstheme="majorBidi"/>
            <w:lang w:val="en-US"/>
          </w:rPr>
          <w:t xml:space="preserve"> </w:t>
        </w:r>
      </w:ins>
      <w:r w:rsidRPr="00F079E1">
        <w:rPr>
          <w:rFonts w:asciiTheme="majorBidi" w:hAnsiTheme="majorBidi" w:cstheme="majorBidi"/>
          <w:lang w:val="en-US"/>
        </w:rPr>
        <w:t>data</w:t>
      </w:r>
      <w:ins w:id="44" w:author="Luis Gerardo Gonzalez Morales" w:date="2019-02-05T15:01:00Z">
        <w:r w:rsidR="00D94AE9">
          <w:rPr>
            <w:rFonts w:asciiTheme="majorBidi" w:hAnsiTheme="majorBidi" w:cstheme="majorBidi"/>
            <w:lang w:val="en-US"/>
          </w:rPr>
          <w:t>,</w:t>
        </w:r>
      </w:ins>
      <w:r w:rsidRPr="00F079E1">
        <w:rPr>
          <w:rFonts w:asciiTheme="majorBidi" w:hAnsiTheme="majorBidi" w:cstheme="majorBidi"/>
          <w:lang w:val="en-US"/>
        </w:rPr>
        <w:t xml:space="preserve"> to better </w:t>
      </w:r>
      <w:del w:id="45" w:author="Luis Gerardo Gonzalez Morales" w:date="2019-02-05T15:01:00Z">
        <w:r w:rsidRPr="00F079E1">
          <w:rPr>
            <w:rFonts w:asciiTheme="majorBidi" w:hAnsiTheme="majorBidi" w:cstheme="majorBidi"/>
            <w:lang w:val="en-US"/>
          </w:rPr>
          <w:delText>appreciate</w:delText>
        </w:r>
      </w:del>
      <w:ins w:id="46" w:author="Luis Gerardo Gonzalez Morales" w:date="2019-02-05T15:01:00Z">
        <w:r w:rsidR="00D94AE9">
          <w:rPr>
            <w:rFonts w:asciiTheme="majorBidi" w:hAnsiTheme="majorBidi" w:cstheme="majorBidi"/>
            <w:lang w:val="en-US"/>
          </w:rPr>
          <w:t>reflect</w:t>
        </w:r>
      </w:ins>
      <w:r w:rsidR="00D94AE9" w:rsidRPr="00F079E1">
        <w:rPr>
          <w:rFonts w:asciiTheme="majorBidi" w:hAnsiTheme="majorBidi" w:cstheme="majorBidi"/>
          <w:lang w:val="en-US"/>
        </w:rPr>
        <w:t xml:space="preserve"> </w:t>
      </w:r>
      <w:r w:rsidRPr="00F079E1">
        <w:rPr>
          <w:rFonts w:asciiTheme="majorBidi" w:hAnsiTheme="majorBidi" w:cstheme="majorBidi"/>
          <w:lang w:val="en-US"/>
        </w:rPr>
        <w:t>the current situation of national statistical offices and their use of information from an expanded data ecosystem.</w:t>
      </w:r>
    </w:p>
    <w:p w14:paraId="1EDBF651" w14:textId="5F1D5F2A" w:rsidR="00633C40" w:rsidRDefault="00F079E1" w:rsidP="00633C40">
      <w:pPr>
        <w:rPr>
          <w:rFonts w:asciiTheme="majorBidi" w:hAnsiTheme="majorBidi" w:cstheme="majorBidi"/>
          <w:lang w:val="en-US"/>
        </w:rPr>
      </w:pPr>
      <w:r>
        <w:rPr>
          <w:rFonts w:asciiTheme="majorBidi" w:hAnsiTheme="majorBidi" w:cstheme="majorBidi"/>
          <w:lang w:val="en-US"/>
        </w:rPr>
        <w:t xml:space="preserve">There were </w:t>
      </w:r>
      <w:r w:rsidR="00633C40" w:rsidRPr="00B2405C">
        <w:rPr>
          <w:rFonts w:asciiTheme="majorBidi" w:hAnsiTheme="majorBidi" w:cstheme="majorBidi"/>
          <w:lang w:val="en-US"/>
        </w:rPr>
        <w:t xml:space="preserve">73 questions included in the 2018 </w:t>
      </w:r>
      <w:r>
        <w:rPr>
          <w:rFonts w:asciiTheme="majorBidi" w:hAnsiTheme="majorBidi" w:cstheme="majorBidi"/>
          <w:lang w:val="en-US"/>
        </w:rPr>
        <w:t xml:space="preserve">questionnaire, </w:t>
      </w:r>
      <w:r w:rsidR="00633C40" w:rsidRPr="00B2405C">
        <w:rPr>
          <w:rFonts w:asciiTheme="majorBidi" w:hAnsiTheme="majorBidi" w:cstheme="majorBidi"/>
          <w:lang w:val="en-US"/>
        </w:rPr>
        <w:t xml:space="preserve">compared to 78 in the 2012 version. Many of the questions in the 2012 </w:t>
      </w:r>
      <w:del w:id="47" w:author="Luis Gerardo Gonzalez Morales" w:date="2019-02-05T15:01:00Z">
        <w:r w:rsidR="00633C40" w:rsidRPr="00B2405C">
          <w:rPr>
            <w:rFonts w:asciiTheme="majorBidi" w:hAnsiTheme="majorBidi" w:cstheme="majorBidi"/>
            <w:lang w:val="en-US"/>
          </w:rPr>
          <w:delText>version</w:delText>
        </w:r>
      </w:del>
      <w:ins w:id="48" w:author="Luis Gerardo Gonzalez Morales" w:date="2019-02-05T15:01:00Z">
        <w:r w:rsidR="00E03932">
          <w:rPr>
            <w:rFonts w:asciiTheme="majorBidi" w:hAnsiTheme="majorBidi" w:cstheme="majorBidi"/>
            <w:lang w:val="en-US"/>
          </w:rPr>
          <w:t>assessment</w:t>
        </w:r>
      </w:ins>
      <w:r w:rsidR="00E03932" w:rsidRPr="00B2405C">
        <w:rPr>
          <w:rFonts w:asciiTheme="majorBidi" w:hAnsiTheme="majorBidi" w:cstheme="majorBidi"/>
          <w:lang w:val="en-US"/>
        </w:rPr>
        <w:t xml:space="preserve"> </w:t>
      </w:r>
      <w:proofErr w:type="gramStart"/>
      <w:r w:rsidR="00633C40" w:rsidRPr="00B2405C">
        <w:rPr>
          <w:rFonts w:asciiTheme="majorBidi" w:hAnsiTheme="majorBidi" w:cstheme="majorBidi"/>
          <w:lang w:val="en-US"/>
        </w:rPr>
        <w:t>were</w:t>
      </w:r>
      <w:proofErr w:type="gramEnd"/>
      <w:r w:rsidR="00633C40" w:rsidRPr="00B2405C">
        <w:rPr>
          <w:rFonts w:asciiTheme="majorBidi" w:hAnsiTheme="majorBidi" w:cstheme="majorBidi"/>
          <w:lang w:val="en-US"/>
        </w:rPr>
        <w:t xml:space="preserve"> yes/no, so for the 2018 questionnaire the answers to those questions were included as answer options to better pinpoint trends in implementation activities. </w:t>
      </w:r>
    </w:p>
    <w:p w14:paraId="3891D89B" w14:textId="76AEE5C4" w:rsidR="004956E9" w:rsidRDefault="004956E9" w:rsidP="00633C40">
      <w:pPr>
        <w:rPr>
          <w:rFonts w:asciiTheme="majorBidi" w:hAnsiTheme="majorBidi" w:cstheme="majorBidi"/>
          <w:lang w:val="en-US"/>
        </w:rPr>
      </w:pPr>
      <w:r>
        <w:rPr>
          <w:rFonts w:asciiTheme="majorBidi" w:hAnsiTheme="majorBidi" w:cstheme="majorBidi"/>
          <w:lang w:val="en-US"/>
        </w:rPr>
        <w:t>Ninety-three countries responded to the 2018 questionnaire with a regional breakdown as follows:</w:t>
      </w:r>
    </w:p>
    <w:p w14:paraId="00AC1F9A" w14:textId="3C0648BD" w:rsidR="00554F50" w:rsidRDefault="00356BDC" w:rsidP="001F5586">
      <w:pPr>
        <w:spacing w:after="0" w:line="240" w:lineRule="auto"/>
        <w:contextualSpacing/>
        <w:rPr>
          <w:ins w:id="49" w:author="Luis Gerardo Gonzalez Morales" w:date="2019-02-06T03:53:00Z"/>
          <w:rFonts w:asciiTheme="majorBidi" w:hAnsiTheme="majorBidi" w:cstheme="majorBidi"/>
          <w:i/>
          <w:iCs/>
          <w:lang w:val="en-US"/>
        </w:rPr>
      </w:pPr>
      <w:r w:rsidRPr="00356BDC">
        <w:rPr>
          <w:rFonts w:asciiTheme="majorBidi" w:hAnsiTheme="majorBidi" w:cstheme="majorBidi"/>
          <w:i/>
          <w:iCs/>
          <w:lang w:val="en-US"/>
        </w:rPr>
        <w:t>Respondents by region (percentage)</w:t>
      </w:r>
      <w:bookmarkStart w:id="50" w:name="_GoBack"/>
      <w:bookmarkEnd w:id="50"/>
    </w:p>
    <w:p w14:paraId="665F54C9" w14:textId="77777777" w:rsidR="009B5906" w:rsidRDefault="009B5906" w:rsidP="00356BDC">
      <w:pPr>
        <w:spacing w:after="0" w:line="240" w:lineRule="auto"/>
        <w:contextualSpacing/>
        <w:rPr>
          <w:ins w:id="51" w:author="Luis Gerardo Gonzalez Morales" w:date="2019-02-06T03:44:00Z"/>
          <w:rFonts w:asciiTheme="majorBidi" w:hAnsiTheme="majorBidi" w:cstheme="majorBidi"/>
          <w:i/>
          <w:iCs/>
          <w:lang w:val="en-US"/>
        </w:rPr>
      </w:pPr>
    </w:p>
    <w:p w14:paraId="6A6C8503" w14:textId="4D86D68A" w:rsidR="009B5906" w:rsidRDefault="00C66AEA" w:rsidP="009B5906">
      <w:pPr>
        <w:spacing w:after="0" w:line="240" w:lineRule="auto"/>
        <w:contextualSpacing/>
        <w:rPr>
          <w:ins w:id="52" w:author="Luis Gerardo Gonzalez Morales" w:date="2019-02-06T03:44:00Z"/>
          <w:rFonts w:asciiTheme="majorBidi" w:hAnsiTheme="majorBidi" w:cstheme="majorBidi"/>
          <w:i/>
          <w:iCs/>
          <w:lang w:val="en-US"/>
        </w:rPr>
      </w:pPr>
      <w:ins w:id="53" w:author="Luis Gerardo Gonzalez Morales" w:date="2019-02-06T04:51:00Z">
        <w:r>
          <w:rPr>
            <w:rFonts w:asciiTheme="majorBidi" w:hAnsiTheme="majorBidi" w:cstheme="majorBidi"/>
            <w:i/>
            <w:iCs/>
            <w:noProof/>
            <w:lang w:val="en-US"/>
          </w:rPr>
          <w:drawing>
            <wp:inline distT="0" distB="0" distL="0" distR="0" wp14:anchorId="48E14FB6" wp14:editId="382D46EA">
              <wp:extent cx="4572000" cy="3044952"/>
              <wp:effectExtent l="0" t="0" r="0" b="3175"/>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lotT00.RespondentsByRegion.svg"/>
                      <pic:cNvPicPr/>
                    </pic:nvPicPr>
                    <pic:blipFill>
                      <a:blip r:embed="rId8">
                        <a:extLst>
                          <a:ext uri="{96DAC541-7B7A-43D3-8B79-37D633B846F1}">
                            <asvg:svgBlip xmlns:asvg="http://schemas.microsoft.com/office/drawing/2016/SVG/main" r:embed="rId9"/>
                          </a:ext>
                        </a:extLst>
                      </a:blip>
                      <a:stretch>
                        <a:fillRect/>
                      </a:stretch>
                    </pic:blipFill>
                    <pic:spPr>
                      <a:xfrm>
                        <a:off x="0" y="0"/>
                        <a:ext cx="4572000" cy="3044952"/>
                      </a:xfrm>
                      <a:prstGeom prst="rect">
                        <a:avLst/>
                      </a:prstGeom>
                    </pic:spPr>
                  </pic:pic>
                </a:graphicData>
              </a:graphic>
            </wp:inline>
          </w:drawing>
        </w:r>
      </w:ins>
    </w:p>
    <w:p w14:paraId="5244F307" w14:textId="07F93EC2" w:rsidR="009B5906" w:rsidRPr="00356BDC" w:rsidRDefault="009B5906" w:rsidP="009B5906">
      <w:pPr>
        <w:spacing w:after="0" w:line="240" w:lineRule="auto"/>
        <w:contextualSpacing/>
        <w:rPr>
          <w:rFonts w:asciiTheme="majorBidi" w:hAnsiTheme="majorBidi" w:cstheme="majorBidi"/>
          <w:i/>
          <w:iCs/>
          <w:lang w:val="en-US"/>
        </w:rPr>
      </w:pPr>
    </w:p>
    <w:p w14:paraId="580DBF31" w14:textId="517E521A" w:rsidR="00356BDC" w:rsidRDefault="00356BDC" w:rsidP="00356BDC">
      <w:pPr>
        <w:spacing w:after="0" w:line="240" w:lineRule="auto"/>
        <w:contextualSpacing/>
        <w:rPr>
          <w:rFonts w:asciiTheme="majorBidi" w:hAnsiTheme="majorBidi" w:cstheme="majorBidi"/>
          <w:lang w:val="en-US"/>
        </w:rPr>
      </w:pPr>
    </w:p>
    <w:p w14:paraId="15852782" w14:textId="77777777" w:rsidR="006F2A16" w:rsidRDefault="006F2A16" w:rsidP="004234B4">
      <w:pPr>
        <w:rPr>
          <w:rFonts w:asciiTheme="majorBidi" w:hAnsiTheme="majorBidi" w:cstheme="majorBidi"/>
          <w:lang w:val="en-US"/>
        </w:rPr>
      </w:pPr>
    </w:p>
    <w:p w14:paraId="77853473" w14:textId="09FA94B8" w:rsidR="004234B4" w:rsidRDefault="004234B4" w:rsidP="004234B4">
      <w:pPr>
        <w:rPr>
          <w:ins w:id="54" w:author="Luis Gerardo Gonzalez Morales" w:date="2019-02-06T06:16:00Z"/>
          <w:rFonts w:asciiTheme="majorBidi" w:hAnsiTheme="majorBidi" w:cstheme="majorBidi"/>
          <w:lang w:val="en-US"/>
        </w:rPr>
      </w:pPr>
      <w:r w:rsidRPr="00C677DE">
        <w:rPr>
          <w:rFonts w:asciiTheme="majorBidi" w:hAnsiTheme="majorBidi" w:cstheme="majorBidi"/>
          <w:lang w:val="en-US"/>
        </w:rPr>
        <w:t xml:space="preserve">For the 2018 survey, approximately 86 per cent of the 93 country respondents answered on behalf of the national statistical office (NSO), while about 12 per cent answered for the national statistical system (NSS). This </w:t>
      </w:r>
      <w:r w:rsidR="00C677DE" w:rsidRPr="00C677DE">
        <w:rPr>
          <w:rFonts w:asciiTheme="majorBidi" w:hAnsiTheme="majorBidi" w:cstheme="majorBidi"/>
          <w:lang w:val="en-US"/>
        </w:rPr>
        <w:t xml:space="preserve">response rate per NSO and NSS is </w:t>
      </w:r>
      <w:r w:rsidRPr="00C677DE">
        <w:rPr>
          <w:rFonts w:asciiTheme="majorBidi" w:hAnsiTheme="majorBidi" w:cstheme="majorBidi"/>
          <w:lang w:val="en-US"/>
        </w:rPr>
        <w:t xml:space="preserve">consistent with the 2012 survey. </w:t>
      </w:r>
      <w:r w:rsidR="00C677DE" w:rsidRPr="00C677DE">
        <w:rPr>
          <w:rFonts w:asciiTheme="majorBidi" w:hAnsiTheme="majorBidi" w:cstheme="majorBidi"/>
          <w:lang w:val="en-US"/>
        </w:rPr>
        <w:t>To fully understand the impact of implementation of the FPOS within the broader NSS, future questionnaires may delve into more specific questions on NSS activities and the FPOS.</w:t>
      </w:r>
      <w:r w:rsidRPr="00C677DE">
        <w:rPr>
          <w:rFonts w:asciiTheme="majorBidi" w:hAnsiTheme="majorBidi" w:cstheme="majorBidi"/>
          <w:lang w:val="en-US"/>
        </w:rPr>
        <w:t xml:space="preserve"> </w:t>
      </w:r>
    </w:p>
    <w:p w14:paraId="6D280632" w14:textId="6E3DAD06" w:rsidR="00EC2D8F" w:rsidRDefault="00EC2D8F" w:rsidP="004234B4">
      <w:pPr>
        <w:rPr>
          <w:ins w:id="55" w:author="Luis Gerardo Gonzalez Morales" w:date="2019-02-06T06:22:00Z"/>
          <w:rFonts w:asciiTheme="majorBidi" w:hAnsiTheme="majorBidi" w:cstheme="majorBidi"/>
          <w:lang w:val="en-US"/>
        </w:rPr>
      </w:pPr>
    </w:p>
    <w:p w14:paraId="4F23ABFA" w14:textId="77777777" w:rsidR="00C81043" w:rsidRDefault="00C81043" w:rsidP="004234B4">
      <w:pPr>
        <w:rPr>
          <w:ins w:id="56" w:author="Luis Gerardo Gonzalez Morales" w:date="2019-02-06T06:22:00Z"/>
          <w:rFonts w:asciiTheme="majorBidi" w:hAnsiTheme="majorBidi" w:cstheme="majorBidi"/>
          <w:lang w:val="en-US"/>
        </w:rPr>
      </w:pPr>
    </w:p>
    <w:p w14:paraId="4F409C08" w14:textId="1E823BED" w:rsidR="00C81043" w:rsidRPr="007D126D" w:rsidRDefault="00C81043">
      <w:pPr>
        <w:spacing w:after="0" w:line="240" w:lineRule="auto"/>
        <w:contextualSpacing/>
        <w:rPr>
          <w:ins w:id="57" w:author="Luis Gerardo Gonzalez Morales" w:date="2019-02-06T06:16:00Z"/>
          <w:rFonts w:asciiTheme="majorBidi" w:hAnsiTheme="majorBidi" w:cstheme="majorBidi"/>
          <w:i/>
          <w:iCs/>
          <w:lang w:val="en-US"/>
          <w:rPrChange w:id="58" w:author="Luis Gerardo Gonzalez Morales" w:date="2019-02-06T06:45:00Z">
            <w:rPr>
              <w:ins w:id="59" w:author="Luis Gerardo Gonzalez Morales" w:date="2019-02-06T06:16:00Z"/>
              <w:rFonts w:asciiTheme="majorBidi" w:hAnsiTheme="majorBidi" w:cstheme="majorBidi"/>
              <w:lang w:val="en-US"/>
            </w:rPr>
          </w:rPrChange>
        </w:rPr>
        <w:pPrChange w:id="60" w:author="Luis Gerardo Gonzalez Morales" w:date="2019-02-06T06:45:00Z">
          <w:pPr/>
        </w:pPrChange>
      </w:pPr>
      <w:ins w:id="61" w:author="Luis Gerardo Gonzalez Morales" w:date="2019-02-06T06:23:00Z">
        <w:r w:rsidRPr="00C81043">
          <w:rPr>
            <w:rFonts w:asciiTheme="majorBidi" w:hAnsiTheme="majorBidi" w:cstheme="majorBidi"/>
            <w:i/>
            <w:iCs/>
            <w:lang w:val="en-US"/>
          </w:rPr>
          <w:t>Awareness of existence UNFPOS</w:t>
        </w:r>
      </w:ins>
    </w:p>
    <w:p w14:paraId="7F23DE3C" w14:textId="11B7B355" w:rsidR="00EC2D8F" w:rsidRDefault="007D126D" w:rsidP="004234B4">
      <w:pPr>
        <w:rPr>
          <w:rFonts w:asciiTheme="majorBidi" w:hAnsiTheme="majorBidi" w:cstheme="majorBidi"/>
          <w:lang w:val="en-US"/>
        </w:rPr>
      </w:pPr>
      <w:ins w:id="62" w:author="Luis Gerardo Gonzalez Morales" w:date="2019-02-06T06:45:00Z">
        <w:r>
          <w:rPr>
            <w:rFonts w:asciiTheme="majorBidi" w:hAnsiTheme="majorBidi" w:cstheme="majorBidi"/>
            <w:noProof/>
            <w:lang w:val="en-US"/>
          </w:rPr>
          <w:lastRenderedPageBreak/>
          <w:drawing>
            <wp:inline distT="0" distB="0" distL="0" distR="0" wp14:anchorId="4F678AD6" wp14:editId="1222F7C5">
              <wp:extent cx="4572000" cy="2112264"/>
              <wp:effectExtent l="0" t="0" r="0" b="2540"/>
              <wp:docPr id="70" name="Graphic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lotT0.1.AwarenessUNFPOS.svg"/>
                      <pic:cNvPicPr/>
                    </pic:nvPicPr>
                    <pic:blipFill>
                      <a:blip r:embed="rId10">
                        <a:extLst>
                          <a:ext uri="{96DAC541-7B7A-43D3-8B79-37D633B846F1}">
                            <asvg:svgBlip xmlns:asvg="http://schemas.microsoft.com/office/drawing/2016/SVG/main" r:embed="rId11"/>
                          </a:ext>
                        </a:extLst>
                      </a:blip>
                      <a:stretch>
                        <a:fillRect/>
                      </a:stretch>
                    </pic:blipFill>
                    <pic:spPr>
                      <a:xfrm>
                        <a:off x="0" y="0"/>
                        <a:ext cx="4572000" cy="2112264"/>
                      </a:xfrm>
                      <a:prstGeom prst="rect">
                        <a:avLst/>
                      </a:prstGeom>
                    </pic:spPr>
                  </pic:pic>
                </a:graphicData>
              </a:graphic>
            </wp:inline>
          </w:drawing>
        </w:r>
      </w:ins>
    </w:p>
    <w:p w14:paraId="5DF993EC" w14:textId="4AACBE91" w:rsidR="00565986" w:rsidDel="00565986" w:rsidRDefault="00565986" w:rsidP="00565986">
      <w:pPr>
        <w:rPr>
          <w:del w:id="63" w:author="Luis Gerardo Gonzalez Morales" w:date="2019-02-06T06:29:00Z"/>
          <w:moveTo w:id="64" w:author="Luis Gerardo Gonzalez Morales" w:date="2019-02-06T06:29:00Z"/>
          <w:rFonts w:asciiTheme="majorBidi" w:hAnsiTheme="majorBidi" w:cstheme="majorBidi"/>
          <w:lang w:val="en-US"/>
        </w:rPr>
      </w:pPr>
      <w:moveToRangeStart w:id="65" w:author="Luis Gerardo Gonzalez Morales" w:date="2019-02-06T06:29:00Z" w:name="move326988"/>
      <w:proofErr w:type="gramStart"/>
      <w:moveTo w:id="66" w:author="Luis Gerardo Gonzalez Morales" w:date="2019-02-06T06:29:00Z">
        <w:r>
          <w:rPr>
            <w:rFonts w:asciiTheme="majorBidi" w:hAnsiTheme="majorBidi" w:cstheme="majorBidi"/>
            <w:lang w:val="en-US"/>
          </w:rPr>
          <w:t>Similar to</w:t>
        </w:r>
        <w:proofErr w:type="gramEnd"/>
        <w:r>
          <w:rPr>
            <w:rFonts w:asciiTheme="majorBidi" w:hAnsiTheme="majorBidi" w:cstheme="majorBidi"/>
            <w:lang w:val="en-US"/>
          </w:rPr>
          <w:t xml:space="preserve"> past questionnaires, heads of NSOs are considered to be aware of the existence of the FPOS </w:t>
        </w:r>
        <w:del w:id="67" w:author="Luis Gerardo Gonzalez Morales" w:date="2019-02-06T06:29:00Z">
          <w:r w:rsidDel="00565986">
            <w:rPr>
              <w:rFonts w:asciiTheme="majorBidi" w:hAnsiTheme="majorBidi" w:cstheme="majorBidi"/>
              <w:lang w:val="en-US"/>
            </w:rPr>
            <w:delText>(see chart below).</w:delText>
          </w:r>
        </w:del>
      </w:moveTo>
    </w:p>
    <w:moveToRangeEnd w:id="65"/>
    <w:p w14:paraId="47DC0E6F" w14:textId="0541C872" w:rsidR="00C81043" w:rsidRDefault="00C81043" w:rsidP="00565986">
      <w:pPr>
        <w:rPr>
          <w:ins w:id="68" w:author="Luis Gerardo Gonzalez Morales" w:date="2019-02-06T06:46:00Z"/>
          <w:rFonts w:asciiTheme="majorBidi" w:hAnsiTheme="majorBidi" w:cstheme="majorBidi"/>
          <w:lang w:val="en-US"/>
        </w:rPr>
      </w:pPr>
      <w:ins w:id="69" w:author="Luis Gerardo Gonzalez Morales" w:date="2019-02-06T06:24:00Z">
        <w:r>
          <w:rPr>
            <w:rFonts w:asciiTheme="majorBidi" w:hAnsiTheme="majorBidi" w:cstheme="majorBidi"/>
            <w:lang w:val="en-US"/>
          </w:rPr>
          <w:t xml:space="preserve">However, </w:t>
        </w:r>
      </w:ins>
      <w:ins w:id="70" w:author="Luis Gerardo Gonzalez Morales" w:date="2019-02-06T06:25:00Z">
        <w:r>
          <w:rPr>
            <w:rFonts w:asciiTheme="majorBidi" w:hAnsiTheme="majorBidi" w:cstheme="majorBidi"/>
            <w:lang w:val="en-US"/>
          </w:rPr>
          <w:t xml:space="preserve">in only 74 percent of the responses </w:t>
        </w:r>
      </w:ins>
      <w:ins w:id="71" w:author="Luis Gerardo Gonzalez Morales" w:date="2019-02-06T06:44:00Z">
        <w:r w:rsidR="007D126D">
          <w:rPr>
            <w:rFonts w:asciiTheme="majorBidi" w:hAnsiTheme="majorBidi" w:cstheme="majorBidi"/>
            <w:lang w:val="en-US"/>
          </w:rPr>
          <w:t xml:space="preserve">indicate that </w:t>
        </w:r>
      </w:ins>
      <w:ins w:id="72" w:author="Luis Gerardo Gonzalez Morales" w:date="2019-02-06T06:25:00Z">
        <w:r>
          <w:rPr>
            <w:rFonts w:asciiTheme="majorBidi" w:hAnsiTheme="majorBidi" w:cstheme="majorBidi"/>
            <w:lang w:val="en-US"/>
          </w:rPr>
          <w:t>the heads or senior manag</w:t>
        </w:r>
      </w:ins>
      <w:ins w:id="73" w:author="Luis Gerardo Gonzalez Morales" w:date="2019-02-06T06:26:00Z">
        <w:r>
          <w:rPr>
            <w:rFonts w:asciiTheme="majorBidi" w:hAnsiTheme="majorBidi" w:cstheme="majorBidi"/>
            <w:lang w:val="en-US"/>
          </w:rPr>
          <w:t xml:space="preserve">ement of other agencies </w:t>
        </w:r>
        <w:r w:rsidR="00565986">
          <w:rPr>
            <w:rFonts w:asciiTheme="majorBidi" w:hAnsiTheme="majorBidi" w:cstheme="majorBidi"/>
            <w:lang w:val="en-US"/>
          </w:rPr>
          <w:t>of the National Statistical System are aware of them</w:t>
        </w:r>
      </w:ins>
      <w:ins w:id="74" w:author="Luis Gerardo Gonzalez Morales" w:date="2019-02-06T06:44:00Z">
        <w:r w:rsidR="007D126D">
          <w:rPr>
            <w:rFonts w:asciiTheme="majorBidi" w:hAnsiTheme="majorBidi" w:cstheme="majorBidi"/>
            <w:lang w:val="en-US"/>
          </w:rPr>
          <w:t>. Moreover, o</w:t>
        </w:r>
      </w:ins>
      <w:ins w:id="75" w:author="Luis Gerardo Gonzalez Morales" w:date="2019-02-06T06:26:00Z">
        <w:r w:rsidR="00565986">
          <w:rPr>
            <w:rFonts w:asciiTheme="majorBidi" w:hAnsiTheme="majorBidi" w:cstheme="majorBidi"/>
            <w:lang w:val="en-US"/>
          </w:rPr>
          <w:t xml:space="preserve">nly </w:t>
        </w:r>
      </w:ins>
      <w:ins w:id="76" w:author="Luis Gerardo Gonzalez Morales" w:date="2019-02-06T06:27:00Z">
        <w:r w:rsidR="00565986">
          <w:rPr>
            <w:rFonts w:asciiTheme="majorBidi" w:hAnsiTheme="majorBidi" w:cstheme="majorBidi"/>
            <w:lang w:val="en-US"/>
          </w:rPr>
          <w:t>57</w:t>
        </w:r>
      </w:ins>
      <w:ins w:id="77" w:author="Luis Gerardo Gonzalez Morales" w:date="2019-02-06T06:26:00Z">
        <w:r w:rsidR="00565986">
          <w:rPr>
            <w:rFonts w:asciiTheme="majorBidi" w:hAnsiTheme="majorBidi" w:cstheme="majorBidi"/>
            <w:lang w:val="en-US"/>
          </w:rPr>
          <w:t xml:space="preserve"> percent of </w:t>
        </w:r>
      </w:ins>
      <w:ins w:id="78" w:author="Luis Gerardo Gonzalez Morales" w:date="2019-02-06T06:27:00Z">
        <w:r w:rsidR="00565986">
          <w:rPr>
            <w:rFonts w:asciiTheme="majorBidi" w:hAnsiTheme="majorBidi" w:cstheme="majorBidi"/>
            <w:lang w:val="en-US"/>
          </w:rPr>
          <w:t>countries indicated that the l</w:t>
        </w:r>
        <w:r w:rsidR="00565986" w:rsidRPr="00565986">
          <w:rPr>
            <w:rFonts w:asciiTheme="majorBidi" w:hAnsiTheme="majorBidi" w:cstheme="majorBidi"/>
            <w:lang w:val="en-US"/>
          </w:rPr>
          <w:t xml:space="preserve">ine ministry or </w:t>
        </w:r>
        <w:r w:rsidR="00565986">
          <w:rPr>
            <w:rFonts w:asciiTheme="majorBidi" w:hAnsiTheme="majorBidi" w:cstheme="majorBidi"/>
            <w:lang w:val="en-US"/>
          </w:rPr>
          <w:t>d</w:t>
        </w:r>
        <w:r w:rsidR="00565986" w:rsidRPr="00565986">
          <w:rPr>
            <w:rFonts w:asciiTheme="majorBidi" w:hAnsiTheme="majorBidi" w:cstheme="majorBidi"/>
            <w:lang w:val="en-US"/>
          </w:rPr>
          <w:t>epartment to which the</w:t>
        </w:r>
        <w:r w:rsidR="00565986">
          <w:rPr>
            <w:rFonts w:asciiTheme="majorBidi" w:hAnsiTheme="majorBidi" w:cstheme="majorBidi"/>
            <w:lang w:val="en-US"/>
          </w:rPr>
          <w:t xml:space="preserve"> </w:t>
        </w:r>
        <w:r w:rsidR="00565986" w:rsidRPr="00565986">
          <w:rPr>
            <w:rFonts w:asciiTheme="majorBidi" w:hAnsiTheme="majorBidi" w:cstheme="majorBidi"/>
            <w:lang w:val="en-US"/>
          </w:rPr>
          <w:t>NSO reports</w:t>
        </w:r>
        <w:r w:rsidR="00565986">
          <w:rPr>
            <w:rFonts w:asciiTheme="majorBidi" w:hAnsiTheme="majorBidi" w:cstheme="majorBidi"/>
            <w:lang w:val="en-US"/>
          </w:rPr>
          <w:t xml:space="preserve"> is aware of the UNFP</w:t>
        </w:r>
      </w:ins>
      <w:ins w:id="79" w:author="Luis Gerardo Gonzalez Morales" w:date="2019-02-06T06:28:00Z">
        <w:r w:rsidR="00565986">
          <w:rPr>
            <w:rFonts w:asciiTheme="majorBidi" w:hAnsiTheme="majorBidi" w:cstheme="majorBidi"/>
            <w:lang w:val="en-US"/>
          </w:rPr>
          <w:t xml:space="preserve">OS.  </w:t>
        </w:r>
      </w:ins>
    </w:p>
    <w:p w14:paraId="608E07D5" w14:textId="01AE9D21" w:rsidR="006015B5" w:rsidRDefault="00E7584F" w:rsidP="005A3DB3">
      <w:pPr>
        <w:rPr>
          <w:rFonts w:asciiTheme="majorBidi" w:hAnsiTheme="majorBidi" w:cstheme="majorBidi"/>
          <w:lang w:val="en-US"/>
        </w:rPr>
      </w:pPr>
      <w:r>
        <w:rPr>
          <w:rFonts w:asciiTheme="majorBidi" w:hAnsiTheme="majorBidi" w:cstheme="majorBidi"/>
          <w:lang w:val="en-US"/>
        </w:rPr>
        <w:t>For over 60 per cent of respondents, the UNFPOS is fully integrated in statistical law or legal framework, whereas about 27 per cent of respondents note the UNFPOS is partially integrated in statistical law or legal framework. About 8 per cent of respondents note that the UNFPOS is not integrated in statistical law or legal framework. This information was previously included as part of an answer to a related question</w:t>
      </w:r>
      <w:r w:rsidR="001E5A48">
        <w:rPr>
          <w:rFonts w:asciiTheme="majorBidi" w:hAnsiTheme="majorBidi" w:cstheme="majorBidi"/>
          <w:lang w:val="en-US"/>
        </w:rPr>
        <w:t xml:space="preserve"> in the 2012 questionnaire</w:t>
      </w:r>
      <w:r>
        <w:rPr>
          <w:rFonts w:asciiTheme="majorBidi" w:hAnsiTheme="majorBidi" w:cstheme="majorBidi"/>
          <w:lang w:val="en-US"/>
        </w:rPr>
        <w:t xml:space="preserve">, but not explicitly asked, so it was added in the 2018 questionnaire. </w:t>
      </w:r>
    </w:p>
    <w:p w14:paraId="00F44DCE" w14:textId="6477AB75" w:rsidR="006F2A16" w:rsidDel="00565986" w:rsidRDefault="006F2A16" w:rsidP="005A3DB3">
      <w:pPr>
        <w:rPr>
          <w:moveFrom w:id="80" w:author="Luis Gerardo Gonzalez Morales" w:date="2019-02-06T06:29:00Z"/>
          <w:rFonts w:asciiTheme="majorBidi" w:hAnsiTheme="majorBidi" w:cstheme="majorBidi"/>
          <w:lang w:val="en-US"/>
        </w:rPr>
      </w:pPr>
      <w:moveFromRangeStart w:id="81" w:author="Luis Gerardo Gonzalez Morales" w:date="2019-02-06T06:29:00Z" w:name="move326988"/>
      <w:moveFrom w:id="82" w:author="Luis Gerardo Gonzalez Morales" w:date="2019-02-06T06:29:00Z">
        <w:r w:rsidDel="00565986">
          <w:rPr>
            <w:rFonts w:asciiTheme="majorBidi" w:hAnsiTheme="majorBidi" w:cstheme="majorBidi"/>
            <w:lang w:val="en-US"/>
          </w:rPr>
          <w:t>Similar to past questionnaires, heads of NSOs are considered to be aware of the existence of the FPOS (see chart below).</w:t>
        </w:r>
      </w:moveFrom>
    </w:p>
    <w:moveFromRangeEnd w:id="81"/>
    <w:p w14:paraId="2F8997ED" w14:textId="495E49D8" w:rsidR="006F2A16" w:rsidRPr="006F2A16" w:rsidDel="007D126D" w:rsidRDefault="006F2A16" w:rsidP="005A3DB3">
      <w:pPr>
        <w:rPr>
          <w:del w:id="83" w:author="Luis Gerardo Gonzalez Morales" w:date="2019-02-06T06:43:00Z"/>
          <w:rFonts w:asciiTheme="majorBidi" w:hAnsiTheme="majorBidi" w:cstheme="majorBidi"/>
          <w:i/>
          <w:iCs/>
          <w:lang w:val="en-US"/>
        </w:rPr>
      </w:pPr>
      <w:del w:id="84" w:author="Luis Gerardo Gonzalez Morales" w:date="2019-02-06T06:43:00Z">
        <w:r w:rsidRPr="006F2A16" w:rsidDel="007D126D">
          <w:rPr>
            <w:rFonts w:asciiTheme="majorBidi" w:hAnsiTheme="majorBidi" w:cstheme="majorBidi"/>
            <w:i/>
            <w:iCs/>
            <w:lang w:val="en-US"/>
          </w:rPr>
          <w:delText>To the best of your knowledge, are the people in the following positions aware of the existence of the United Nation Fundamental Principles of Official Statistics (UNFPOS)?</w:delText>
        </w:r>
      </w:del>
    </w:p>
    <w:p w14:paraId="39584944" w14:textId="05D26461" w:rsidR="006F2A16" w:rsidRDefault="006F2A16" w:rsidP="005A3DB3">
      <w:pPr>
        <w:rPr>
          <w:rFonts w:asciiTheme="majorBidi" w:hAnsiTheme="majorBidi" w:cstheme="majorBidi"/>
          <w:lang w:val="en-US"/>
        </w:rPr>
      </w:pPr>
      <w:del w:id="85" w:author="Luis Gerardo Gonzalez Morales" w:date="2019-02-06T06:43:00Z">
        <w:r w:rsidDel="007D126D">
          <w:rPr>
            <w:noProof/>
          </w:rPr>
          <w:drawing>
            <wp:inline distT="0" distB="0" distL="0" distR="0" wp14:anchorId="4F63B365" wp14:editId="73619CD9">
              <wp:extent cx="5731510" cy="2640330"/>
              <wp:effectExtent l="0" t="0" r="2540" b="7620"/>
              <wp:docPr id="13" name="Chart 13">
                <a:extLst xmlns:a="http://schemas.openxmlformats.org/drawingml/2006/main">
                  <a:ext uri="{FF2B5EF4-FFF2-40B4-BE49-F238E27FC236}">
                    <a16:creationId xmlns:a16="http://schemas.microsoft.com/office/drawing/2014/main" id="{6421F69A-CF5F-427B-808B-69F92EB295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del>
    </w:p>
    <w:p w14:paraId="17B6DAE6" w14:textId="19C76913" w:rsidR="004234B4" w:rsidRPr="00C677DE" w:rsidRDefault="00BE04BA" w:rsidP="00C677DE">
      <w:pPr>
        <w:pStyle w:val="ListParagraph"/>
        <w:numPr>
          <w:ilvl w:val="0"/>
          <w:numId w:val="4"/>
        </w:numPr>
        <w:rPr>
          <w:rFonts w:asciiTheme="majorBidi" w:hAnsiTheme="majorBidi" w:cstheme="majorBidi"/>
          <w:b/>
          <w:bCs/>
          <w:lang w:val="en-US"/>
        </w:rPr>
      </w:pPr>
      <w:del w:id="86" w:author="Luis Gerardo Gonzalez Morales" w:date="2019-02-06T06:47:00Z">
        <w:r w:rsidDel="007D126D">
          <w:rPr>
            <w:rFonts w:asciiTheme="majorBidi" w:hAnsiTheme="majorBidi" w:cstheme="majorBidi"/>
            <w:b/>
            <w:bCs/>
            <w:lang w:val="en-US"/>
          </w:rPr>
          <w:delText xml:space="preserve">Questionnaire </w:delText>
        </w:r>
      </w:del>
      <w:ins w:id="87" w:author="Luis Gerardo Gonzalez Morales" w:date="2019-02-06T06:47:00Z">
        <w:r w:rsidR="007D126D">
          <w:rPr>
            <w:rFonts w:asciiTheme="majorBidi" w:hAnsiTheme="majorBidi" w:cstheme="majorBidi"/>
            <w:b/>
            <w:bCs/>
            <w:lang w:val="en-US"/>
          </w:rPr>
          <w:t xml:space="preserve">Main questionnaire </w:t>
        </w:r>
      </w:ins>
      <w:r w:rsidR="00DC0F38" w:rsidRPr="00C677DE">
        <w:rPr>
          <w:rFonts w:asciiTheme="majorBidi" w:hAnsiTheme="majorBidi" w:cstheme="majorBidi"/>
          <w:b/>
          <w:bCs/>
          <w:lang w:val="en-US"/>
        </w:rPr>
        <w:t>results</w:t>
      </w:r>
    </w:p>
    <w:p w14:paraId="62C9B263" w14:textId="241943D2" w:rsidR="00884D21" w:rsidRDefault="00E7584F" w:rsidP="004972B3">
      <w:pPr>
        <w:rPr>
          <w:ins w:id="88" w:author="Luis Gerardo Gonzalez Morales" w:date="2019-02-06T07:01:00Z"/>
          <w:rFonts w:asciiTheme="majorBidi" w:hAnsiTheme="majorBidi" w:cstheme="majorBidi"/>
          <w:b/>
          <w:lang w:val="en-US"/>
        </w:rPr>
      </w:pPr>
      <w:commentRangeStart w:id="89"/>
      <w:r w:rsidRPr="004972B3">
        <w:rPr>
          <w:rFonts w:asciiTheme="majorBidi" w:hAnsiTheme="majorBidi" w:cstheme="majorBidi"/>
          <w:b/>
          <w:lang w:val="en-US"/>
        </w:rPr>
        <w:t>Principle 1: Relevance, Impartiality and Equal Access</w:t>
      </w:r>
      <w:commentRangeEnd w:id="89"/>
      <w:r w:rsidR="003915CF">
        <w:rPr>
          <w:rStyle w:val="CommentReference"/>
        </w:rPr>
        <w:commentReference w:id="89"/>
      </w:r>
      <w:del w:id="90" w:author="Luis Gerardo Gonzalez Morales" w:date="2019-02-06T07:01:00Z">
        <w:r w:rsidR="00884D21" w:rsidRPr="004972B3" w:rsidDel="00F2472E">
          <w:rPr>
            <w:rStyle w:val="FootnoteReference"/>
            <w:rFonts w:asciiTheme="majorBidi" w:hAnsiTheme="majorBidi" w:cstheme="majorBidi"/>
            <w:b/>
            <w:lang w:val="en-US"/>
          </w:rPr>
          <w:footnoteReference w:id="6"/>
        </w:r>
        <w:r w:rsidRPr="004972B3" w:rsidDel="00F2472E">
          <w:rPr>
            <w:rFonts w:asciiTheme="majorBidi" w:hAnsiTheme="majorBidi" w:cstheme="majorBidi"/>
            <w:b/>
            <w:lang w:val="en-US"/>
          </w:rPr>
          <w:delText xml:space="preserve"> </w:delText>
        </w:r>
      </w:del>
    </w:p>
    <w:p w14:paraId="784BA4C7" w14:textId="1354DE64" w:rsidR="00F2472E" w:rsidRDefault="00F2472E">
      <w:pPr>
        <w:ind w:left="720" w:right="1106"/>
        <w:rPr>
          <w:ins w:id="96" w:author="Luis Gerardo Gonzalez Morales" w:date="2019-02-06T06:59:00Z"/>
          <w:rFonts w:asciiTheme="majorBidi" w:hAnsiTheme="majorBidi" w:cstheme="majorBidi"/>
          <w:b/>
          <w:lang w:val="en-US"/>
        </w:rPr>
        <w:pPrChange w:id="97" w:author="Luis Gerardo Gonzalez Morales" w:date="2019-02-06T07:02:00Z">
          <w:pPr/>
        </w:pPrChange>
      </w:pPr>
      <w:moveToRangeStart w:id="98" w:author="Luis Gerardo Gonzalez Morales" w:date="2019-02-06T07:01:00Z" w:name="move328898"/>
      <w:moveTo w:id="99" w:author="Luis Gerardo Gonzalez Morales" w:date="2019-02-06T07:01:00Z">
        <w:del w:id="100" w:author="Luis Gerardo Gonzalez Morales" w:date="2019-02-06T07:01:00Z">
          <w:r w:rsidDel="00F2472E">
            <w:rPr>
              <w:rFonts w:asciiTheme="majorBidi" w:hAnsiTheme="majorBidi" w:cstheme="majorBidi"/>
              <w:sz w:val="16"/>
              <w:szCs w:val="16"/>
              <w:lang w:val="en-US"/>
            </w:rPr>
            <w:delText>FPOS Principle 1:</w:delText>
          </w:r>
        </w:del>
        <w:r>
          <w:rPr>
            <w:rFonts w:asciiTheme="majorBidi" w:hAnsiTheme="majorBidi" w:cstheme="majorBidi"/>
            <w:sz w:val="16"/>
            <w:szCs w:val="16"/>
            <w:lang w:val="en-US"/>
          </w:rPr>
          <w:t xml:space="preserve"> “</w:t>
        </w:r>
        <w:r w:rsidRPr="00884D21">
          <w:rPr>
            <w:rFonts w:asciiTheme="majorBidi" w:hAnsiTheme="majorBidi" w:cstheme="majorBidi"/>
            <w:sz w:val="16"/>
            <w:szCs w:val="16"/>
            <w:lang w:val="en-US"/>
          </w:rPr>
          <w:t xml:space="preserve">Official statistics provide an indispensable element in the information system of a democratic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w:t>
        </w:r>
        <w:proofErr w:type="spellStart"/>
        <w:r w:rsidRPr="00884D21">
          <w:rPr>
            <w:rFonts w:asciiTheme="majorBidi" w:hAnsiTheme="majorBidi" w:cstheme="majorBidi"/>
            <w:sz w:val="16"/>
            <w:szCs w:val="16"/>
            <w:lang w:val="en-US"/>
          </w:rPr>
          <w:t>honour</w:t>
        </w:r>
        <w:proofErr w:type="spellEnd"/>
        <w:r w:rsidRPr="00884D21">
          <w:rPr>
            <w:rFonts w:asciiTheme="majorBidi" w:hAnsiTheme="majorBidi" w:cstheme="majorBidi"/>
            <w:sz w:val="16"/>
            <w:szCs w:val="16"/>
            <w:lang w:val="en-US"/>
          </w:rPr>
          <w:t xml:space="preserve"> citizens’ entitlement to public information.”</w:t>
        </w:r>
      </w:moveTo>
      <w:moveToRangeEnd w:id="98"/>
    </w:p>
    <w:p w14:paraId="766C2DE1" w14:textId="088EE29B" w:rsidR="009A6069" w:rsidRPr="00F2472E" w:rsidDel="00F2472E" w:rsidRDefault="00F2472E" w:rsidP="00633C40">
      <w:pPr>
        <w:rPr>
          <w:del w:id="101" w:author="Luis Gerardo Gonzalez Morales" w:date="2019-02-06T07:01:00Z"/>
          <w:rFonts w:asciiTheme="majorBidi" w:hAnsiTheme="majorBidi" w:cstheme="majorBidi"/>
          <w:bCs/>
          <w:i/>
          <w:iCs/>
          <w:lang w:val="en-US"/>
          <w:rPrChange w:id="102" w:author="Luis Gerardo Gonzalez Morales" w:date="2019-02-06T07:03:00Z">
            <w:rPr>
              <w:del w:id="103" w:author="Luis Gerardo Gonzalez Morales" w:date="2019-02-06T07:01:00Z"/>
              <w:rFonts w:asciiTheme="majorBidi" w:hAnsiTheme="majorBidi" w:cstheme="majorBidi"/>
              <w:bCs/>
              <w:lang w:val="en-US"/>
            </w:rPr>
          </w:rPrChange>
        </w:rPr>
      </w:pPr>
      <w:ins w:id="104" w:author="Luis Gerardo Gonzalez Morales" w:date="2019-02-06T07:02:00Z">
        <w:r w:rsidRPr="00F2472E">
          <w:rPr>
            <w:rFonts w:asciiTheme="majorBidi" w:hAnsiTheme="majorBidi" w:cstheme="majorBidi"/>
            <w:bCs/>
            <w:i/>
            <w:iCs/>
            <w:lang w:val="en-US"/>
            <w:rPrChange w:id="105" w:author="Luis Gerardo Gonzalez Morales" w:date="2019-02-06T07:03:00Z">
              <w:rPr>
                <w:rFonts w:asciiTheme="majorBidi" w:hAnsiTheme="majorBidi" w:cstheme="majorBidi"/>
                <w:bCs/>
                <w:lang w:val="en-US"/>
              </w:rPr>
            </w:rPrChange>
          </w:rPr>
          <w:t xml:space="preserve">User engagement: </w:t>
        </w:r>
        <w:proofErr w:type="spellStart"/>
        <w:r w:rsidRPr="00F2472E">
          <w:rPr>
            <w:rFonts w:asciiTheme="majorBidi" w:hAnsiTheme="majorBidi" w:cstheme="majorBidi"/>
            <w:bCs/>
            <w:i/>
            <w:iCs/>
            <w:lang w:val="en-US"/>
            <w:rPrChange w:id="106" w:author="Luis Gerardo Gonzalez Morales" w:date="2019-02-06T07:03:00Z">
              <w:rPr>
                <w:rFonts w:asciiTheme="majorBidi" w:hAnsiTheme="majorBidi" w:cstheme="majorBidi"/>
                <w:bCs/>
                <w:lang w:val="en-US"/>
              </w:rPr>
            </w:rPrChange>
          </w:rPr>
          <w:t>Hon</w:t>
        </w:r>
      </w:ins>
      <w:ins w:id="107" w:author="Luis Gerardo Gonzalez Morales" w:date="2019-02-06T07:03:00Z">
        <w:r w:rsidRPr="00F2472E">
          <w:rPr>
            <w:rFonts w:asciiTheme="majorBidi" w:hAnsiTheme="majorBidi" w:cstheme="majorBidi"/>
            <w:bCs/>
            <w:i/>
            <w:iCs/>
            <w:lang w:val="en-US"/>
            <w:rPrChange w:id="108" w:author="Luis Gerardo Gonzalez Morales" w:date="2019-02-06T07:03:00Z">
              <w:rPr>
                <w:rFonts w:asciiTheme="majorBidi" w:hAnsiTheme="majorBidi" w:cstheme="majorBidi"/>
                <w:bCs/>
                <w:lang w:val="en-US"/>
              </w:rPr>
            </w:rPrChange>
          </w:rPr>
          <w:t>ouring</w:t>
        </w:r>
        <w:proofErr w:type="spellEnd"/>
        <w:r w:rsidRPr="00F2472E">
          <w:rPr>
            <w:rFonts w:asciiTheme="majorBidi" w:hAnsiTheme="majorBidi" w:cstheme="majorBidi"/>
            <w:bCs/>
            <w:i/>
            <w:iCs/>
            <w:lang w:val="en-US"/>
            <w:rPrChange w:id="109" w:author="Luis Gerardo Gonzalez Morales" w:date="2019-02-06T07:03:00Z">
              <w:rPr>
                <w:rFonts w:asciiTheme="majorBidi" w:hAnsiTheme="majorBidi" w:cstheme="majorBidi"/>
                <w:bCs/>
                <w:lang w:val="en-US"/>
              </w:rPr>
            </w:rPrChange>
          </w:rPr>
          <w:t xml:space="preserve"> citizens’ entitlement to public information</w:t>
        </w:r>
      </w:ins>
    </w:p>
    <w:p w14:paraId="1CE435A9" w14:textId="018E3F5E" w:rsidR="00A65499" w:rsidRPr="00F2472E" w:rsidDel="00F2472E" w:rsidRDefault="00A65499" w:rsidP="00633C40">
      <w:pPr>
        <w:rPr>
          <w:del w:id="110" w:author="Luis Gerardo Gonzalez Morales" w:date="2019-02-06T07:02:00Z"/>
          <w:rFonts w:asciiTheme="majorBidi" w:hAnsiTheme="majorBidi" w:cstheme="majorBidi"/>
          <w:i/>
          <w:iCs/>
          <w:lang w:val="en-US"/>
          <w:rPrChange w:id="111" w:author="Luis Gerardo Gonzalez Morales" w:date="2019-02-06T07:03:00Z">
            <w:rPr>
              <w:del w:id="112" w:author="Luis Gerardo Gonzalez Morales" w:date="2019-02-06T07:02:00Z"/>
              <w:rFonts w:asciiTheme="majorBidi" w:hAnsiTheme="majorBidi" w:cstheme="majorBidi"/>
              <w:i/>
              <w:lang w:val="en-US"/>
            </w:rPr>
          </w:rPrChange>
        </w:rPr>
      </w:pPr>
      <w:del w:id="113" w:author="Luis Gerardo Gonzalez Morales" w:date="2019-02-06T07:02:00Z">
        <w:r w:rsidRPr="00F2472E" w:rsidDel="00F2472E">
          <w:rPr>
            <w:rFonts w:asciiTheme="majorBidi" w:hAnsiTheme="majorBidi" w:cstheme="majorBidi"/>
            <w:i/>
            <w:iCs/>
            <w:lang w:val="en-US"/>
            <w:rPrChange w:id="114" w:author="Luis Gerardo Gonzalez Morales" w:date="2019-02-06T07:03:00Z">
              <w:rPr>
                <w:rFonts w:asciiTheme="majorBidi" w:hAnsiTheme="majorBidi" w:cstheme="majorBidi"/>
                <w:i/>
                <w:lang w:val="en-US"/>
              </w:rPr>
            </w:rPrChange>
          </w:rPr>
          <w:delText>Question 1.1</w:delText>
        </w:r>
      </w:del>
    </w:p>
    <w:p w14:paraId="2919A822" w14:textId="77777777" w:rsidR="00F2472E" w:rsidRPr="00F2472E" w:rsidRDefault="00F2472E" w:rsidP="00196A24">
      <w:pPr>
        <w:rPr>
          <w:ins w:id="115" w:author="Luis Gerardo Gonzalez Morales" w:date="2019-02-06T07:02:00Z"/>
          <w:rFonts w:asciiTheme="majorBidi" w:hAnsiTheme="majorBidi" w:cstheme="majorBidi"/>
          <w:i/>
          <w:iCs/>
          <w:lang w:val="en-US"/>
          <w:rPrChange w:id="116" w:author="Luis Gerardo Gonzalez Morales" w:date="2019-02-06T07:03:00Z">
            <w:rPr>
              <w:ins w:id="117" w:author="Luis Gerardo Gonzalez Morales" w:date="2019-02-06T07:02:00Z"/>
              <w:rFonts w:asciiTheme="majorBidi" w:hAnsiTheme="majorBidi" w:cstheme="majorBidi"/>
              <w:lang w:val="en-US"/>
            </w:rPr>
          </w:rPrChange>
        </w:rPr>
      </w:pPr>
    </w:p>
    <w:p w14:paraId="79EB6038" w14:textId="06DAF858" w:rsidR="00DC0F38" w:rsidRPr="00C677DE" w:rsidRDefault="00F2472E" w:rsidP="00F2472E">
      <w:pPr>
        <w:rPr>
          <w:rFonts w:asciiTheme="majorBidi" w:hAnsiTheme="majorBidi" w:cstheme="majorBidi"/>
          <w:lang w:val="en-US"/>
        </w:rPr>
      </w:pPr>
      <w:ins w:id="118" w:author="Luis Gerardo Gonzalez Morales" w:date="2019-02-06T07:06:00Z">
        <w:r>
          <w:rPr>
            <w:rFonts w:asciiTheme="majorBidi" w:hAnsiTheme="majorBidi" w:cstheme="majorBidi"/>
            <w:lang w:val="en-US"/>
          </w:rPr>
          <w:t xml:space="preserve">Previous surveys on the implementation of the UNFPOS show that </w:t>
        </w:r>
      </w:ins>
      <w:del w:id="119" w:author="Luis Gerardo Gonzalez Morales" w:date="2019-02-06T07:03:00Z">
        <w:r w:rsidR="00C419E4" w:rsidRPr="00C677DE" w:rsidDel="00F2472E">
          <w:rPr>
            <w:rFonts w:asciiTheme="majorBidi" w:hAnsiTheme="majorBidi" w:cstheme="majorBidi"/>
            <w:lang w:val="en-US"/>
          </w:rPr>
          <w:delText>While</w:delText>
        </w:r>
      </w:del>
      <w:ins w:id="120" w:author="Luis Gerardo Gonzalez Morales" w:date="2019-02-06T07:06:00Z">
        <w:r>
          <w:rPr>
            <w:rFonts w:asciiTheme="majorBidi" w:hAnsiTheme="majorBidi" w:cstheme="majorBidi"/>
            <w:lang w:val="en-US"/>
          </w:rPr>
          <w:t>t</w:t>
        </w:r>
      </w:ins>
      <w:ins w:id="121" w:author="Luis Gerardo Gonzalez Morales" w:date="2019-02-06T07:04:00Z">
        <w:r>
          <w:rPr>
            <w:rFonts w:asciiTheme="majorBidi" w:hAnsiTheme="majorBidi" w:cstheme="majorBidi"/>
            <w:lang w:val="en-US"/>
          </w:rPr>
          <w:t>he proportion of countries that report the existence of established</w:t>
        </w:r>
      </w:ins>
      <w:del w:id="122" w:author="Luis Gerardo Gonzalez Morales" w:date="2019-02-06T07:03:00Z">
        <w:r w:rsidR="00C419E4" w:rsidRPr="00C677DE" w:rsidDel="00F2472E">
          <w:rPr>
            <w:rFonts w:asciiTheme="majorBidi" w:hAnsiTheme="majorBidi" w:cstheme="majorBidi"/>
            <w:lang w:val="en-US"/>
          </w:rPr>
          <w:delText xml:space="preserve"> </w:delText>
        </w:r>
      </w:del>
      <w:ins w:id="123" w:author="Luis Gerardo Gonzalez Morales" w:date="2019-02-06T07:03:00Z">
        <w:r w:rsidRPr="00C677DE">
          <w:rPr>
            <w:rFonts w:asciiTheme="majorBidi" w:hAnsiTheme="majorBidi" w:cstheme="majorBidi"/>
            <w:lang w:val="en-US"/>
          </w:rPr>
          <w:t xml:space="preserve"> </w:t>
        </w:r>
      </w:ins>
      <w:r w:rsidR="00C419E4" w:rsidRPr="00C677DE">
        <w:rPr>
          <w:rFonts w:asciiTheme="majorBidi" w:hAnsiTheme="majorBidi" w:cstheme="majorBidi"/>
          <w:lang w:val="en-US"/>
        </w:rPr>
        <w:t>user councils and organized user groups</w:t>
      </w:r>
      <w:r w:rsidR="00C419E4">
        <w:rPr>
          <w:rFonts w:asciiTheme="majorBidi" w:hAnsiTheme="majorBidi" w:cstheme="majorBidi"/>
          <w:lang w:val="en-US"/>
        </w:rPr>
        <w:t xml:space="preserve"> </w:t>
      </w:r>
      <w:ins w:id="124" w:author="Luis Gerardo Gonzalez Morales" w:date="2019-02-06T07:07:00Z">
        <w:r w:rsidRPr="00C677DE">
          <w:rPr>
            <w:rFonts w:asciiTheme="majorBidi" w:hAnsiTheme="majorBidi" w:cstheme="majorBidi"/>
            <w:lang w:val="en-US"/>
          </w:rPr>
          <w:t>for specific surveys and/or to ensure user-producer dialogues</w:t>
        </w:r>
        <w:r w:rsidDel="00F2472E">
          <w:rPr>
            <w:rFonts w:asciiTheme="majorBidi" w:hAnsiTheme="majorBidi" w:cstheme="majorBidi"/>
            <w:lang w:val="en-US"/>
          </w:rPr>
          <w:t xml:space="preserve"> </w:t>
        </w:r>
      </w:ins>
      <w:del w:id="125" w:author="Luis Gerardo Gonzalez Morales" w:date="2019-02-06T07:04:00Z">
        <w:r w:rsidR="00C419E4" w:rsidDel="00F2472E">
          <w:rPr>
            <w:rFonts w:asciiTheme="majorBidi" w:hAnsiTheme="majorBidi" w:cstheme="majorBidi"/>
            <w:lang w:val="en-US"/>
          </w:rPr>
          <w:delText xml:space="preserve">were </w:delText>
        </w:r>
        <w:r w:rsidR="00196A24" w:rsidDel="00F2472E">
          <w:rPr>
            <w:rFonts w:asciiTheme="majorBidi" w:hAnsiTheme="majorBidi" w:cstheme="majorBidi"/>
            <w:lang w:val="en-US"/>
          </w:rPr>
          <w:delText>established</w:delText>
        </w:r>
        <w:r w:rsidR="00C419E4" w:rsidDel="00F2472E">
          <w:rPr>
            <w:rFonts w:asciiTheme="majorBidi" w:hAnsiTheme="majorBidi" w:cstheme="majorBidi"/>
            <w:lang w:val="en-US"/>
          </w:rPr>
          <w:delText xml:space="preserve"> by a number of countries</w:delText>
        </w:r>
      </w:del>
      <w:ins w:id="126" w:author="Luis Gerardo Gonzalez Morales" w:date="2019-02-06T07:04:00Z">
        <w:r>
          <w:rPr>
            <w:rFonts w:asciiTheme="majorBidi" w:hAnsiTheme="majorBidi" w:cstheme="majorBidi"/>
            <w:lang w:val="en-US"/>
          </w:rPr>
          <w:t>ha</w:t>
        </w:r>
      </w:ins>
      <w:ins w:id="127" w:author="Luis Gerardo Gonzalez Morales" w:date="2019-02-06T07:07:00Z">
        <w:r>
          <w:rPr>
            <w:rFonts w:asciiTheme="majorBidi" w:hAnsiTheme="majorBidi" w:cstheme="majorBidi"/>
            <w:lang w:val="en-US"/>
          </w:rPr>
          <w:t>d</w:t>
        </w:r>
      </w:ins>
      <w:ins w:id="128" w:author="Luis Gerardo Gonzalez Morales" w:date="2019-02-06T07:04:00Z">
        <w:r>
          <w:rPr>
            <w:rFonts w:asciiTheme="majorBidi" w:hAnsiTheme="majorBidi" w:cstheme="majorBidi"/>
            <w:lang w:val="en-US"/>
          </w:rPr>
          <w:t xml:space="preserve"> increased </w:t>
        </w:r>
      </w:ins>
      <w:ins w:id="129" w:author="Luis Gerardo Gonzalez Morales" w:date="2019-02-06T07:05:00Z">
        <w:r>
          <w:rPr>
            <w:rFonts w:asciiTheme="majorBidi" w:hAnsiTheme="majorBidi" w:cstheme="majorBidi"/>
            <w:lang w:val="en-US"/>
          </w:rPr>
          <w:t xml:space="preserve">from </w:t>
        </w:r>
      </w:ins>
      <w:del w:id="130" w:author="Luis Gerardo Gonzalez Morales" w:date="2019-02-06T07:04:00Z">
        <w:r w:rsidR="00C419E4" w:rsidDel="00F2472E">
          <w:rPr>
            <w:rFonts w:asciiTheme="majorBidi" w:hAnsiTheme="majorBidi" w:cstheme="majorBidi"/>
            <w:lang w:val="en-US"/>
          </w:rPr>
          <w:delText xml:space="preserve"> </w:delText>
        </w:r>
      </w:del>
      <w:del w:id="131" w:author="Luis Gerardo Gonzalez Morales" w:date="2019-02-06T07:05:00Z">
        <w:r w:rsidR="00C419E4" w:rsidDel="00F2472E">
          <w:rPr>
            <w:rFonts w:asciiTheme="majorBidi" w:hAnsiTheme="majorBidi" w:cstheme="majorBidi"/>
            <w:lang w:val="en-US"/>
          </w:rPr>
          <w:delText>i</w:delText>
        </w:r>
        <w:r w:rsidR="00C419E4" w:rsidRPr="00C677DE" w:rsidDel="00F2472E">
          <w:rPr>
            <w:rFonts w:asciiTheme="majorBidi" w:hAnsiTheme="majorBidi" w:cstheme="majorBidi"/>
            <w:lang w:val="en-US"/>
          </w:rPr>
          <w:delText>n the 2003 and 2012 questionnaires</w:delText>
        </w:r>
        <w:r w:rsidR="00C419E4" w:rsidDel="00F2472E">
          <w:rPr>
            <w:rFonts w:asciiTheme="majorBidi" w:hAnsiTheme="majorBidi" w:cstheme="majorBidi"/>
            <w:lang w:val="en-US"/>
          </w:rPr>
          <w:delText xml:space="preserve"> </w:delText>
        </w:r>
        <w:r w:rsidR="00C419E4" w:rsidRPr="00C677DE" w:rsidDel="00F2472E">
          <w:rPr>
            <w:rFonts w:asciiTheme="majorBidi" w:hAnsiTheme="majorBidi" w:cstheme="majorBidi"/>
            <w:lang w:val="en-US"/>
          </w:rPr>
          <w:delText>(</w:delText>
        </w:r>
      </w:del>
      <w:r w:rsidR="00C419E4" w:rsidRPr="00C677DE">
        <w:rPr>
          <w:rFonts w:asciiTheme="majorBidi" w:hAnsiTheme="majorBidi" w:cstheme="majorBidi"/>
          <w:lang w:val="en-US"/>
        </w:rPr>
        <w:t>66 per</w:t>
      </w:r>
      <w:del w:id="132" w:author="Luis Gerardo Gonzalez Morales" w:date="2019-02-06T07:05:00Z">
        <w:r w:rsidR="00C419E4" w:rsidRPr="00C677DE" w:rsidDel="00F2472E">
          <w:rPr>
            <w:rFonts w:asciiTheme="majorBidi" w:hAnsiTheme="majorBidi" w:cstheme="majorBidi"/>
            <w:lang w:val="en-US"/>
          </w:rPr>
          <w:delText xml:space="preserve"> </w:delText>
        </w:r>
      </w:del>
      <w:r w:rsidR="00C419E4" w:rsidRPr="00C677DE">
        <w:rPr>
          <w:rFonts w:asciiTheme="majorBidi" w:hAnsiTheme="majorBidi" w:cstheme="majorBidi"/>
          <w:lang w:val="en-US"/>
        </w:rPr>
        <w:t>cent</w:t>
      </w:r>
      <w:ins w:id="133" w:author="Luis Gerardo Gonzalez Morales" w:date="2019-02-06T07:05:00Z">
        <w:r>
          <w:rPr>
            <w:rFonts w:asciiTheme="majorBidi" w:hAnsiTheme="majorBidi" w:cstheme="majorBidi"/>
            <w:lang w:val="en-US"/>
          </w:rPr>
          <w:t xml:space="preserve"> in 2003</w:t>
        </w:r>
      </w:ins>
      <w:r w:rsidR="00C419E4" w:rsidRPr="00C677DE">
        <w:rPr>
          <w:rFonts w:asciiTheme="majorBidi" w:hAnsiTheme="majorBidi" w:cstheme="majorBidi"/>
          <w:lang w:val="en-US"/>
        </w:rPr>
        <w:t xml:space="preserve"> </w:t>
      </w:r>
      <w:ins w:id="134" w:author="Luis Gerardo Gonzalez Morales" w:date="2019-02-06T07:06:00Z">
        <w:r>
          <w:rPr>
            <w:rFonts w:asciiTheme="majorBidi" w:hAnsiTheme="majorBidi" w:cstheme="majorBidi"/>
            <w:lang w:val="en-US"/>
          </w:rPr>
          <w:t>to</w:t>
        </w:r>
      </w:ins>
      <w:del w:id="135" w:author="Luis Gerardo Gonzalez Morales" w:date="2019-02-06T07:06:00Z">
        <w:r w:rsidR="00C419E4" w:rsidRPr="00C677DE" w:rsidDel="00F2472E">
          <w:rPr>
            <w:rFonts w:asciiTheme="majorBidi" w:hAnsiTheme="majorBidi" w:cstheme="majorBidi"/>
            <w:lang w:val="en-US"/>
          </w:rPr>
          <w:delText>and</w:delText>
        </w:r>
      </w:del>
      <w:r w:rsidR="00C419E4" w:rsidRPr="00C677DE">
        <w:rPr>
          <w:rFonts w:asciiTheme="majorBidi" w:hAnsiTheme="majorBidi" w:cstheme="majorBidi"/>
          <w:lang w:val="en-US"/>
        </w:rPr>
        <w:t xml:space="preserve"> 72 per</w:t>
      </w:r>
      <w:del w:id="136" w:author="Luis Gerardo Gonzalez Morales" w:date="2019-02-06T07:05:00Z">
        <w:r w:rsidR="00C419E4" w:rsidRPr="00C677DE" w:rsidDel="00F2472E">
          <w:rPr>
            <w:rFonts w:asciiTheme="majorBidi" w:hAnsiTheme="majorBidi" w:cstheme="majorBidi"/>
            <w:lang w:val="en-US"/>
          </w:rPr>
          <w:delText xml:space="preserve"> </w:delText>
        </w:r>
      </w:del>
      <w:r w:rsidR="00C419E4" w:rsidRPr="00C677DE">
        <w:rPr>
          <w:rFonts w:asciiTheme="majorBidi" w:hAnsiTheme="majorBidi" w:cstheme="majorBidi"/>
          <w:lang w:val="en-US"/>
        </w:rPr>
        <w:t xml:space="preserve">cent </w:t>
      </w:r>
      <w:ins w:id="137" w:author="Luis Gerardo Gonzalez Morales" w:date="2019-02-06T07:05:00Z">
        <w:r>
          <w:rPr>
            <w:rFonts w:asciiTheme="majorBidi" w:hAnsiTheme="majorBidi" w:cstheme="majorBidi"/>
            <w:lang w:val="en-US"/>
          </w:rPr>
          <w:t>in 2012</w:t>
        </w:r>
      </w:ins>
      <w:ins w:id="138" w:author="Luis Gerardo Gonzalez Morales" w:date="2019-02-06T07:07:00Z">
        <w:r>
          <w:rPr>
            <w:rFonts w:asciiTheme="majorBidi" w:hAnsiTheme="majorBidi" w:cstheme="majorBidi"/>
            <w:lang w:val="en-US"/>
          </w:rPr>
          <w:t xml:space="preserve">. </w:t>
        </w:r>
      </w:ins>
      <w:ins w:id="139" w:author="Luis Gerardo Gonzalez Morales" w:date="2019-02-06T07:11:00Z">
        <w:r w:rsidR="00F25C33">
          <w:rPr>
            <w:rFonts w:asciiTheme="majorBidi" w:hAnsiTheme="majorBidi" w:cstheme="majorBidi"/>
            <w:lang w:val="en-US"/>
          </w:rPr>
          <w:t xml:space="preserve">To provide a better insight on the </w:t>
        </w:r>
      </w:ins>
      <w:ins w:id="140" w:author="Luis Gerardo Gonzalez Morales" w:date="2019-02-06T07:12:00Z">
        <w:r w:rsidR="00F25C33">
          <w:rPr>
            <w:rFonts w:asciiTheme="majorBidi" w:hAnsiTheme="majorBidi" w:cstheme="majorBidi"/>
            <w:lang w:val="en-US"/>
          </w:rPr>
          <w:t>this and other mechanisms for user engagement, t</w:t>
        </w:r>
      </w:ins>
      <w:ins w:id="141" w:author="Luis Gerardo Gonzalez Morales" w:date="2019-02-06T07:11:00Z">
        <w:r w:rsidR="00F25C33">
          <w:rPr>
            <w:rFonts w:asciiTheme="majorBidi" w:hAnsiTheme="majorBidi" w:cstheme="majorBidi"/>
            <w:lang w:val="en-US"/>
          </w:rPr>
          <w:t xml:space="preserve">he 2018 assessment </w:t>
        </w:r>
      </w:ins>
      <w:ins w:id="142" w:author="Luis Gerardo Gonzalez Morales" w:date="2019-02-06T07:12:00Z">
        <w:r w:rsidR="00F25C33">
          <w:rPr>
            <w:rFonts w:asciiTheme="majorBidi" w:hAnsiTheme="majorBidi" w:cstheme="majorBidi"/>
            <w:lang w:val="en-US"/>
          </w:rPr>
          <w:t xml:space="preserve">included a question on </w:t>
        </w:r>
      </w:ins>
      <w:del w:id="143" w:author="Luis Gerardo Gonzalez Morales" w:date="2019-02-06T07:07:00Z">
        <w:r w:rsidR="00C419E4" w:rsidRPr="00C677DE" w:rsidDel="00F2472E">
          <w:rPr>
            <w:rFonts w:asciiTheme="majorBidi" w:hAnsiTheme="majorBidi" w:cstheme="majorBidi"/>
            <w:lang w:val="en-US"/>
          </w:rPr>
          <w:delText>respectively) for specific surveys and/or to ensure user-producer dialogues</w:delText>
        </w:r>
        <w:r w:rsidR="00C419E4" w:rsidDel="00F2472E">
          <w:rPr>
            <w:rFonts w:asciiTheme="majorBidi" w:hAnsiTheme="majorBidi" w:cstheme="majorBidi"/>
            <w:lang w:val="en-US"/>
          </w:rPr>
          <w:delText>, t</w:delText>
        </w:r>
      </w:del>
      <w:del w:id="144" w:author="Luis Gerardo Gonzalez Morales" w:date="2019-02-06T07:08:00Z">
        <w:r w:rsidR="00C419E4" w:rsidDel="00F2472E">
          <w:rPr>
            <w:rFonts w:asciiTheme="majorBidi" w:hAnsiTheme="majorBidi" w:cstheme="majorBidi"/>
            <w:lang w:val="en-US"/>
          </w:rPr>
          <w:delText>he 2018 questionnaire sought t</w:delText>
        </w:r>
      </w:del>
      <w:del w:id="145" w:author="Luis Gerardo Gonzalez Morales" w:date="2019-02-06T07:12:00Z">
        <w:r w:rsidR="00C419E4" w:rsidDel="00F25C33">
          <w:rPr>
            <w:rFonts w:asciiTheme="majorBidi" w:hAnsiTheme="majorBidi" w:cstheme="majorBidi"/>
            <w:lang w:val="en-US"/>
          </w:rPr>
          <w:delText xml:space="preserve">o better understand </w:delText>
        </w:r>
      </w:del>
      <w:r w:rsidR="00C419E4">
        <w:rPr>
          <w:rFonts w:asciiTheme="majorBidi" w:hAnsiTheme="majorBidi" w:cstheme="majorBidi"/>
          <w:lang w:val="en-US"/>
        </w:rPr>
        <w:t xml:space="preserve">the </w:t>
      </w:r>
      <w:ins w:id="146" w:author="Luis Gerardo Gonzalez Morales" w:date="2019-02-06T07:09:00Z">
        <w:r>
          <w:rPr>
            <w:rFonts w:asciiTheme="majorBidi" w:hAnsiTheme="majorBidi" w:cstheme="majorBidi"/>
            <w:lang w:val="en-US"/>
          </w:rPr>
          <w:t xml:space="preserve">sources of </w:t>
        </w:r>
      </w:ins>
      <w:ins w:id="147" w:author="Luis Gerardo Gonzalez Morales" w:date="2019-02-06T07:08:00Z">
        <w:r w:rsidRPr="00F2472E">
          <w:rPr>
            <w:rFonts w:asciiTheme="majorBidi" w:hAnsiTheme="majorBidi" w:cstheme="majorBidi"/>
            <w:lang w:val="en-US"/>
          </w:rPr>
          <w:t xml:space="preserve">feedback </w:t>
        </w:r>
      </w:ins>
      <w:ins w:id="148" w:author="Luis Gerardo Gonzalez Morales" w:date="2019-02-06T07:10:00Z">
        <w:r w:rsidR="00F25C33">
          <w:rPr>
            <w:rFonts w:asciiTheme="majorBidi" w:hAnsiTheme="majorBidi" w:cstheme="majorBidi"/>
            <w:lang w:val="en-US"/>
          </w:rPr>
          <w:t>employed</w:t>
        </w:r>
      </w:ins>
      <w:ins w:id="149" w:author="Luis Gerardo Gonzalez Morales" w:date="2019-02-06T07:09:00Z">
        <w:r>
          <w:rPr>
            <w:rFonts w:asciiTheme="majorBidi" w:hAnsiTheme="majorBidi" w:cstheme="majorBidi"/>
            <w:lang w:val="en-US"/>
          </w:rPr>
          <w:t xml:space="preserve"> by NSO to gather information on </w:t>
        </w:r>
      </w:ins>
      <w:ins w:id="150" w:author="Luis Gerardo Gonzalez Morales" w:date="2019-02-06T07:10:00Z">
        <w:r w:rsidR="00F25C33">
          <w:rPr>
            <w:rFonts w:asciiTheme="majorBidi" w:hAnsiTheme="majorBidi" w:cstheme="majorBidi"/>
            <w:lang w:val="en-US"/>
          </w:rPr>
          <w:t>user needs and user satisfaction with respect to s</w:t>
        </w:r>
      </w:ins>
      <w:ins w:id="151" w:author="Luis Gerardo Gonzalez Morales" w:date="2019-02-06T07:08:00Z">
        <w:r w:rsidRPr="00F2472E">
          <w:rPr>
            <w:rFonts w:asciiTheme="majorBidi" w:hAnsiTheme="majorBidi" w:cstheme="majorBidi"/>
            <w:lang w:val="en-US"/>
          </w:rPr>
          <w:t>tatistical products and services in the past five years</w:t>
        </w:r>
      </w:ins>
      <w:ins w:id="152" w:author="Luis Gerardo Gonzalez Morales" w:date="2019-02-06T07:12:00Z">
        <w:r w:rsidR="00F25C33">
          <w:rPr>
            <w:rFonts w:asciiTheme="majorBidi" w:hAnsiTheme="majorBidi" w:cstheme="majorBidi"/>
            <w:lang w:val="en-US"/>
          </w:rPr>
          <w:t>.</w:t>
        </w:r>
      </w:ins>
      <w:ins w:id="153" w:author="Luis Gerardo Gonzalez Morales" w:date="2019-02-06T07:08:00Z">
        <w:r w:rsidRPr="00F2472E" w:rsidDel="00F2472E">
          <w:rPr>
            <w:rFonts w:asciiTheme="majorBidi" w:hAnsiTheme="majorBidi" w:cstheme="majorBidi"/>
            <w:lang w:val="en-US"/>
          </w:rPr>
          <w:t xml:space="preserve"> </w:t>
        </w:r>
      </w:ins>
      <w:del w:id="154" w:author="Luis Gerardo Gonzalez Morales" w:date="2019-02-06T07:08:00Z">
        <w:r w:rsidR="00C419E4" w:rsidDel="00F2472E">
          <w:rPr>
            <w:rFonts w:asciiTheme="majorBidi" w:hAnsiTheme="majorBidi" w:cstheme="majorBidi"/>
            <w:lang w:val="en-US"/>
          </w:rPr>
          <w:delText>feedback mechanisms in use by NSOs</w:delText>
        </w:r>
      </w:del>
      <w:del w:id="155" w:author="Luis Gerardo Gonzalez Morales" w:date="2019-02-06T07:10:00Z">
        <w:r w:rsidR="00C419E4" w:rsidDel="00F25C33">
          <w:rPr>
            <w:rFonts w:asciiTheme="majorBidi" w:hAnsiTheme="majorBidi" w:cstheme="majorBidi"/>
            <w:lang w:val="en-US"/>
          </w:rPr>
          <w:delText xml:space="preserve">. </w:delText>
        </w:r>
      </w:del>
      <w:r w:rsidR="00196A24">
        <w:rPr>
          <w:rFonts w:asciiTheme="majorBidi" w:hAnsiTheme="majorBidi" w:cstheme="majorBidi"/>
          <w:lang w:val="en-US"/>
        </w:rPr>
        <w:t>Based on the results, user councils</w:t>
      </w:r>
      <w:r w:rsidR="00C419E4">
        <w:rPr>
          <w:rFonts w:asciiTheme="majorBidi" w:hAnsiTheme="majorBidi" w:cstheme="majorBidi"/>
          <w:lang w:val="en-US"/>
        </w:rPr>
        <w:t xml:space="preserve"> </w:t>
      </w:r>
      <w:r w:rsidR="00C419E4" w:rsidRPr="00C677DE">
        <w:rPr>
          <w:rFonts w:asciiTheme="majorBidi" w:hAnsiTheme="majorBidi" w:cstheme="majorBidi"/>
          <w:lang w:val="en-US"/>
        </w:rPr>
        <w:t xml:space="preserve">still serve a function for garnering user feedback, </w:t>
      </w:r>
      <w:del w:id="156" w:author="Luis Gerardo Gonzalez Morales" w:date="2019-02-06T07:13:00Z">
        <w:r w:rsidR="00196A24" w:rsidDel="00F25C33">
          <w:rPr>
            <w:rFonts w:asciiTheme="majorBidi" w:hAnsiTheme="majorBidi" w:cstheme="majorBidi"/>
            <w:lang w:val="en-US"/>
          </w:rPr>
          <w:delText xml:space="preserve">while </w:delText>
        </w:r>
      </w:del>
      <w:proofErr w:type="spellStart"/>
      <w:ins w:id="157" w:author="Luis Gerardo Gonzalez Morales" w:date="2019-02-06T07:13:00Z">
        <w:r w:rsidR="00F25C33">
          <w:rPr>
            <w:rFonts w:asciiTheme="majorBidi" w:hAnsiTheme="majorBidi" w:cstheme="majorBidi"/>
            <w:lang w:val="en-US"/>
          </w:rPr>
          <w:t>alhtough</w:t>
        </w:r>
        <w:proofErr w:type="spellEnd"/>
        <w:r w:rsidR="00F25C33">
          <w:rPr>
            <w:rFonts w:asciiTheme="majorBidi" w:hAnsiTheme="majorBidi" w:cstheme="majorBidi"/>
            <w:lang w:val="en-US"/>
          </w:rPr>
          <w:t xml:space="preserve"> </w:t>
        </w:r>
      </w:ins>
      <w:r w:rsidR="00C419E4" w:rsidRPr="00C677DE">
        <w:rPr>
          <w:rFonts w:asciiTheme="majorBidi" w:hAnsiTheme="majorBidi" w:cstheme="majorBidi"/>
          <w:lang w:val="en-US"/>
        </w:rPr>
        <w:t xml:space="preserve">other mechanisms </w:t>
      </w:r>
      <w:r w:rsidR="00196A24">
        <w:rPr>
          <w:rFonts w:asciiTheme="majorBidi" w:hAnsiTheme="majorBidi" w:cstheme="majorBidi"/>
          <w:lang w:val="en-US"/>
        </w:rPr>
        <w:t xml:space="preserve">such as user workshops/stakeholder coordination meetings, user satisfaction surveys and website traffic analysis </w:t>
      </w:r>
      <w:r w:rsidR="00C419E4" w:rsidRPr="00C677DE">
        <w:rPr>
          <w:rFonts w:asciiTheme="majorBidi" w:hAnsiTheme="majorBidi" w:cstheme="majorBidi"/>
          <w:lang w:val="en-US"/>
        </w:rPr>
        <w:t>were identified as more widely used</w:t>
      </w:r>
      <w:del w:id="158" w:author="Luis Gerardo Gonzalez Morales" w:date="2019-02-06T07:13:00Z">
        <w:r w:rsidR="00C419E4" w:rsidRPr="00C677DE" w:rsidDel="00F25C33">
          <w:rPr>
            <w:rFonts w:asciiTheme="majorBidi" w:hAnsiTheme="majorBidi" w:cstheme="majorBidi"/>
            <w:lang w:val="en-US"/>
          </w:rPr>
          <w:delText xml:space="preserve"> for feedback from users</w:delText>
        </w:r>
      </w:del>
      <w:r w:rsidR="00C419E4" w:rsidRPr="00C677DE">
        <w:rPr>
          <w:rFonts w:asciiTheme="majorBidi" w:hAnsiTheme="majorBidi" w:cstheme="majorBidi"/>
          <w:lang w:val="en-US"/>
        </w:rPr>
        <w:t>. Additional sources for feedback from users included analysis of information requests.</w:t>
      </w:r>
    </w:p>
    <w:p w14:paraId="65B8FDB3" w14:textId="576001A6" w:rsidR="00C037B4" w:rsidRPr="0060234F" w:rsidRDefault="0060234F" w:rsidP="0060234F">
      <w:pPr>
        <w:spacing w:after="0" w:line="240" w:lineRule="auto"/>
        <w:contextualSpacing/>
        <w:rPr>
          <w:rFonts w:asciiTheme="majorBidi" w:hAnsiTheme="majorBidi" w:cstheme="majorBidi"/>
          <w:i/>
          <w:iCs/>
          <w:highlight w:val="green"/>
          <w:lang w:val="en-US"/>
        </w:rPr>
      </w:pPr>
      <w:r w:rsidRPr="0060234F">
        <w:rPr>
          <w:rFonts w:asciiTheme="majorBidi" w:hAnsiTheme="majorBidi" w:cstheme="majorBidi"/>
          <w:i/>
          <w:iCs/>
          <w:lang w:val="en-US"/>
        </w:rPr>
        <w:t>How was feedback from users on statistical products and services (e.g. needs, satisfaction) sought in the past five years? (multiple)</w:t>
      </w:r>
    </w:p>
    <w:p w14:paraId="553138A3" w14:textId="2253C45A" w:rsidR="0060234F" w:rsidRDefault="0076527E" w:rsidP="0060234F">
      <w:pPr>
        <w:spacing w:after="0" w:line="240" w:lineRule="auto"/>
        <w:contextualSpacing/>
        <w:rPr>
          <w:rFonts w:asciiTheme="majorBidi" w:hAnsiTheme="majorBidi" w:cstheme="majorBidi"/>
          <w:highlight w:val="green"/>
          <w:lang w:val="en-US"/>
        </w:rPr>
      </w:pPr>
      <w:r>
        <w:rPr>
          <w:rFonts w:asciiTheme="majorBidi" w:hAnsiTheme="majorBidi" w:cstheme="majorBidi"/>
          <w:noProof/>
          <w:highlight w:val="green"/>
          <w:lang w:val="en-US"/>
        </w:rPr>
        <w:lastRenderedPageBreak/>
        <w:drawing>
          <wp:inline distT="0" distB="0" distL="0" distR="0" wp14:anchorId="0E52863C" wp14:editId="1EC81919">
            <wp:extent cx="5697219" cy="35528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9181" cy="3566521"/>
                    </a:xfrm>
                    <a:prstGeom prst="rect">
                      <a:avLst/>
                    </a:prstGeom>
                    <a:noFill/>
                  </pic:spPr>
                </pic:pic>
              </a:graphicData>
            </a:graphic>
          </wp:inline>
        </w:drawing>
      </w:r>
    </w:p>
    <w:p w14:paraId="6B0C5C70" w14:textId="77777777" w:rsidR="0060234F" w:rsidRDefault="0060234F" w:rsidP="0060234F">
      <w:pPr>
        <w:spacing w:after="0" w:line="240" w:lineRule="auto"/>
        <w:contextualSpacing/>
        <w:rPr>
          <w:rFonts w:asciiTheme="majorBidi" w:hAnsiTheme="majorBidi" w:cstheme="majorBidi"/>
          <w:i/>
          <w:lang w:val="en-US"/>
        </w:rPr>
      </w:pPr>
    </w:p>
    <w:p w14:paraId="3096090F" w14:textId="3BBC2A43" w:rsidR="0060234F" w:rsidRPr="0060234F" w:rsidRDefault="00FE398B" w:rsidP="0060234F">
      <w:pPr>
        <w:rPr>
          <w:rFonts w:asciiTheme="majorBidi" w:hAnsiTheme="majorBidi" w:cstheme="majorBidi"/>
          <w:i/>
          <w:lang w:val="en-US"/>
        </w:rPr>
      </w:pPr>
      <w:r w:rsidRPr="004972B3">
        <w:rPr>
          <w:rFonts w:asciiTheme="majorBidi" w:hAnsiTheme="majorBidi" w:cstheme="majorBidi"/>
          <w:i/>
          <w:lang w:val="en-US"/>
        </w:rPr>
        <w:t>Question 1.</w:t>
      </w:r>
      <w:r w:rsidR="00196A24" w:rsidRPr="004972B3">
        <w:rPr>
          <w:rFonts w:asciiTheme="majorBidi" w:hAnsiTheme="majorBidi" w:cstheme="majorBidi"/>
          <w:i/>
          <w:lang w:val="en-US"/>
        </w:rPr>
        <w:t>1a/1.1b</w:t>
      </w:r>
    </w:p>
    <w:p w14:paraId="12D3588B" w14:textId="54433005" w:rsidR="00196A24" w:rsidRPr="0060234F" w:rsidRDefault="00196A24" w:rsidP="00DC0F38">
      <w:pPr>
        <w:rPr>
          <w:rFonts w:asciiTheme="majorBidi" w:hAnsiTheme="majorBidi" w:cstheme="majorBidi"/>
          <w:iCs/>
          <w:lang w:val="en-US"/>
        </w:rPr>
      </w:pPr>
      <w:r w:rsidRPr="0060234F">
        <w:rPr>
          <w:rFonts w:asciiTheme="majorBidi" w:hAnsiTheme="majorBidi" w:cstheme="majorBidi"/>
          <w:iCs/>
          <w:lang w:val="en-US"/>
        </w:rPr>
        <w:t xml:space="preserve">Of the 60 per cent of countries with user councils, the mandate for </w:t>
      </w:r>
      <w:r w:rsidR="00C037B4" w:rsidRPr="0060234F">
        <w:rPr>
          <w:rFonts w:asciiTheme="majorBidi" w:hAnsiTheme="majorBidi" w:cstheme="majorBidi"/>
          <w:iCs/>
          <w:lang w:val="en-US"/>
        </w:rPr>
        <w:t xml:space="preserve">the councils </w:t>
      </w:r>
      <w:r w:rsidRPr="0060234F">
        <w:rPr>
          <w:rFonts w:asciiTheme="majorBidi" w:hAnsiTheme="majorBidi" w:cstheme="majorBidi"/>
          <w:iCs/>
          <w:lang w:val="en-US"/>
        </w:rPr>
        <w:t xml:space="preserve">is primarily strategic advice on statistical policies and priorities, followed by coordination of statistical activities and technical advice. For one country, it was stated that user councils provide strategic advice, while user groups provide technical advice. </w:t>
      </w:r>
      <w:r w:rsidR="00C037B4" w:rsidRPr="0060234F">
        <w:rPr>
          <w:rFonts w:asciiTheme="majorBidi" w:hAnsiTheme="majorBidi" w:cstheme="majorBidi"/>
          <w:iCs/>
          <w:lang w:val="en-US"/>
        </w:rPr>
        <w:t>Over half of the stakeholders that participate in the user councils or organized user groups are government employees, academia and professional associations. Between 40 and 48 per cent are comprised of civil society organizations, policy-makers and business networks.</w:t>
      </w:r>
    </w:p>
    <w:p w14:paraId="5F9581C1" w14:textId="77777777" w:rsidR="00196A24" w:rsidRPr="004972B3" w:rsidRDefault="00196A24" w:rsidP="00DC0F38">
      <w:pPr>
        <w:rPr>
          <w:rFonts w:asciiTheme="majorBidi" w:hAnsiTheme="majorBidi" w:cstheme="majorBidi"/>
          <w:i/>
          <w:lang w:val="en-US"/>
        </w:rPr>
      </w:pPr>
      <w:r w:rsidRPr="004972B3">
        <w:rPr>
          <w:rFonts w:asciiTheme="majorBidi" w:hAnsiTheme="majorBidi" w:cstheme="majorBidi"/>
          <w:i/>
          <w:lang w:val="en-US"/>
        </w:rPr>
        <w:t>Question 1.4</w:t>
      </w:r>
    </w:p>
    <w:p w14:paraId="059FB158" w14:textId="77777777" w:rsidR="00FE398B" w:rsidRPr="00C677DE" w:rsidRDefault="00FE398B" w:rsidP="00DC0F38">
      <w:pPr>
        <w:rPr>
          <w:rFonts w:asciiTheme="majorBidi" w:hAnsiTheme="majorBidi" w:cstheme="majorBidi"/>
          <w:lang w:val="en-US"/>
        </w:rPr>
      </w:pPr>
      <w:r w:rsidRPr="00C677DE">
        <w:rPr>
          <w:rFonts w:asciiTheme="majorBidi" w:hAnsiTheme="majorBidi" w:cstheme="majorBidi"/>
          <w:lang w:val="en-US"/>
        </w:rPr>
        <w:t>In the past questionnaires</w:t>
      </w:r>
      <w:r w:rsidR="00C037B4">
        <w:rPr>
          <w:rFonts w:asciiTheme="majorBidi" w:hAnsiTheme="majorBidi" w:cstheme="majorBidi"/>
          <w:lang w:val="en-US"/>
        </w:rPr>
        <w:t xml:space="preserve"> (2012 and 2003)</w:t>
      </w:r>
      <w:r w:rsidRPr="00C677DE">
        <w:rPr>
          <w:rFonts w:asciiTheme="majorBidi" w:hAnsiTheme="majorBidi" w:cstheme="majorBidi"/>
          <w:lang w:val="en-US"/>
        </w:rPr>
        <w:t xml:space="preserve">, almost 90 per cent of countries reported having a systematic dissemination policy. In order to </w:t>
      </w:r>
      <w:r w:rsidR="00E7584F">
        <w:rPr>
          <w:rFonts w:asciiTheme="majorBidi" w:hAnsiTheme="majorBidi" w:cstheme="majorBidi"/>
          <w:lang w:val="en-US"/>
        </w:rPr>
        <w:t xml:space="preserve">better </w:t>
      </w:r>
      <w:r w:rsidRPr="00C677DE">
        <w:rPr>
          <w:rFonts w:asciiTheme="majorBidi" w:hAnsiTheme="majorBidi" w:cstheme="majorBidi"/>
          <w:lang w:val="en-US"/>
        </w:rPr>
        <w:t xml:space="preserve">understand what types of dissemination measures are in place in countries, the following question was adjusted to include examples </w:t>
      </w:r>
      <w:r w:rsidR="00E7584F">
        <w:rPr>
          <w:rFonts w:asciiTheme="majorBidi" w:hAnsiTheme="majorBidi" w:cstheme="majorBidi"/>
          <w:lang w:val="en-US"/>
        </w:rPr>
        <w:t xml:space="preserve">that were given in </w:t>
      </w:r>
      <w:r w:rsidRPr="00C677DE">
        <w:rPr>
          <w:rFonts w:asciiTheme="majorBidi" w:hAnsiTheme="majorBidi" w:cstheme="majorBidi"/>
          <w:lang w:val="en-US"/>
        </w:rPr>
        <w:t>the previous questionnaires</w:t>
      </w:r>
      <w:r w:rsidR="00E7584F">
        <w:rPr>
          <w:rFonts w:asciiTheme="majorBidi" w:hAnsiTheme="majorBidi" w:cstheme="majorBidi"/>
          <w:lang w:val="en-US"/>
        </w:rPr>
        <w:t xml:space="preserve">. </w:t>
      </w:r>
      <w:r w:rsidR="00C037B4">
        <w:rPr>
          <w:rFonts w:asciiTheme="majorBidi" w:hAnsiTheme="majorBidi" w:cstheme="majorBidi"/>
          <w:lang w:val="en-US"/>
        </w:rPr>
        <w:t xml:space="preserve">The </w:t>
      </w:r>
      <w:r w:rsidR="00E7584F">
        <w:rPr>
          <w:rFonts w:asciiTheme="majorBidi" w:hAnsiTheme="majorBidi" w:cstheme="majorBidi"/>
          <w:lang w:val="en-US"/>
        </w:rPr>
        <w:t xml:space="preserve">2018 results show that </w:t>
      </w:r>
      <w:r w:rsidR="00B65354">
        <w:rPr>
          <w:rFonts w:asciiTheme="majorBidi" w:hAnsiTheme="majorBidi" w:cstheme="majorBidi"/>
          <w:lang w:val="en-US"/>
        </w:rPr>
        <w:t>almost all of the 93 respondent</w:t>
      </w:r>
      <w:r w:rsidR="00C037B4">
        <w:rPr>
          <w:rFonts w:asciiTheme="majorBidi" w:hAnsiTheme="majorBidi" w:cstheme="majorBidi"/>
          <w:lang w:val="en-US"/>
        </w:rPr>
        <w:t xml:space="preserve"> </w:t>
      </w:r>
      <w:r w:rsidR="00E7584F">
        <w:rPr>
          <w:rFonts w:asciiTheme="majorBidi" w:hAnsiTheme="majorBidi" w:cstheme="majorBidi"/>
          <w:lang w:val="en-US"/>
        </w:rPr>
        <w:t>countries</w:t>
      </w:r>
      <w:r w:rsidR="00C037B4">
        <w:rPr>
          <w:rFonts w:asciiTheme="majorBidi" w:hAnsiTheme="majorBidi" w:cstheme="majorBidi"/>
          <w:lang w:val="en-US"/>
        </w:rPr>
        <w:t xml:space="preserve"> use various dissemination media</w:t>
      </w:r>
      <w:r w:rsidR="00E7584F">
        <w:rPr>
          <w:rFonts w:asciiTheme="majorBidi" w:hAnsiTheme="majorBidi" w:cstheme="majorBidi"/>
          <w:lang w:val="en-US"/>
        </w:rPr>
        <w:t>, such as print publications, online pdf files, etc.</w:t>
      </w:r>
      <w:r w:rsidR="00B65354">
        <w:rPr>
          <w:rFonts w:asciiTheme="majorBidi" w:hAnsiTheme="majorBidi" w:cstheme="majorBidi"/>
          <w:lang w:val="en-US"/>
        </w:rPr>
        <w:t xml:space="preserve"> And </w:t>
      </w:r>
      <w:proofErr w:type="gramStart"/>
      <w:r w:rsidR="00B65354">
        <w:rPr>
          <w:rFonts w:asciiTheme="majorBidi" w:hAnsiTheme="majorBidi" w:cstheme="majorBidi"/>
          <w:lang w:val="en-US"/>
        </w:rPr>
        <w:t>a vast majority</w:t>
      </w:r>
      <w:proofErr w:type="gramEnd"/>
      <w:r w:rsidR="00B65354">
        <w:rPr>
          <w:rFonts w:asciiTheme="majorBidi" w:hAnsiTheme="majorBidi" w:cstheme="majorBidi"/>
          <w:lang w:val="en-US"/>
        </w:rPr>
        <w:t xml:space="preserve"> (90 per cent)</w:t>
      </w:r>
      <w:r w:rsidR="00C037B4">
        <w:rPr>
          <w:rFonts w:asciiTheme="majorBidi" w:hAnsiTheme="majorBidi" w:cstheme="majorBidi"/>
          <w:lang w:val="en-US"/>
        </w:rPr>
        <w:t xml:space="preserve"> appoint a specialized unit responsible for dissemination or provide user support via email, etc. </w:t>
      </w:r>
      <w:r w:rsidR="00E7584F">
        <w:rPr>
          <w:rFonts w:asciiTheme="majorBidi" w:hAnsiTheme="majorBidi" w:cstheme="majorBidi"/>
          <w:lang w:val="en-US"/>
        </w:rPr>
        <w:t>In past questionnaires, an advanced release calendar was an element of a dissemination strategy which was mentioned in responses. While this is still a component</w:t>
      </w:r>
      <w:r w:rsidR="00B65354">
        <w:rPr>
          <w:rFonts w:asciiTheme="majorBidi" w:hAnsiTheme="majorBidi" w:cstheme="majorBidi"/>
          <w:lang w:val="en-US"/>
        </w:rPr>
        <w:t xml:space="preserve"> (83 per cent)</w:t>
      </w:r>
      <w:r w:rsidR="00E7584F">
        <w:rPr>
          <w:rFonts w:asciiTheme="majorBidi" w:hAnsiTheme="majorBidi" w:cstheme="majorBidi"/>
          <w:lang w:val="en-US"/>
        </w:rPr>
        <w:t xml:space="preserve">, it is clear from the responses that other measures are </w:t>
      </w:r>
      <w:r w:rsidR="00B65354">
        <w:rPr>
          <w:rFonts w:asciiTheme="majorBidi" w:hAnsiTheme="majorBidi" w:cstheme="majorBidi"/>
          <w:lang w:val="en-US"/>
        </w:rPr>
        <w:t xml:space="preserve">also essential measures in place for disseminating statistics </w:t>
      </w:r>
      <w:r w:rsidR="00E7584F">
        <w:rPr>
          <w:rFonts w:asciiTheme="majorBidi" w:hAnsiTheme="majorBidi" w:cstheme="majorBidi"/>
          <w:lang w:val="en-US"/>
        </w:rPr>
        <w:t>currently.</w:t>
      </w:r>
    </w:p>
    <w:tbl>
      <w:tblPr>
        <w:tblW w:w="8640" w:type="dxa"/>
        <w:tblInd w:w="-5" w:type="dxa"/>
        <w:tblLook w:val="04A0" w:firstRow="1" w:lastRow="0" w:firstColumn="1" w:lastColumn="0" w:noHBand="0" w:noVBand="1"/>
      </w:tblPr>
      <w:tblGrid>
        <w:gridCol w:w="463"/>
        <w:gridCol w:w="6806"/>
        <w:gridCol w:w="692"/>
        <w:gridCol w:w="1060"/>
      </w:tblGrid>
      <w:tr w:rsidR="00C037B4" w:rsidRPr="00C037B4" w14:paraId="505B2EEE" w14:textId="77777777" w:rsidTr="00B17A3D">
        <w:trPr>
          <w:trHeight w:val="300"/>
        </w:trPr>
        <w:tc>
          <w:tcPr>
            <w:tcW w:w="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3237B" w14:textId="77777777" w:rsidR="00C037B4" w:rsidRPr="00C037B4" w:rsidRDefault="00C037B4" w:rsidP="00C037B4">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1.4</w:t>
            </w:r>
          </w:p>
        </w:tc>
        <w:tc>
          <w:tcPr>
            <w:tcW w:w="6994" w:type="dxa"/>
            <w:tcBorders>
              <w:top w:val="single" w:sz="4" w:space="0" w:color="auto"/>
              <w:left w:val="nil"/>
              <w:bottom w:val="single" w:sz="4" w:space="0" w:color="auto"/>
              <w:right w:val="single" w:sz="4" w:space="0" w:color="auto"/>
            </w:tcBorders>
            <w:shd w:val="clear" w:color="auto" w:fill="auto"/>
            <w:noWrap/>
            <w:vAlign w:val="bottom"/>
            <w:hideMark/>
          </w:tcPr>
          <w:p w14:paraId="28550D76" w14:textId="77777777" w:rsidR="00C037B4" w:rsidRPr="00C037B4" w:rsidRDefault="00C037B4" w:rsidP="00C037B4">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Which of the following measures are currently in place for disseminating statistics? (multiple)</w:t>
            </w:r>
          </w:p>
        </w:tc>
        <w:tc>
          <w:tcPr>
            <w:tcW w:w="701" w:type="dxa"/>
            <w:tcBorders>
              <w:top w:val="single" w:sz="4" w:space="0" w:color="auto"/>
              <w:left w:val="nil"/>
              <w:bottom w:val="single" w:sz="4" w:space="0" w:color="auto"/>
              <w:right w:val="single" w:sz="4" w:space="0" w:color="auto"/>
            </w:tcBorders>
            <w:shd w:val="clear" w:color="auto" w:fill="auto"/>
            <w:noWrap/>
            <w:vAlign w:val="bottom"/>
            <w:hideMark/>
          </w:tcPr>
          <w:p w14:paraId="61F2314C" w14:textId="77777777" w:rsidR="00C037B4" w:rsidRPr="00C037B4" w:rsidRDefault="00C037B4" w:rsidP="00C037B4">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Count</w:t>
            </w:r>
          </w:p>
        </w:tc>
        <w:tc>
          <w:tcPr>
            <w:tcW w:w="1084" w:type="dxa"/>
            <w:tcBorders>
              <w:top w:val="single" w:sz="4" w:space="0" w:color="auto"/>
              <w:left w:val="nil"/>
              <w:bottom w:val="single" w:sz="4" w:space="0" w:color="auto"/>
              <w:right w:val="single" w:sz="4" w:space="0" w:color="auto"/>
            </w:tcBorders>
            <w:shd w:val="clear" w:color="auto" w:fill="auto"/>
            <w:noWrap/>
            <w:vAlign w:val="bottom"/>
            <w:hideMark/>
          </w:tcPr>
          <w:p w14:paraId="235A0AC0" w14:textId="77777777" w:rsidR="00C037B4" w:rsidRPr="00C037B4" w:rsidRDefault="00C037B4" w:rsidP="00C037B4">
            <w:pPr>
              <w:spacing w:after="0" w:line="240" w:lineRule="auto"/>
              <w:jc w:val="center"/>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w:t>
            </w:r>
          </w:p>
        </w:tc>
      </w:tr>
      <w:tr w:rsidR="00E7584F" w:rsidRPr="00C037B4" w14:paraId="46305DF7"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5244FB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6D1388A8"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Using various dissemination media, such as print publications, online pdf files, etc.</w:t>
            </w:r>
          </w:p>
        </w:tc>
        <w:tc>
          <w:tcPr>
            <w:tcW w:w="701" w:type="dxa"/>
            <w:tcBorders>
              <w:top w:val="nil"/>
              <w:left w:val="nil"/>
              <w:bottom w:val="single" w:sz="4" w:space="0" w:color="auto"/>
              <w:right w:val="single" w:sz="4" w:space="0" w:color="auto"/>
            </w:tcBorders>
            <w:shd w:val="clear" w:color="auto" w:fill="auto"/>
            <w:noWrap/>
            <w:vAlign w:val="bottom"/>
            <w:hideMark/>
          </w:tcPr>
          <w:p w14:paraId="216E7910"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91</w:t>
            </w:r>
          </w:p>
        </w:tc>
        <w:tc>
          <w:tcPr>
            <w:tcW w:w="1084" w:type="dxa"/>
            <w:tcBorders>
              <w:top w:val="nil"/>
              <w:left w:val="nil"/>
              <w:bottom w:val="single" w:sz="4" w:space="0" w:color="auto"/>
              <w:right w:val="single" w:sz="4" w:space="0" w:color="auto"/>
            </w:tcBorders>
            <w:shd w:val="clear" w:color="auto" w:fill="auto"/>
            <w:noWrap/>
            <w:vAlign w:val="bottom"/>
            <w:hideMark/>
          </w:tcPr>
          <w:p w14:paraId="2627212C"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97.8</w:t>
            </w:r>
          </w:p>
        </w:tc>
      </w:tr>
      <w:tr w:rsidR="00E7584F" w:rsidRPr="00C037B4" w14:paraId="2E1EB466"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891A36C"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1637462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Appointment of a specialized unit responsible for dissemination at the NSO</w:t>
            </w:r>
          </w:p>
        </w:tc>
        <w:tc>
          <w:tcPr>
            <w:tcW w:w="701" w:type="dxa"/>
            <w:tcBorders>
              <w:top w:val="nil"/>
              <w:left w:val="nil"/>
              <w:bottom w:val="single" w:sz="4" w:space="0" w:color="auto"/>
              <w:right w:val="single" w:sz="4" w:space="0" w:color="auto"/>
            </w:tcBorders>
            <w:shd w:val="clear" w:color="auto" w:fill="auto"/>
            <w:noWrap/>
            <w:vAlign w:val="bottom"/>
            <w:hideMark/>
          </w:tcPr>
          <w:p w14:paraId="618AC019"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84</w:t>
            </w:r>
          </w:p>
        </w:tc>
        <w:tc>
          <w:tcPr>
            <w:tcW w:w="1084" w:type="dxa"/>
            <w:tcBorders>
              <w:top w:val="nil"/>
              <w:left w:val="nil"/>
              <w:bottom w:val="single" w:sz="4" w:space="0" w:color="auto"/>
              <w:right w:val="single" w:sz="4" w:space="0" w:color="auto"/>
            </w:tcBorders>
            <w:shd w:val="clear" w:color="auto" w:fill="auto"/>
            <w:noWrap/>
            <w:vAlign w:val="bottom"/>
            <w:hideMark/>
          </w:tcPr>
          <w:p w14:paraId="22F863F0"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90.3</w:t>
            </w:r>
          </w:p>
        </w:tc>
      </w:tr>
      <w:tr w:rsidR="00E7584F" w:rsidRPr="00C037B4" w14:paraId="3C2037E4"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6AFB6819"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49D56604"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user support via e-mail, written correspondence or telephone</w:t>
            </w:r>
          </w:p>
        </w:tc>
        <w:tc>
          <w:tcPr>
            <w:tcW w:w="701" w:type="dxa"/>
            <w:tcBorders>
              <w:top w:val="nil"/>
              <w:left w:val="nil"/>
              <w:bottom w:val="single" w:sz="4" w:space="0" w:color="auto"/>
              <w:right w:val="single" w:sz="4" w:space="0" w:color="auto"/>
            </w:tcBorders>
            <w:shd w:val="clear" w:color="auto" w:fill="auto"/>
            <w:noWrap/>
            <w:vAlign w:val="bottom"/>
            <w:hideMark/>
          </w:tcPr>
          <w:p w14:paraId="1AB786B1"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84</w:t>
            </w:r>
          </w:p>
        </w:tc>
        <w:tc>
          <w:tcPr>
            <w:tcW w:w="1084" w:type="dxa"/>
            <w:tcBorders>
              <w:top w:val="nil"/>
              <w:left w:val="nil"/>
              <w:bottom w:val="single" w:sz="4" w:space="0" w:color="auto"/>
              <w:right w:val="single" w:sz="4" w:space="0" w:color="auto"/>
            </w:tcBorders>
            <w:shd w:val="clear" w:color="auto" w:fill="auto"/>
            <w:noWrap/>
            <w:vAlign w:val="bottom"/>
            <w:hideMark/>
          </w:tcPr>
          <w:p w14:paraId="0DB6E29C"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90.3</w:t>
            </w:r>
          </w:p>
        </w:tc>
      </w:tr>
      <w:tr w:rsidR="00E7584F" w:rsidRPr="00C037B4" w14:paraId="70D24FC3"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3B0CE8A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lastRenderedPageBreak/>
              <w:t> </w:t>
            </w:r>
          </w:p>
        </w:tc>
        <w:tc>
          <w:tcPr>
            <w:tcW w:w="6994" w:type="dxa"/>
            <w:tcBorders>
              <w:top w:val="nil"/>
              <w:left w:val="nil"/>
              <w:bottom w:val="single" w:sz="4" w:space="0" w:color="auto"/>
              <w:right w:val="single" w:sz="4" w:space="0" w:color="auto"/>
            </w:tcBorders>
            <w:shd w:val="clear" w:color="auto" w:fill="auto"/>
            <w:noWrap/>
            <w:vAlign w:val="bottom"/>
            <w:hideMark/>
          </w:tcPr>
          <w:p w14:paraId="79469C7E"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xml:space="preserve">Providing online data for exploration by general users (interactive online database interfaces, fully formatted excel files) </w:t>
            </w:r>
          </w:p>
        </w:tc>
        <w:tc>
          <w:tcPr>
            <w:tcW w:w="701" w:type="dxa"/>
            <w:tcBorders>
              <w:top w:val="nil"/>
              <w:left w:val="nil"/>
              <w:bottom w:val="single" w:sz="4" w:space="0" w:color="auto"/>
              <w:right w:val="single" w:sz="4" w:space="0" w:color="auto"/>
            </w:tcBorders>
            <w:shd w:val="clear" w:color="auto" w:fill="auto"/>
            <w:noWrap/>
            <w:vAlign w:val="bottom"/>
            <w:hideMark/>
          </w:tcPr>
          <w:p w14:paraId="24EE8CB4"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78</w:t>
            </w:r>
          </w:p>
        </w:tc>
        <w:tc>
          <w:tcPr>
            <w:tcW w:w="1084" w:type="dxa"/>
            <w:tcBorders>
              <w:top w:val="nil"/>
              <w:left w:val="nil"/>
              <w:bottom w:val="single" w:sz="4" w:space="0" w:color="auto"/>
              <w:right w:val="single" w:sz="4" w:space="0" w:color="auto"/>
            </w:tcBorders>
            <w:shd w:val="clear" w:color="auto" w:fill="auto"/>
            <w:noWrap/>
            <w:vAlign w:val="bottom"/>
            <w:hideMark/>
          </w:tcPr>
          <w:p w14:paraId="6E98A3D7"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83.9</w:t>
            </w:r>
          </w:p>
        </w:tc>
      </w:tr>
      <w:tr w:rsidR="00E7584F" w:rsidRPr="00C037B4" w14:paraId="10FEFC79"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F4AD1F7"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0465E0C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Publishing an advanced release calendar, announcing when various statistics will be published</w:t>
            </w:r>
          </w:p>
        </w:tc>
        <w:tc>
          <w:tcPr>
            <w:tcW w:w="701" w:type="dxa"/>
            <w:tcBorders>
              <w:top w:val="nil"/>
              <w:left w:val="nil"/>
              <w:bottom w:val="single" w:sz="4" w:space="0" w:color="auto"/>
              <w:right w:val="single" w:sz="4" w:space="0" w:color="auto"/>
            </w:tcBorders>
            <w:shd w:val="clear" w:color="auto" w:fill="auto"/>
            <w:noWrap/>
            <w:vAlign w:val="bottom"/>
            <w:hideMark/>
          </w:tcPr>
          <w:p w14:paraId="536BEE6E"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77</w:t>
            </w:r>
          </w:p>
        </w:tc>
        <w:tc>
          <w:tcPr>
            <w:tcW w:w="1084" w:type="dxa"/>
            <w:tcBorders>
              <w:top w:val="nil"/>
              <w:left w:val="nil"/>
              <w:bottom w:val="single" w:sz="4" w:space="0" w:color="auto"/>
              <w:right w:val="single" w:sz="4" w:space="0" w:color="auto"/>
            </w:tcBorders>
            <w:shd w:val="clear" w:color="auto" w:fill="auto"/>
            <w:noWrap/>
            <w:vAlign w:val="bottom"/>
            <w:hideMark/>
          </w:tcPr>
          <w:p w14:paraId="6EA6D32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82.8</w:t>
            </w:r>
          </w:p>
        </w:tc>
      </w:tr>
      <w:tr w:rsidR="00E7584F" w:rsidRPr="00C037B4" w14:paraId="5B260E67"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128731E"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27D5127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data downloads in proprietary formats for data analysis software (</w:t>
            </w:r>
            <w:proofErr w:type="spellStart"/>
            <w:r w:rsidRPr="00C037B4">
              <w:rPr>
                <w:rFonts w:ascii="Calibri" w:eastAsia="Times New Roman" w:hAnsi="Calibri" w:cs="Times New Roman"/>
                <w:color w:val="000000"/>
                <w:sz w:val="20"/>
                <w:szCs w:val="20"/>
                <w:lang w:val="en-US"/>
              </w:rPr>
              <w:t>e.g</w:t>
            </w:r>
            <w:proofErr w:type="spellEnd"/>
            <w:r w:rsidRPr="00C037B4">
              <w:rPr>
                <w:rFonts w:ascii="Calibri" w:eastAsia="Times New Roman" w:hAnsi="Calibri" w:cs="Times New Roman"/>
                <w:color w:val="000000"/>
                <w:sz w:val="20"/>
                <w:szCs w:val="20"/>
                <w:lang w:val="en-US"/>
              </w:rPr>
              <w:t xml:space="preserve">, Excel, Access, Stata, SAS, SPSS) </w:t>
            </w:r>
          </w:p>
        </w:tc>
        <w:tc>
          <w:tcPr>
            <w:tcW w:w="701" w:type="dxa"/>
            <w:tcBorders>
              <w:top w:val="nil"/>
              <w:left w:val="nil"/>
              <w:bottom w:val="single" w:sz="4" w:space="0" w:color="auto"/>
              <w:right w:val="single" w:sz="4" w:space="0" w:color="auto"/>
            </w:tcBorders>
            <w:shd w:val="clear" w:color="auto" w:fill="auto"/>
            <w:noWrap/>
            <w:vAlign w:val="bottom"/>
            <w:hideMark/>
          </w:tcPr>
          <w:p w14:paraId="34329E39"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69</w:t>
            </w:r>
          </w:p>
        </w:tc>
        <w:tc>
          <w:tcPr>
            <w:tcW w:w="1084" w:type="dxa"/>
            <w:tcBorders>
              <w:top w:val="nil"/>
              <w:left w:val="nil"/>
              <w:bottom w:val="single" w:sz="4" w:space="0" w:color="auto"/>
              <w:right w:val="single" w:sz="4" w:space="0" w:color="auto"/>
            </w:tcBorders>
            <w:shd w:val="clear" w:color="auto" w:fill="auto"/>
            <w:noWrap/>
            <w:vAlign w:val="bottom"/>
            <w:hideMark/>
          </w:tcPr>
          <w:p w14:paraId="14ECCAA0"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74.2</w:t>
            </w:r>
          </w:p>
        </w:tc>
      </w:tr>
      <w:tr w:rsidR="00E7584F" w:rsidRPr="00C037B4" w14:paraId="61555012"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E035AAF"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41BAE08A"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Publishing catalogues of available publications, documents, and other services</w:t>
            </w:r>
          </w:p>
        </w:tc>
        <w:tc>
          <w:tcPr>
            <w:tcW w:w="701" w:type="dxa"/>
            <w:tcBorders>
              <w:top w:val="nil"/>
              <w:left w:val="nil"/>
              <w:bottom w:val="single" w:sz="4" w:space="0" w:color="auto"/>
              <w:right w:val="single" w:sz="4" w:space="0" w:color="auto"/>
            </w:tcBorders>
            <w:shd w:val="clear" w:color="auto" w:fill="auto"/>
            <w:noWrap/>
            <w:vAlign w:val="bottom"/>
            <w:hideMark/>
          </w:tcPr>
          <w:p w14:paraId="3944D65D"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68</w:t>
            </w:r>
          </w:p>
        </w:tc>
        <w:tc>
          <w:tcPr>
            <w:tcW w:w="1084" w:type="dxa"/>
            <w:tcBorders>
              <w:top w:val="nil"/>
              <w:left w:val="nil"/>
              <w:bottom w:val="single" w:sz="4" w:space="0" w:color="auto"/>
              <w:right w:val="single" w:sz="4" w:space="0" w:color="auto"/>
            </w:tcBorders>
            <w:shd w:val="clear" w:color="auto" w:fill="auto"/>
            <w:noWrap/>
            <w:vAlign w:val="bottom"/>
            <w:hideMark/>
          </w:tcPr>
          <w:p w14:paraId="20E08B86"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73.1</w:t>
            </w:r>
          </w:p>
        </w:tc>
      </w:tr>
      <w:tr w:rsidR="00E7584F" w:rsidRPr="00C037B4" w14:paraId="46494F0D"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20EDABD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58E52C4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Pursuing a dissemination/communications strategy</w:t>
            </w:r>
          </w:p>
        </w:tc>
        <w:tc>
          <w:tcPr>
            <w:tcW w:w="701" w:type="dxa"/>
            <w:tcBorders>
              <w:top w:val="nil"/>
              <w:left w:val="nil"/>
              <w:bottom w:val="single" w:sz="4" w:space="0" w:color="auto"/>
              <w:right w:val="single" w:sz="4" w:space="0" w:color="auto"/>
            </w:tcBorders>
            <w:shd w:val="clear" w:color="auto" w:fill="auto"/>
            <w:noWrap/>
            <w:vAlign w:val="bottom"/>
            <w:hideMark/>
          </w:tcPr>
          <w:p w14:paraId="6AE02782"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66</w:t>
            </w:r>
          </w:p>
        </w:tc>
        <w:tc>
          <w:tcPr>
            <w:tcW w:w="1084" w:type="dxa"/>
            <w:tcBorders>
              <w:top w:val="nil"/>
              <w:left w:val="nil"/>
              <w:bottom w:val="single" w:sz="4" w:space="0" w:color="auto"/>
              <w:right w:val="single" w:sz="4" w:space="0" w:color="auto"/>
            </w:tcBorders>
            <w:shd w:val="clear" w:color="auto" w:fill="auto"/>
            <w:noWrap/>
            <w:vAlign w:val="bottom"/>
            <w:hideMark/>
          </w:tcPr>
          <w:p w14:paraId="34589B4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71.0</w:t>
            </w:r>
          </w:p>
        </w:tc>
      </w:tr>
      <w:tr w:rsidR="00E7584F" w:rsidRPr="00C037B4" w14:paraId="5C9357C9"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56A8D47"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63BA9151"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data downloads in open machine-readable formats (such as CSV, XML, JSON)</w:t>
            </w:r>
          </w:p>
        </w:tc>
        <w:tc>
          <w:tcPr>
            <w:tcW w:w="701" w:type="dxa"/>
            <w:tcBorders>
              <w:top w:val="nil"/>
              <w:left w:val="nil"/>
              <w:bottom w:val="single" w:sz="4" w:space="0" w:color="auto"/>
              <w:right w:val="single" w:sz="4" w:space="0" w:color="auto"/>
            </w:tcBorders>
            <w:shd w:val="clear" w:color="auto" w:fill="auto"/>
            <w:noWrap/>
            <w:vAlign w:val="bottom"/>
            <w:hideMark/>
          </w:tcPr>
          <w:p w14:paraId="0765B6EE"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54</w:t>
            </w:r>
          </w:p>
        </w:tc>
        <w:tc>
          <w:tcPr>
            <w:tcW w:w="1084" w:type="dxa"/>
            <w:tcBorders>
              <w:top w:val="nil"/>
              <w:left w:val="nil"/>
              <w:bottom w:val="single" w:sz="4" w:space="0" w:color="auto"/>
              <w:right w:val="single" w:sz="4" w:space="0" w:color="auto"/>
            </w:tcBorders>
            <w:shd w:val="clear" w:color="auto" w:fill="auto"/>
            <w:noWrap/>
            <w:vAlign w:val="bottom"/>
            <w:hideMark/>
          </w:tcPr>
          <w:p w14:paraId="64278E84"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58.1</w:t>
            </w:r>
          </w:p>
        </w:tc>
      </w:tr>
      <w:tr w:rsidR="00E7584F" w:rsidRPr="00C037B4" w14:paraId="682B48FC"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9BA133"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3C83D993"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Providing online access to data via APIs</w:t>
            </w:r>
          </w:p>
        </w:tc>
        <w:tc>
          <w:tcPr>
            <w:tcW w:w="701" w:type="dxa"/>
            <w:tcBorders>
              <w:top w:val="nil"/>
              <w:left w:val="nil"/>
              <w:bottom w:val="single" w:sz="4" w:space="0" w:color="auto"/>
              <w:right w:val="single" w:sz="4" w:space="0" w:color="auto"/>
            </w:tcBorders>
            <w:shd w:val="clear" w:color="auto" w:fill="auto"/>
            <w:noWrap/>
            <w:vAlign w:val="bottom"/>
            <w:hideMark/>
          </w:tcPr>
          <w:p w14:paraId="293EB126"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35</w:t>
            </w:r>
          </w:p>
        </w:tc>
        <w:tc>
          <w:tcPr>
            <w:tcW w:w="1084" w:type="dxa"/>
            <w:tcBorders>
              <w:top w:val="nil"/>
              <w:left w:val="nil"/>
              <w:bottom w:val="single" w:sz="4" w:space="0" w:color="auto"/>
              <w:right w:val="single" w:sz="4" w:space="0" w:color="auto"/>
            </w:tcBorders>
            <w:shd w:val="clear" w:color="auto" w:fill="auto"/>
            <w:noWrap/>
            <w:vAlign w:val="bottom"/>
            <w:hideMark/>
          </w:tcPr>
          <w:p w14:paraId="651EC2FD"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37.6</w:t>
            </w:r>
          </w:p>
        </w:tc>
      </w:tr>
      <w:tr w:rsidR="00E7584F" w:rsidRPr="00C037B4" w14:paraId="332E138A" w14:textId="77777777" w:rsidTr="00B17A3D">
        <w:trPr>
          <w:trHeight w:val="300"/>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5F9BED05"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 </w:t>
            </w:r>
          </w:p>
        </w:tc>
        <w:tc>
          <w:tcPr>
            <w:tcW w:w="6994" w:type="dxa"/>
            <w:tcBorders>
              <w:top w:val="nil"/>
              <w:left w:val="nil"/>
              <w:bottom w:val="single" w:sz="4" w:space="0" w:color="auto"/>
              <w:right w:val="single" w:sz="4" w:space="0" w:color="auto"/>
            </w:tcBorders>
            <w:shd w:val="clear" w:color="auto" w:fill="auto"/>
            <w:noWrap/>
            <w:vAlign w:val="bottom"/>
            <w:hideMark/>
          </w:tcPr>
          <w:p w14:paraId="7BE0D438" w14:textId="77777777" w:rsidR="00E7584F" w:rsidRPr="00C037B4" w:rsidRDefault="00E7584F" w:rsidP="00E7584F">
            <w:pPr>
              <w:spacing w:after="0" w:line="240" w:lineRule="auto"/>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Other</w:t>
            </w:r>
          </w:p>
        </w:tc>
        <w:tc>
          <w:tcPr>
            <w:tcW w:w="701" w:type="dxa"/>
            <w:tcBorders>
              <w:top w:val="nil"/>
              <w:left w:val="nil"/>
              <w:bottom w:val="single" w:sz="4" w:space="0" w:color="auto"/>
              <w:right w:val="single" w:sz="4" w:space="0" w:color="auto"/>
            </w:tcBorders>
            <w:shd w:val="clear" w:color="auto" w:fill="auto"/>
            <w:noWrap/>
            <w:vAlign w:val="bottom"/>
            <w:hideMark/>
          </w:tcPr>
          <w:p w14:paraId="7B3A6EC3" w14:textId="77777777" w:rsidR="00E7584F" w:rsidRPr="00C037B4" w:rsidRDefault="00E7584F" w:rsidP="00E7584F">
            <w:pPr>
              <w:spacing w:after="0" w:line="240" w:lineRule="auto"/>
              <w:jc w:val="right"/>
              <w:rPr>
                <w:rFonts w:ascii="Calibri" w:eastAsia="Times New Roman" w:hAnsi="Calibri" w:cs="Times New Roman"/>
                <w:color w:val="000000"/>
                <w:sz w:val="20"/>
                <w:szCs w:val="20"/>
                <w:lang w:val="en-US"/>
              </w:rPr>
            </w:pPr>
            <w:r w:rsidRPr="00C037B4">
              <w:rPr>
                <w:rFonts w:ascii="Calibri" w:eastAsia="Times New Roman" w:hAnsi="Calibri" w:cs="Times New Roman"/>
                <w:color w:val="000000"/>
                <w:sz w:val="20"/>
                <w:szCs w:val="20"/>
                <w:lang w:val="en-US"/>
              </w:rPr>
              <w:t>3</w:t>
            </w:r>
          </w:p>
        </w:tc>
        <w:tc>
          <w:tcPr>
            <w:tcW w:w="1084" w:type="dxa"/>
            <w:tcBorders>
              <w:top w:val="nil"/>
              <w:left w:val="nil"/>
              <w:bottom w:val="single" w:sz="4" w:space="0" w:color="auto"/>
              <w:right w:val="single" w:sz="4" w:space="0" w:color="auto"/>
            </w:tcBorders>
            <w:shd w:val="clear" w:color="auto" w:fill="auto"/>
            <w:noWrap/>
            <w:vAlign w:val="bottom"/>
            <w:hideMark/>
          </w:tcPr>
          <w:p w14:paraId="0BB829F3" w14:textId="77777777" w:rsidR="00E7584F" w:rsidRPr="00E7584F" w:rsidRDefault="00E7584F" w:rsidP="00E7584F">
            <w:pPr>
              <w:spacing w:after="0" w:line="240" w:lineRule="auto"/>
              <w:jc w:val="right"/>
              <w:rPr>
                <w:rFonts w:ascii="Calibri" w:eastAsia="Times New Roman" w:hAnsi="Calibri" w:cs="Times New Roman"/>
                <w:color w:val="000000"/>
                <w:sz w:val="20"/>
                <w:szCs w:val="20"/>
                <w:lang w:val="en-US"/>
              </w:rPr>
            </w:pPr>
            <w:r w:rsidRPr="00E7584F">
              <w:rPr>
                <w:rFonts w:ascii="Calibri" w:eastAsia="Times New Roman" w:hAnsi="Calibri" w:cs="Times New Roman"/>
                <w:color w:val="000000"/>
                <w:sz w:val="20"/>
                <w:szCs w:val="20"/>
                <w:lang w:val="en-US"/>
              </w:rPr>
              <w:t>3.2</w:t>
            </w:r>
          </w:p>
        </w:tc>
      </w:tr>
    </w:tbl>
    <w:p w14:paraId="09B05AD2" w14:textId="77777777" w:rsidR="00DC0F38" w:rsidRDefault="00DC0F38" w:rsidP="00DC0F38">
      <w:pPr>
        <w:rPr>
          <w:rFonts w:asciiTheme="majorBidi" w:hAnsiTheme="majorBidi" w:cstheme="majorBidi"/>
          <w:lang w:val="en-US"/>
        </w:rPr>
      </w:pPr>
    </w:p>
    <w:p w14:paraId="4D98DAEB" w14:textId="77777777" w:rsidR="0063573F" w:rsidRPr="004972B3" w:rsidRDefault="0063573F" w:rsidP="00DC0F38">
      <w:pPr>
        <w:rPr>
          <w:rFonts w:asciiTheme="majorBidi" w:hAnsiTheme="majorBidi" w:cstheme="majorBidi"/>
          <w:i/>
          <w:lang w:val="en-US"/>
        </w:rPr>
      </w:pPr>
      <w:r w:rsidRPr="004972B3">
        <w:rPr>
          <w:rFonts w:asciiTheme="majorBidi" w:hAnsiTheme="majorBidi" w:cstheme="majorBidi"/>
          <w:i/>
          <w:lang w:val="en-US"/>
        </w:rPr>
        <w:t>Question 1.6</w:t>
      </w:r>
    </w:p>
    <w:p w14:paraId="7C133EC9" w14:textId="0289CAC7" w:rsidR="0063573F" w:rsidRDefault="0097469B" w:rsidP="00DC0F38">
      <w:pPr>
        <w:rPr>
          <w:rFonts w:asciiTheme="majorBidi" w:hAnsiTheme="majorBidi" w:cstheme="majorBidi"/>
          <w:lang w:val="en-US"/>
        </w:rPr>
      </w:pPr>
      <w:r>
        <w:rPr>
          <w:rFonts w:asciiTheme="majorBidi" w:hAnsiTheme="majorBidi" w:cstheme="majorBidi"/>
          <w:lang w:val="en-US"/>
        </w:rPr>
        <w:t xml:space="preserve">Pre-release of statistics to certain user groups was not granted to any of the groups listed for 47 per cent of the respondent countries. Forty-four per cent noted that government departments/policy-makers do in fact have access to statistics prior to their public release. Over 50 per cent of the time the users were always publicly identified. Comments provided on this question note </w:t>
      </w:r>
      <w:r w:rsidR="00782D7E">
        <w:rPr>
          <w:rFonts w:asciiTheme="majorBidi" w:hAnsiTheme="majorBidi" w:cstheme="majorBidi"/>
          <w:lang w:val="en-US"/>
        </w:rPr>
        <w:t xml:space="preserve">that </w:t>
      </w:r>
      <w:r>
        <w:rPr>
          <w:rFonts w:asciiTheme="majorBidi" w:hAnsiTheme="majorBidi" w:cstheme="majorBidi"/>
          <w:lang w:val="en-US"/>
        </w:rPr>
        <w:t>for a number of countries specific policies regarding pre-release</w:t>
      </w:r>
      <w:r w:rsidR="00782D7E">
        <w:rPr>
          <w:rFonts w:asciiTheme="majorBidi" w:hAnsiTheme="majorBidi" w:cstheme="majorBidi"/>
          <w:lang w:val="en-US"/>
        </w:rPr>
        <w:t xml:space="preserve"> are established and </w:t>
      </w:r>
      <w:r>
        <w:rPr>
          <w:rFonts w:asciiTheme="majorBidi" w:hAnsiTheme="majorBidi" w:cstheme="majorBidi"/>
          <w:lang w:val="en-US"/>
        </w:rPr>
        <w:t xml:space="preserve">found online and in general, those that receive the pre-release do so about 24 hours in advance. </w:t>
      </w:r>
      <w:r w:rsidR="00782D7E">
        <w:rPr>
          <w:rFonts w:asciiTheme="majorBidi" w:hAnsiTheme="majorBidi" w:cstheme="majorBidi"/>
          <w:lang w:val="en-US"/>
        </w:rPr>
        <w:t>In the 2</w:t>
      </w:r>
      <w:r>
        <w:rPr>
          <w:rFonts w:asciiTheme="majorBidi" w:hAnsiTheme="majorBidi" w:cstheme="majorBidi"/>
          <w:lang w:val="en-US"/>
        </w:rPr>
        <w:t>012 questionnaire</w:t>
      </w:r>
      <w:r w:rsidR="00782D7E">
        <w:rPr>
          <w:rFonts w:asciiTheme="majorBidi" w:hAnsiTheme="majorBidi" w:cstheme="majorBidi"/>
          <w:lang w:val="en-US"/>
        </w:rPr>
        <w:t xml:space="preserve"> these questions yielded contradictory results r</w:t>
      </w:r>
      <w:r>
        <w:rPr>
          <w:rFonts w:asciiTheme="majorBidi" w:hAnsiTheme="majorBidi" w:cstheme="majorBidi"/>
          <w:lang w:val="en-US"/>
        </w:rPr>
        <w:t>egarding pre-release</w:t>
      </w:r>
      <w:r w:rsidR="00782D7E">
        <w:rPr>
          <w:rFonts w:asciiTheme="majorBidi" w:hAnsiTheme="majorBidi" w:cstheme="majorBidi"/>
          <w:lang w:val="en-US"/>
        </w:rPr>
        <w:t>, with eighty per cent stating statistics were made available to all users at the same time and then two-thirds also confirming that government departments were given access to statistics prior to release.</w:t>
      </w:r>
    </w:p>
    <w:p w14:paraId="0066C688" w14:textId="538E2E3D" w:rsidR="0060234F" w:rsidRPr="0060234F" w:rsidRDefault="0060234F" w:rsidP="0060234F">
      <w:pPr>
        <w:spacing w:after="0" w:line="240" w:lineRule="auto"/>
        <w:contextualSpacing/>
        <w:rPr>
          <w:rFonts w:asciiTheme="majorBidi" w:hAnsiTheme="majorBidi" w:cstheme="majorBidi"/>
          <w:i/>
          <w:iCs/>
          <w:lang w:val="en-US"/>
        </w:rPr>
      </w:pPr>
      <w:r w:rsidRPr="0060234F">
        <w:rPr>
          <w:rFonts w:asciiTheme="majorBidi" w:hAnsiTheme="majorBidi" w:cstheme="majorBidi"/>
          <w:i/>
          <w:iCs/>
          <w:lang w:val="en-US"/>
        </w:rPr>
        <w:t xml:space="preserve">In the past five years, which groups of users were given access to statistics prior to their public release?  </w:t>
      </w:r>
    </w:p>
    <w:p w14:paraId="340DC774" w14:textId="1284FCF7" w:rsidR="0060234F" w:rsidRDefault="0060234F" w:rsidP="0060234F">
      <w:pPr>
        <w:spacing w:after="0" w:line="240" w:lineRule="auto"/>
        <w:contextualSpacing/>
        <w:rPr>
          <w:rFonts w:asciiTheme="majorBidi" w:hAnsiTheme="majorBidi" w:cstheme="majorBidi"/>
          <w:lang w:val="en-US"/>
        </w:rPr>
      </w:pPr>
      <w:r>
        <w:rPr>
          <w:noProof/>
        </w:rPr>
        <w:drawing>
          <wp:inline distT="0" distB="0" distL="0" distR="0" wp14:anchorId="12E93C3E" wp14:editId="2DF18AE0">
            <wp:extent cx="5162550" cy="2941041"/>
            <wp:effectExtent l="0" t="0" r="0" b="12065"/>
            <wp:docPr id="5" name="Chart 5">
              <a:extLst xmlns:a="http://schemas.openxmlformats.org/drawingml/2006/main">
                <a:ext uri="{FF2B5EF4-FFF2-40B4-BE49-F238E27FC236}">
                  <a16:creationId xmlns:a16="http://schemas.microsoft.com/office/drawing/2014/main" id="{95B25A35-A60D-4E2C-B0BE-46023603C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359579C" w14:textId="77777777" w:rsidR="00E7584F" w:rsidRDefault="00E7584F" w:rsidP="0060234F">
      <w:pPr>
        <w:spacing w:after="0" w:line="240" w:lineRule="auto"/>
        <w:contextualSpacing/>
        <w:rPr>
          <w:rFonts w:asciiTheme="majorBidi" w:hAnsiTheme="majorBidi" w:cstheme="majorBidi"/>
          <w:lang w:val="en-US"/>
        </w:rPr>
      </w:pPr>
    </w:p>
    <w:p w14:paraId="37C90645" w14:textId="4A710BF0" w:rsidR="0060234F" w:rsidRDefault="0060234F" w:rsidP="0060234F">
      <w:pPr>
        <w:spacing w:after="0" w:line="240" w:lineRule="auto"/>
        <w:contextualSpacing/>
        <w:rPr>
          <w:rFonts w:asciiTheme="majorBidi" w:hAnsiTheme="majorBidi" w:cstheme="majorBidi"/>
          <w:i/>
          <w:lang w:val="en-US"/>
        </w:rPr>
      </w:pPr>
      <w:r w:rsidRPr="0060234F">
        <w:rPr>
          <w:rFonts w:asciiTheme="majorBidi" w:hAnsiTheme="majorBidi" w:cstheme="majorBidi"/>
          <w:i/>
          <w:lang w:val="en-US"/>
        </w:rPr>
        <w:t xml:space="preserve">In the past five years, which groups of users were given access to statistics prior to their public release?  </w:t>
      </w:r>
    </w:p>
    <w:p w14:paraId="7CAEDC97" w14:textId="7301A3AD" w:rsidR="0060234F" w:rsidRDefault="0060234F" w:rsidP="0060234F">
      <w:pPr>
        <w:spacing w:after="0" w:line="240" w:lineRule="auto"/>
        <w:contextualSpacing/>
        <w:rPr>
          <w:rFonts w:asciiTheme="majorBidi" w:hAnsiTheme="majorBidi" w:cstheme="majorBidi"/>
          <w:i/>
          <w:lang w:val="en-US"/>
        </w:rPr>
      </w:pPr>
      <w:r>
        <w:rPr>
          <w:noProof/>
        </w:rPr>
        <w:lastRenderedPageBreak/>
        <w:drawing>
          <wp:inline distT="0" distB="0" distL="0" distR="0" wp14:anchorId="20F12B3F" wp14:editId="5F14CC0D">
            <wp:extent cx="5100639" cy="3419475"/>
            <wp:effectExtent l="0" t="0" r="5080" b="9525"/>
            <wp:docPr id="7" name="Chart 7">
              <a:extLst xmlns:a="http://schemas.openxmlformats.org/drawingml/2006/main">
                <a:ext uri="{FF2B5EF4-FFF2-40B4-BE49-F238E27FC236}">
                  <a16:creationId xmlns:a16="http://schemas.microsoft.com/office/drawing/2014/main" id="{8CECF222-5971-4D1B-B99E-F424C43EF5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1A1373E" w14:textId="77777777" w:rsidR="0060234F" w:rsidRDefault="0060234F" w:rsidP="0060234F">
      <w:pPr>
        <w:spacing w:after="0" w:line="240" w:lineRule="auto"/>
        <w:contextualSpacing/>
        <w:rPr>
          <w:rFonts w:asciiTheme="majorBidi" w:hAnsiTheme="majorBidi" w:cstheme="majorBidi"/>
          <w:i/>
          <w:lang w:val="en-US"/>
        </w:rPr>
      </w:pPr>
    </w:p>
    <w:p w14:paraId="3582C5A1" w14:textId="36024F19" w:rsidR="00E7584F" w:rsidRPr="004972B3" w:rsidRDefault="00E7584F" w:rsidP="00DC0F38">
      <w:pPr>
        <w:rPr>
          <w:rFonts w:asciiTheme="majorBidi" w:hAnsiTheme="majorBidi" w:cstheme="majorBidi"/>
          <w:i/>
          <w:lang w:val="en-US"/>
        </w:rPr>
      </w:pPr>
      <w:r w:rsidRPr="004972B3">
        <w:rPr>
          <w:rFonts w:asciiTheme="majorBidi" w:hAnsiTheme="majorBidi" w:cstheme="majorBidi"/>
          <w:i/>
          <w:lang w:val="en-US"/>
        </w:rPr>
        <w:t>Question 1.7</w:t>
      </w:r>
      <w:r w:rsidR="00EA68C6">
        <w:rPr>
          <w:rFonts w:asciiTheme="majorBidi" w:hAnsiTheme="majorBidi" w:cstheme="majorBidi"/>
          <w:i/>
          <w:lang w:val="en-US"/>
        </w:rPr>
        <w:t>a, b, c</w:t>
      </w:r>
    </w:p>
    <w:p w14:paraId="1567AEDC" w14:textId="45ABE25F" w:rsidR="00EA68C6" w:rsidRDefault="004972B3" w:rsidP="00EA68C6">
      <w:pPr>
        <w:rPr>
          <w:rFonts w:asciiTheme="majorBidi" w:hAnsiTheme="majorBidi" w:cstheme="majorBidi"/>
          <w:lang w:val="en-US"/>
        </w:rPr>
      </w:pPr>
      <w:r>
        <w:rPr>
          <w:rFonts w:asciiTheme="majorBidi" w:hAnsiTheme="majorBidi" w:cstheme="majorBidi"/>
          <w:lang w:val="en-US"/>
        </w:rPr>
        <w:t xml:space="preserve">The accessibility of data for all users and under free circumstances is part of the open data initiative. </w:t>
      </w:r>
      <w:proofErr w:type="gramStart"/>
      <w:r>
        <w:rPr>
          <w:rFonts w:asciiTheme="majorBidi" w:hAnsiTheme="majorBidi" w:cstheme="majorBidi"/>
          <w:lang w:val="en-US"/>
        </w:rPr>
        <w:t>In order to</w:t>
      </w:r>
      <w:proofErr w:type="gramEnd"/>
      <w:r>
        <w:rPr>
          <w:rFonts w:asciiTheme="majorBidi" w:hAnsiTheme="majorBidi" w:cstheme="majorBidi"/>
          <w:lang w:val="en-US"/>
        </w:rPr>
        <w:t xml:space="preserve"> more clearly pinpoint the circumstances in which national statistical offices are allowing access to microdata and under what conditions, the following questions were added to the 2018 questionnaire</w:t>
      </w:r>
      <w:r w:rsidR="00EA68C6">
        <w:rPr>
          <w:rStyle w:val="FootnoteReference"/>
          <w:rFonts w:asciiTheme="majorBidi" w:hAnsiTheme="majorBidi" w:cstheme="majorBidi"/>
          <w:lang w:val="en-US"/>
        </w:rPr>
        <w:footnoteReference w:id="7"/>
      </w:r>
      <w:r>
        <w:rPr>
          <w:rFonts w:asciiTheme="majorBidi" w:hAnsiTheme="majorBidi" w:cstheme="majorBidi"/>
          <w:lang w:val="en-US"/>
        </w:rPr>
        <w:t>. For about 60 per cent of respondents, aggregates and/or microdata available online is accessible under publicly available terms of use; can be re-distributed and derivative works based on the data can be distributed under condition of attribution of the source.</w:t>
      </w:r>
    </w:p>
    <w:p w14:paraId="704C9684" w14:textId="7DA1D019" w:rsidR="00836081" w:rsidRPr="004972B3" w:rsidRDefault="004972B3" w:rsidP="00DC0F38">
      <w:pPr>
        <w:rPr>
          <w:rFonts w:asciiTheme="majorBidi" w:hAnsiTheme="majorBidi" w:cstheme="majorBidi"/>
          <w:i/>
          <w:lang w:val="en-US"/>
        </w:rPr>
      </w:pPr>
      <w:r w:rsidRPr="004972B3">
        <w:rPr>
          <w:rFonts w:asciiTheme="majorBidi" w:hAnsiTheme="majorBidi" w:cstheme="majorBidi"/>
          <w:i/>
          <w:lang w:val="en-US"/>
        </w:rPr>
        <w:t>Challenges in the</w:t>
      </w:r>
      <w:r w:rsidR="00EF3573" w:rsidRPr="004972B3">
        <w:rPr>
          <w:rFonts w:asciiTheme="majorBidi" w:hAnsiTheme="majorBidi" w:cstheme="majorBidi"/>
          <w:i/>
          <w:lang w:val="en-US"/>
        </w:rPr>
        <w:t xml:space="preserve"> implement</w:t>
      </w:r>
      <w:r w:rsidRPr="004972B3">
        <w:rPr>
          <w:rFonts w:asciiTheme="majorBidi" w:hAnsiTheme="majorBidi" w:cstheme="majorBidi"/>
          <w:i/>
          <w:lang w:val="en-US"/>
        </w:rPr>
        <w:t>ation of</w:t>
      </w:r>
      <w:r w:rsidR="00EF3573" w:rsidRPr="004972B3">
        <w:rPr>
          <w:rFonts w:asciiTheme="majorBidi" w:hAnsiTheme="majorBidi" w:cstheme="majorBidi"/>
          <w:i/>
          <w:lang w:val="en-US"/>
        </w:rPr>
        <w:t xml:space="preserve"> Principle 1</w:t>
      </w:r>
    </w:p>
    <w:p w14:paraId="45373718" w14:textId="4AF0E412" w:rsidR="00EF3573" w:rsidRPr="00EF3573" w:rsidRDefault="005559E8" w:rsidP="00EF3573">
      <w:pPr>
        <w:rPr>
          <w:rFonts w:asciiTheme="majorBidi" w:hAnsiTheme="majorBidi" w:cstheme="majorBidi"/>
          <w:lang w:val="en-US"/>
        </w:rPr>
      </w:pPr>
      <w:r w:rsidRPr="00EF3573">
        <w:rPr>
          <w:rFonts w:asciiTheme="majorBidi" w:hAnsiTheme="majorBidi" w:cstheme="majorBidi"/>
          <w:lang w:val="en-US"/>
        </w:rPr>
        <w:t xml:space="preserve">In general, for Principle </w:t>
      </w:r>
      <w:r w:rsidR="00EF3573">
        <w:rPr>
          <w:rFonts w:asciiTheme="majorBidi" w:hAnsiTheme="majorBidi" w:cstheme="majorBidi"/>
          <w:lang w:val="en-US"/>
        </w:rPr>
        <w:t>1</w:t>
      </w:r>
      <w:r w:rsidRPr="00EF3573">
        <w:rPr>
          <w:rFonts w:asciiTheme="majorBidi" w:hAnsiTheme="majorBidi" w:cstheme="majorBidi"/>
          <w:lang w:val="en-US"/>
        </w:rPr>
        <w:t>, main challenges identified by respondents</w:t>
      </w:r>
      <w:r w:rsidR="00EF3573">
        <w:rPr>
          <w:rFonts w:asciiTheme="majorBidi" w:hAnsiTheme="majorBidi" w:cstheme="majorBidi"/>
          <w:lang w:val="en-US"/>
        </w:rPr>
        <w:t xml:space="preserve"> (question 1.8)</w:t>
      </w:r>
      <w:r w:rsidRPr="00EF3573">
        <w:rPr>
          <w:rFonts w:asciiTheme="majorBidi" w:hAnsiTheme="majorBidi" w:cstheme="majorBidi"/>
          <w:lang w:val="en-US"/>
        </w:rPr>
        <w:t xml:space="preserve"> included: ensuring equal access to statistical information; </w:t>
      </w:r>
      <w:r w:rsidR="00EF3573" w:rsidRPr="00EF3573">
        <w:rPr>
          <w:rFonts w:asciiTheme="majorBidi" w:hAnsiTheme="majorBidi" w:cstheme="majorBidi"/>
          <w:lang w:val="en-US"/>
        </w:rPr>
        <w:t>the inclusion or exclusion of microdata and ensuring that aggregates do not identify people or groups; in the short and medium term harmoniz</w:t>
      </w:r>
      <w:r w:rsidR="00E94D63">
        <w:rPr>
          <w:rFonts w:asciiTheme="majorBidi" w:hAnsiTheme="majorBidi" w:cstheme="majorBidi"/>
          <w:lang w:val="en-US"/>
        </w:rPr>
        <w:t>ing</w:t>
      </w:r>
      <w:r w:rsidR="00EF3573" w:rsidRPr="00EF3573">
        <w:rPr>
          <w:rFonts w:asciiTheme="majorBidi" w:hAnsiTheme="majorBidi" w:cstheme="majorBidi"/>
          <w:lang w:val="en-US"/>
        </w:rPr>
        <w:t xml:space="preserve"> legal frameworks with the statistical framework; as well as harmonizing administrative records for statistical and geographical purposes</w:t>
      </w:r>
      <w:r w:rsidR="00E94D63">
        <w:rPr>
          <w:rFonts w:asciiTheme="majorBidi" w:hAnsiTheme="majorBidi" w:cstheme="majorBidi"/>
          <w:lang w:val="en-US"/>
        </w:rPr>
        <w:t xml:space="preserve"> to </w:t>
      </w:r>
      <w:r w:rsidR="00EF3573" w:rsidRPr="00EF3573">
        <w:rPr>
          <w:rFonts w:asciiTheme="majorBidi" w:hAnsiTheme="majorBidi" w:cstheme="majorBidi"/>
          <w:lang w:val="en-US"/>
        </w:rPr>
        <w:t>increas</w:t>
      </w:r>
      <w:r w:rsidR="00E94D63">
        <w:rPr>
          <w:rFonts w:asciiTheme="majorBidi" w:hAnsiTheme="majorBidi" w:cstheme="majorBidi"/>
          <w:lang w:val="en-US"/>
        </w:rPr>
        <w:t>e</w:t>
      </w:r>
      <w:r w:rsidR="00EF3573" w:rsidRPr="00EF3573">
        <w:rPr>
          <w:rFonts w:asciiTheme="majorBidi" w:hAnsiTheme="majorBidi" w:cstheme="majorBidi"/>
          <w:lang w:val="en-US"/>
        </w:rPr>
        <w:t xml:space="preserve"> timeliness of dissemination and reduc</w:t>
      </w:r>
      <w:r w:rsidR="00E94D63">
        <w:rPr>
          <w:rFonts w:asciiTheme="majorBidi" w:hAnsiTheme="majorBidi" w:cstheme="majorBidi"/>
          <w:lang w:val="en-US"/>
        </w:rPr>
        <w:t>e</w:t>
      </w:r>
      <w:r w:rsidR="00EF3573" w:rsidRPr="00EF3573">
        <w:rPr>
          <w:rFonts w:asciiTheme="majorBidi" w:hAnsiTheme="majorBidi" w:cstheme="majorBidi"/>
          <w:lang w:val="en-US"/>
        </w:rPr>
        <w:t xml:space="preserve"> cost</w:t>
      </w:r>
      <w:r w:rsidR="00E94D63">
        <w:rPr>
          <w:rFonts w:asciiTheme="majorBidi" w:hAnsiTheme="majorBidi" w:cstheme="majorBidi"/>
          <w:lang w:val="en-US"/>
        </w:rPr>
        <w:t>s</w:t>
      </w:r>
      <w:r w:rsidR="00EF3573" w:rsidRPr="00EF3573">
        <w:rPr>
          <w:rFonts w:asciiTheme="majorBidi" w:hAnsiTheme="majorBidi" w:cstheme="majorBidi"/>
          <w:lang w:val="en-US"/>
        </w:rPr>
        <w:t xml:space="preserve"> of data capture, the generation of information and lessen the burden of the system’s informants.</w:t>
      </w:r>
    </w:p>
    <w:p w14:paraId="56BB82ED" w14:textId="77777777" w:rsidR="00E94D63" w:rsidRDefault="00E94D63" w:rsidP="00DC0F38">
      <w:pPr>
        <w:rPr>
          <w:rFonts w:asciiTheme="majorBidi" w:hAnsiTheme="majorBidi" w:cstheme="majorBidi"/>
          <w:b/>
          <w:lang w:val="en-US"/>
        </w:rPr>
      </w:pPr>
    </w:p>
    <w:p w14:paraId="72497858" w14:textId="25B9749D" w:rsidR="00394EC4" w:rsidRPr="004972B3" w:rsidRDefault="00394EC4" w:rsidP="00DC0F38">
      <w:pPr>
        <w:rPr>
          <w:rFonts w:asciiTheme="majorBidi" w:hAnsiTheme="majorBidi" w:cstheme="majorBidi"/>
          <w:b/>
          <w:lang w:val="en-US"/>
        </w:rPr>
      </w:pPr>
      <w:commentRangeStart w:id="159"/>
      <w:r w:rsidRPr="004972B3">
        <w:rPr>
          <w:rFonts w:asciiTheme="majorBidi" w:hAnsiTheme="majorBidi" w:cstheme="majorBidi"/>
          <w:b/>
          <w:lang w:val="en-US"/>
        </w:rPr>
        <w:t>Principle 2</w:t>
      </w:r>
      <w:r w:rsidR="004972B3" w:rsidRPr="004972B3">
        <w:rPr>
          <w:rFonts w:asciiTheme="majorBidi" w:hAnsiTheme="majorBidi" w:cstheme="majorBidi"/>
          <w:b/>
          <w:lang w:val="en-US"/>
        </w:rPr>
        <w:t>: Professional Standards, Scientific Principles and Professional Ethics</w:t>
      </w:r>
      <w:commentRangeEnd w:id="159"/>
      <w:r w:rsidR="003915CF">
        <w:rPr>
          <w:rStyle w:val="CommentReference"/>
        </w:rPr>
        <w:commentReference w:id="159"/>
      </w:r>
      <w:r w:rsidR="004972B3">
        <w:rPr>
          <w:rStyle w:val="FootnoteReference"/>
          <w:rFonts w:asciiTheme="majorBidi" w:hAnsiTheme="majorBidi" w:cstheme="majorBidi"/>
          <w:b/>
          <w:lang w:val="en-US"/>
        </w:rPr>
        <w:footnoteReference w:id="8"/>
      </w:r>
    </w:p>
    <w:p w14:paraId="079AC600" w14:textId="23FAD516" w:rsidR="00564F59" w:rsidRPr="004972B3" w:rsidRDefault="003E245C" w:rsidP="00DC0F38">
      <w:pPr>
        <w:rPr>
          <w:rFonts w:asciiTheme="majorBidi" w:hAnsiTheme="majorBidi" w:cstheme="majorBidi"/>
          <w:i/>
          <w:lang w:val="en-US"/>
        </w:rPr>
      </w:pPr>
      <w:r w:rsidRPr="004972B3">
        <w:rPr>
          <w:rFonts w:asciiTheme="majorBidi" w:hAnsiTheme="majorBidi" w:cstheme="majorBidi"/>
          <w:i/>
          <w:lang w:val="en-US"/>
        </w:rPr>
        <w:t>Question 2.2</w:t>
      </w:r>
      <w:r w:rsidR="00EA68C6">
        <w:rPr>
          <w:rFonts w:asciiTheme="majorBidi" w:hAnsiTheme="majorBidi" w:cstheme="majorBidi"/>
          <w:i/>
          <w:lang w:val="en-US"/>
        </w:rPr>
        <w:t>, 2.3</w:t>
      </w:r>
    </w:p>
    <w:p w14:paraId="57AAB58E" w14:textId="3127694D" w:rsidR="003E245C" w:rsidRDefault="009D00D9" w:rsidP="00DC0F38">
      <w:pPr>
        <w:rPr>
          <w:rFonts w:asciiTheme="majorBidi" w:hAnsiTheme="majorBidi" w:cstheme="majorBidi"/>
          <w:lang w:val="en-US"/>
        </w:rPr>
      </w:pPr>
      <w:r>
        <w:rPr>
          <w:rFonts w:asciiTheme="majorBidi" w:hAnsiTheme="majorBidi" w:cstheme="majorBidi"/>
          <w:lang w:val="en-US"/>
        </w:rPr>
        <w:lastRenderedPageBreak/>
        <w:t>In 2018, 86 per cent reported to have clear rules</w:t>
      </w:r>
      <w:r w:rsidR="004972B3">
        <w:rPr>
          <w:rFonts w:asciiTheme="majorBidi" w:hAnsiTheme="majorBidi" w:cstheme="majorBidi"/>
          <w:lang w:val="en-US"/>
        </w:rPr>
        <w:t xml:space="preserve"> for the appointment and dismissal of the head of the NSO</w:t>
      </w:r>
      <w:r>
        <w:rPr>
          <w:rFonts w:asciiTheme="majorBidi" w:hAnsiTheme="majorBidi" w:cstheme="majorBidi"/>
          <w:lang w:val="en-US"/>
        </w:rPr>
        <w:t xml:space="preserve"> – an increase from approximately 75 per cent from the 2012 results. </w:t>
      </w:r>
      <w:r w:rsidR="00EA68C6">
        <w:rPr>
          <w:rFonts w:asciiTheme="majorBidi" w:hAnsiTheme="majorBidi" w:cstheme="majorBidi"/>
          <w:lang w:val="en-US"/>
        </w:rPr>
        <w:t>In the past five years, only a few of the national statistical offices (less than 7 per cent) received inquiries about the chief statistician selection process.</w:t>
      </w:r>
    </w:p>
    <w:tbl>
      <w:tblPr>
        <w:tblW w:w="9175" w:type="dxa"/>
        <w:tblLook w:val="04A0" w:firstRow="1" w:lastRow="0" w:firstColumn="1" w:lastColumn="0" w:noHBand="0" w:noVBand="1"/>
      </w:tblPr>
      <w:tblGrid>
        <w:gridCol w:w="535"/>
        <w:gridCol w:w="6840"/>
        <w:gridCol w:w="720"/>
        <w:gridCol w:w="1080"/>
      </w:tblGrid>
      <w:tr w:rsidR="009E0841" w:rsidRPr="009E0841" w14:paraId="5AE315E0" w14:textId="77777777" w:rsidTr="00B17A3D">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03F455" w14:textId="77777777" w:rsidR="009E0841" w:rsidRPr="009E0841" w:rsidRDefault="009E0841" w:rsidP="009E0841">
            <w:pPr>
              <w:spacing w:after="0" w:line="240" w:lineRule="auto"/>
              <w:jc w:val="right"/>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2.2</w:t>
            </w:r>
          </w:p>
        </w:tc>
        <w:tc>
          <w:tcPr>
            <w:tcW w:w="6840" w:type="dxa"/>
            <w:tcBorders>
              <w:top w:val="single" w:sz="4" w:space="0" w:color="auto"/>
              <w:left w:val="nil"/>
              <w:bottom w:val="single" w:sz="4" w:space="0" w:color="auto"/>
              <w:right w:val="single" w:sz="4" w:space="0" w:color="auto"/>
            </w:tcBorders>
            <w:shd w:val="clear" w:color="auto" w:fill="auto"/>
            <w:noWrap/>
            <w:vAlign w:val="bottom"/>
            <w:hideMark/>
          </w:tcPr>
          <w:p w14:paraId="71C1425C"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Are there clear rules for the appointment and dismissal of the head of the NSO? (single)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1E1BA954"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No.</w:t>
            </w:r>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263BB031"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w:t>
            </w:r>
          </w:p>
        </w:tc>
      </w:tr>
      <w:tr w:rsidR="009E0841" w:rsidRPr="009E0841" w14:paraId="691781AB" w14:textId="77777777" w:rsidTr="00B17A3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54CB168E"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 </w:t>
            </w:r>
          </w:p>
        </w:tc>
        <w:tc>
          <w:tcPr>
            <w:tcW w:w="6840" w:type="dxa"/>
            <w:tcBorders>
              <w:top w:val="nil"/>
              <w:left w:val="nil"/>
              <w:bottom w:val="single" w:sz="4" w:space="0" w:color="auto"/>
              <w:right w:val="single" w:sz="4" w:space="0" w:color="auto"/>
            </w:tcBorders>
            <w:shd w:val="clear" w:color="auto" w:fill="auto"/>
            <w:noWrap/>
            <w:vAlign w:val="bottom"/>
            <w:hideMark/>
          </w:tcPr>
          <w:p w14:paraId="0E2D19CF"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Yes</w:t>
            </w:r>
          </w:p>
        </w:tc>
        <w:tc>
          <w:tcPr>
            <w:tcW w:w="720" w:type="dxa"/>
            <w:tcBorders>
              <w:top w:val="nil"/>
              <w:left w:val="nil"/>
              <w:bottom w:val="single" w:sz="4" w:space="0" w:color="auto"/>
              <w:right w:val="single" w:sz="4" w:space="0" w:color="auto"/>
            </w:tcBorders>
            <w:shd w:val="clear" w:color="auto" w:fill="auto"/>
            <w:noWrap/>
            <w:vAlign w:val="bottom"/>
            <w:hideMark/>
          </w:tcPr>
          <w:p w14:paraId="7343D3F7"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80</w:t>
            </w:r>
          </w:p>
        </w:tc>
        <w:tc>
          <w:tcPr>
            <w:tcW w:w="1080" w:type="dxa"/>
            <w:tcBorders>
              <w:top w:val="nil"/>
              <w:left w:val="nil"/>
              <w:bottom w:val="single" w:sz="4" w:space="0" w:color="auto"/>
              <w:right w:val="single" w:sz="4" w:space="0" w:color="auto"/>
            </w:tcBorders>
            <w:shd w:val="clear" w:color="auto" w:fill="auto"/>
            <w:noWrap/>
            <w:vAlign w:val="bottom"/>
            <w:hideMark/>
          </w:tcPr>
          <w:p w14:paraId="0C27ACA9"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86</w:t>
            </w:r>
          </w:p>
        </w:tc>
      </w:tr>
      <w:tr w:rsidR="009E0841" w:rsidRPr="009E0841" w14:paraId="7869B2F3" w14:textId="77777777" w:rsidTr="00B17A3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14:paraId="45D678C1"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 </w:t>
            </w:r>
          </w:p>
        </w:tc>
        <w:tc>
          <w:tcPr>
            <w:tcW w:w="6840" w:type="dxa"/>
            <w:tcBorders>
              <w:top w:val="nil"/>
              <w:left w:val="nil"/>
              <w:bottom w:val="single" w:sz="4" w:space="0" w:color="auto"/>
              <w:right w:val="single" w:sz="4" w:space="0" w:color="auto"/>
            </w:tcBorders>
            <w:shd w:val="clear" w:color="auto" w:fill="auto"/>
            <w:noWrap/>
            <w:vAlign w:val="bottom"/>
            <w:hideMark/>
          </w:tcPr>
          <w:p w14:paraId="4FE352B6" w14:textId="77777777" w:rsidR="009E0841" w:rsidRPr="009E0841" w:rsidRDefault="009E0841" w:rsidP="009E0841">
            <w:pPr>
              <w:spacing w:after="0" w:line="240" w:lineRule="auto"/>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No</w:t>
            </w:r>
          </w:p>
        </w:tc>
        <w:tc>
          <w:tcPr>
            <w:tcW w:w="720" w:type="dxa"/>
            <w:tcBorders>
              <w:top w:val="nil"/>
              <w:left w:val="nil"/>
              <w:bottom w:val="single" w:sz="4" w:space="0" w:color="auto"/>
              <w:right w:val="single" w:sz="4" w:space="0" w:color="auto"/>
            </w:tcBorders>
            <w:shd w:val="clear" w:color="auto" w:fill="auto"/>
            <w:noWrap/>
            <w:vAlign w:val="bottom"/>
            <w:hideMark/>
          </w:tcPr>
          <w:p w14:paraId="5EE8FEB6"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13</w:t>
            </w:r>
          </w:p>
        </w:tc>
        <w:tc>
          <w:tcPr>
            <w:tcW w:w="1080" w:type="dxa"/>
            <w:tcBorders>
              <w:top w:val="nil"/>
              <w:left w:val="nil"/>
              <w:bottom w:val="single" w:sz="4" w:space="0" w:color="auto"/>
              <w:right w:val="single" w:sz="4" w:space="0" w:color="auto"/>
            </w:tcBorders>
            <w:shd w:val="clear" w:color="auto" w:fill="auto"/>
            <w:noWrap/>
            <w:vAlign w:val="bottom"/>
            <w:hideMark/>
          </w:tcPr>
          <w:p w14:paraId="2B8069DB" w14:textId="77777777" w:rsidR="009E0841" w:rsidRPr="009E0841" w:rsidRDefault="009E0841" w:rsidP="009E0841">
            <w:pPr>
              <w:spacing w:after="0" w:line="240" w:lineRule="auto"/>
              <w:jc w:val="center"/>
              <w:rPr>
                <w:rFonts w:ascii="Calibri" w:eastAsia="Times New Roman" w:hAnsi="Calibri" w:cs="Calibri"/>
                <w:color w:val="000000"/>
                <w:sz w:val="20"/>
                <w:szCs w:val="20"/>
                <w:lang w:val="en-US"/>
              </w:rPr>
            </w:pPr>
            <w:r w:rsidRPr="009E0841">
              <w:rPr>
                <w:rFonts w:ascii="Calibri" w:eastAsia="Times New Roman" w:hAnsi="Calibri" w:cs="Calibri"/>
                <w:color w:val="000000"/>
                <w:sz w:val="20"/>
                <w:szCs w:val="20"/>
                <w:lang w:val="en-US"/>
              </w:rPr>
              <w:t>14</w:t>
            </w:r>
          </w:p>
        </w:tc>
      </w:tr>
    </w:tbl>
    <w:p w14:paraId="164506DD" w14:textId="77777777" w:rsidR="00EA68C6" w:rsidRDefault="00EA68C6" w:rsidP="00DC0F38">
      <w:pPr>
        <w:rPr>
          <w:rFonts w:asciiTheme="majorBidi" w:hAnsiTheme="majorBidi" w:cstheme="majorBidi"/>
          <w:i/>
          <w:lang w:val="en-US"/>
        </w:rPr>
      </w:pPr>
    </w:p>
    <w:p w14:paraId="3F7A0F9D" w14:textId="4FFF7554" w:rsidR="00394EC4" w:rsidRPr="00B83396" w:rsidRDefault="00CA3A87" w:rsidP="00DC0F38">
      <w:pPr>
        <w:rPr>
          <w:rFonts w:asciiTheme="majorBidi" w:hAnsiTheme="majorBidi" w:cstheme="majorBidi"/>
          <w:i/>
          <w:lang w:val="en-US"/>
        </w:rPr>
      </w:pPr>
      <w:r w:rsidRPr="00B83396">
        <w:rPr>
          <w:rFonts w:asciiTheme="majorBidi" w:hAnsiTheme="majorBidi" w:cstheme="majorBidi"/>
          <w:i/>
          <w:lang w:val="en-US"/>
        </w:rPr>
        <w:t>Question 2.6</w:t>
      </w:r>
    </w:p>
    <w:p w14:paraId="48B5C6D6" w14:textId="47643A45" w:rsidR="00CA3A87" w:rsidRDefault="00A96E2E" w:rsidP="0007304A">
      <w:pPr>
        <w:rPr>
          <w:rFonts w:asciiTheme="majorBidi" w:hAnsiTheme="majorBidi" w:cstheme="majorBidi"/>
          <w:lang w:val="en-US"/>
        </w:rPr>
      </w:pPr>
      <w:r>
        <w:rPr>
          <w:rFonts w:asciiTheme="majorBidi" w:hAnsiTheme="majorBidi" w:cstheme="majorBidi"/>
          <w:lang w:val="en-US"/>
        </w:rPr>
        <w:t>One hundred percent of the countries reported that there are documents</w:t>
      </w:r>
      <w:r w:rsidR="0007304A">
        <w:rPr>
          <w:rFonts w:asciiTheme="majorBidi" w:hAnsiTheme="majorBidi" w:cstheme="majorBidi"/>
          <w:lang w:val="en-US"/>
        </w:rPr>
        <w:t xml:space="preserve"> that </w:t>
      </w:r>
      <w:r w:rsidR="007150D7">
        <w:rPr>
          <w:rFonts w:asciiTheme="majorBidi" w:hAnsiTheme="majorBidi" w:cstheme="majorBidi"/>
          <w:lang w:val="en-US"/>
        </w:rPr>
        <w:t>provide guidelines on professional ethics</w:t>
      </w:r>
      <w:r w:rsidR="00B83396">
        <w:rPr>
          <w:rFonts w:asciiTheme="majorBidi" w:hAnsiTheme="majorBidi" w:cstheme="majorBidi"/>
          <w:lang w:val="en-US"/>
        </w:rPr>
        <w:t>, with the majority of countries stating the statistical law and internal regulations and staff rules are the primary guidance documents</w:t>
      </w:r>
      <w:r w:rsidR="007150D7">
        <w:rPr>
          <w:rFonts w:asciiTheme="majorBidi" w:hAnsiTheme="majorBidi" w:cstheme="majorBidi"/>
          <w:lang w:val="en-US"/>
        </w:rPr>
        <w:t xml:space="preserve">. </w:t>
      </w:r>
      <w:r w:rsidR="00B83396">
        <w:rPr>
          <w:rFonts w:asciiTheme="majorBidi" w:hAnsiTheme="majorBidi" w:cstheme="majorBidi"/>
          <w:lang w:val="en-US"/>
        </w:rPr>
        <w:t xml:space="preserve">This is an improvement from the 2012 results, where only 80 per cent of statistical offices reported they had written guidelines for professional ethics. </w:t>
      </w:r>
      <w:r w:rsidR="007150D7">
        <w:rPr>
          <w:rFonts w:asciiTheme="majorBidi" w:hAnsiTheme="majorBidi" w:cstheme="majorBidi"/>
          <w:lang w:val="en-US"/>
        </w:rPr>
        <w:t xml:space="preserve">Ten per cent also </w:t>
      </w:r>
      <w:r w:rsidR="00384D42">
        <w:rPr>
          <w:rFonts w:asciiTheme="majorBidi" w:hAnsiTheme="majorBidi" w:cstheme="majorBidi"/>
          <w:lang w:val="en-US"/>
        </w:rPr>
        <w:t>identified other documents that provide guidelines other than existing codifications.</w:t>
      </w:r>
    </w:p>
    <w:p w14:paraId="6B1C4753" w14:textId="49D125F7" w:rsidR="0060234F" w:rsidRPr="0060234F" w:rsidRDefault="0060234F" w:rsidP="0060234F">
      <w:pPr>
        <w:spacing w:after="0" w:line="240" w:lineRule="auto"/>
        <w:contextualSpacing/>
        <w:rPr>
          <w:rFonts w:asciiTheme="majorBidi" w:hAnsiTheme="majorBidi" w:cstheme="majorBidi"/>
          <w:i/>
          <w:iCs/>
          <w:lang w:val="en-US"/>
        </w:rPr>
      </w:pPr>
      <w:r w:rsidRPr="0060234F">
        <w:rPr>
          <w:rFonts w:asciiTheme="majorBidi" w:hAnsiTheme="majorBidi" w:cstheme="majorBidi"/>
          <w:i/>
          <w:iCs/>
          <w:lang w:val="en-US"/>
        </w:rPr>
        <w:t>Which document(s) provide(s) guidance on professional ethics for staff?</w:t>
      </w:r>
    </w:p>
    <w:p w14:paraId="5BECD95B" w14:textId="6231955F" w:rsidR="00384D42" w:rsidRDefault="0060234F" w:rsidP="0060234F">
      <w:pPr>
        <w:spacing w:after="0" w:line="240" w:lineRule="auto"/>
        <w:contextualSpacing/>
        <w:rPr>
          <w:rFonts w:asciiTheme="majorBidi" w:hAnsiTheme="majorBidi" w:cstheme="majorBidi"/>
          <w:lang w:val="en-US"/>
        </w:rPr>
      </w:pPr>
      <w:r>
        <w:rPr>
          <w:noProof/>
        </w:rPr>
        <w:drawing>
          <wp:inline distT="0" distB="0" distL="0" distR="0" wp14:anchorId="233C5194" wp14:editId="4B3C772D">
            <wp:extent cx="5019675" cy="3302909"/>
            <wp:effectExtent l="0" t="0" r="9525" b="12065"/>
            <wp:docPr id="4" name="Chart 4">
              <a:extLst xmlns:a="http://schemas.openxmlformats.org/drawingml/2006/main">
                <a:ext uri="{FF2B5EF4-FFF2-40B4-BE49-F238E27FC236}">
                  <a16:creationId xmlns:a16="http://schemas.microsoft.com/office/drawing/2014/main" id="{73361F49-C445-4672-A8A1-B8FABFD910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101440F" w14:textId="77777777" w:rsidR="0060234F" w:rsidRDefault="0060234F" w:rsidP="0060234F">
      <w:pPr>
        <w:spacing w:after="0" w:line="240" w:lineRule="auto"/>
        <w:contextualSpacing/>
        <w:rPr>
          <w:rFonts w:asciiTheme="majorBidi" w:hAnsiTheme="majorBidi" w:cstheme="majorBidi"/>
          <w:lang w:val="en-US"/>
        </w:rPr>
      </w:pPr>
    </w:p>
    <w:p w14:paraId="285B5C04" w14:textId="77777777" w:rsidR="001B48A9" w:rsidRPr="003915CF" w:rsidRDefault="001B48A9" w:rsidP="0007304A">
      <w:pPr>
        <w:rPr>
          <w:rFonts w:asciiTheme="majorBidi" w:hAnsiTheme="majorBidi" w:cstheme="majorBidi"/>
          <w:i/>
          <w:lang w:val="en-US"/>
        </w:rPr>
      </w:pPr>
      <w:r w:rsidRPr="003915CF">
        <w:rPr>
          <w:rFonts w:asciiTheme="majorBidi" w:hAnsiTheme="majorBidi" w:cstheme="majorBidi"/>
          <w:i/>
          <w:lang w:val="en-US"/>
        </w:rPr>
        <w:t>Question 2.7</w:t>
      </w:r>
    </w:p>
    <w:p w14:paraId="4BDA9A1C" w14:textId="06B42DFD" w:rsidR="001B48A9" w:rsidRDefault="000C2340" w:rsidP="00EA68C6">
      <w:pPr>
        <w:rPr>
          <w:rFonts w:asciiTheme="majorBidi" w:hAnsiTheme="majorBidi" w:cstheme="majorBidi"/>
          <w:lang w:val="en-US"/>
        </w:rPr>
      </w:pPr>
      <w:r>
        <w:rPr>
          <w:rFonts w:asciiTheme="majorBidi" w:hAnsiTheme="majorBidi" w:cstheme="majorBidi"/>
          <w:lang w:val="en-US"/>
        </w:rPr>
        <w:t xml:space="preserve">In all but one of the </w:t>
      </w:r>
      <w:r w:rsidR="000D460C">
        <w:rPr>
          <w:rFonts w:asciiTheme="majorBidi" w:hAnsiTheme="majorBidi" w:cstheme="majorBidi"/>
          <w:lang w:val="en-US"/>
        </w:rPr>
        <w:t>countries, m</w:t>
      </w:r>
      <w:r>
        <w:rPr>
          <w:rFonts w:asciiTheme="majorBidi" w:hAnsiTheme="majorBidi" w:cstheme="majorBidi"/>
          <w:lang w:val="en-US"/>
        </w:rPr>
        <w:t>easures were taken in the past five years t</w:t>
      </w:r>
      <w:r w:rsidR="001B48A9">
        <w:rPr>
          <w:rFonts w:asciiTheme="majorBidi" w:hAnsiTheme="majorBidi" w:cstheme="majorBidi"/>
          <w:lang w:val="en-US"/>
        </w:rPr>
        <w:t xml:space="preserve">o inform and remind staff about </w:t>
      </w:r>
      <w:r>
        <w:rPr>
          <w:rFonts w:asciiTheme="majorBidi" w:hAnsiTheme="majorBidi" w:cstheme="majorBidi"/>
          <w:lang w:val="en-US"/>
        </w:rPr>
        <w:t xml:space="preserve">professional ethics. </w:t>
      </w:r>
      <w:r w:rsidR="000D460C">
        <w:rPr>
          <w:rFonts w:asciiTheme="majorBidi" w:hAnsiTheme="majorBidi" w:cstheme="majorBidi"/>
          <w:lang w:val="en-US"/>
        </w:rPr>
        <w:t xml:space="preserve">More that three-quarters conduct orientation and training </w:t>
      </w:r>
      <w:proofErr w:type="spellStart"/>
      <w:r w:rsidR="000D460C">
        <w:rPr>
          <w:rFonts w:asciiTheme="majorBidi" w:hAnsiTheme="majorBidi" w:cstheme="majorBidi"/>
          <w:lang w:val="en-US"/>
        </w:rPr>
        <w:t>programmes</w:t>
      </w:r>
      <w:proofErr w:type="spellEnd"/>
      <w:r w:rsidR="000D460C">
        <w:rPr>
          <w:rFonts w:asciiTheme="majorBidi" w:hAnsiTheme="majorBidi" w:cstheme="majorBidi"/>
          <w:lang w:val="en-US"/>
        </w:rPr>
        <w:t xml:space="preserve"> and seminars. New staff from six out of every ten countries get sworn in and receive relevant laws and guidelines.</w:t>
      </w:r>
    </w:p>
    <w:p w14:paraId="1C56F133" w14:textId="77777777" w:rsidR="004B0241" w:rsidRPr="003915CF" w:rsidRDefault="004B0241" w:rsidP="0007304A">
      <w:pPr>
        <w:rPr>
          <w:rFonts w:asciiTheme="majorBidi" w:hAnsiTheme="majorBidi" w:cstheme="majorBidi"/>
          <w:i/>
          <w:lang w:val="en-US"/>
        </w:rPr>
      </w:pPr>
      <w:commentRangeStart w:id="160"/>
      <w:r w:rsidRPr="003915CF">
        <w:rPr>
          <w:rFonts w:asciiTheme="majorBidi" w:hAnsiTheme="majorBidi" w:cstheme="majorBidi"/>
          <w:i/>
          <w:lang w:val="en-US"/>
        </w:rPr>
        <w:t>Question 2.9</w:t>
      </w:r>
    </w:p>
    <w:p w14:paraId="4E7000E0" w14:textId="77777777" w:rsidR="001A2563" w:rsidRDefault="001A2563" w:rsidP="0007304A">
      <w:pPr>
        <w:rPr>
          <w:rFonts w:asciiTheme="majorBidi" w:hAnsiTheme="majorBidi" w:cstheme="majorBidi"/>
          <w:lang w:val="en-US"/>
        </w:rPr>
      </w:pPr>
      <w:r>
        <w:rPr>
          <w:rFonts w:asciiTheme="majorBidi" w:hAnsiTheme="majorBidi" w:cstheme="majorBidi"/>
          <w:lang w:val="en-US"/>
        </w:rPr>
        <w:lastRenderedPageBreak/>
        <w:t>Ninety-three per cent of the national statistical offices have staff that have received training concerning open data, data privacy or access to information policies and principles.</w:t>
      </w:r>
    </w:p>
    <w:tbl>
      <w:tblPr>
        <w:tblStyle w:val="TableGrid"/>
        <w:tblW w:w="0" w:type="auto"/>
        <w:tblLook w:val="04A0" w:firstRow="1" w:lastRow="0" w:firstColumn="1" w:lastColumn="0" w:noHBand="0" w:noVBand="1"/>
      </w:tblPr>
      <w:tblGrid>
        <w:gridCol w:w="535"/>
        <w:gridCol w:w="7479"/>
        <w:gridCol w:w="1002"/>
      </w:tblGrid>
      <w:tr w:rsidR="001A2563" w:rsidRPr="001A2563" w14:paraId="092AA0C9" w14:textId="77777777" w:rsidTr="00B17A3D">
        <w:trPr>
          <w:trHeight w:val="300"/>
        </w:trPr>
        <w:tc>
          <w:tcPr>
            <w:tcW w:w="535" w:type="dxa"/>
            <w:noWrap/>
            <w:hideMark/>
          </w:tcPr>
          <w:p w14:paraId="39DE78ED" w14:textId="77777777" w:rsidR="001A2563" w:rsidRPr="001A2563" w:rsidRDefault="001A2563" w:rsidP="001A2563">
            <w:pPr>
              <w:rPr>
                <w:rFonts w:cstheme="minorHAnsi"/>
                <w:sz w:val="20"/>
                <w:szCs w:val="20"/>
              </w:rPr>
            </w:pPr>
            <w:r w:rsidRPr="001A2563">
              <w:rPr>
                <w:rFonts w:cstheme="minorHAnsi"/>
                <w:sz w:val="20"/>
                <w:szCs w:val="20"/>
              </w:rPr>
              <w:t>2.9</w:t>
            </w:r>
          </w:p>
        </w:tc>
        <w:tc>
          <w:tcPr>
            <w:tcW w:w="7479" w:type="dxa"/>
            <w:noWrap/>
            <w:hideMark/>
          </w:tcPr>
          <w:p w14:paraId="26D1F6FD" w14:textId="77777777" w:rsidR="001A2563" w:rsidRPr="001A2563" w:rsidRDefault="001A2563" w:rsidP="001A2563">
            <w:pPr>
              <w:rPr>
                <w:rFonts w:cstheme="minorHAnsi"/>
                <w:sz w:val="20"/>
                <w:szCs w:val="20"/>
              </w:rPr>
            </w:pPr>
            <w:r w:rsidRPr="001A2563">
              <w:rPr>
                <w:rFonts w:cstheme="minorHAnsi"/>
                <w:sz w:val="20"/>
                <w:szCs w:val="20"/>
              </w:rPr>
              <w:t>Have any staff of the NSO received training concerning open data, data privacy or access to information policies and principles?</w:t>
            </w:r>
          </w:p>
        </w:tc>
        <w:tc>
          <w:tcPr>
            <w:tcW w:w="1002" w:type="dxa"/>
            <w:noWrap/>
            <w:vAlign w:val="center"/>
            <w:hideMark/>
          </w:tcPr>
          <w:p w14:paraId="5FFD080C" w14:textId="77777777" w:rsidR="001A2563" w:rsidRPr="001A2563" w:rsidRDefault="001A2563" w:rsidP="001A2563">
            <w:pPr>
              <w:jc w:val="center"/>
              <w:rPr>
                <w:rFonts w:cstheme="minorHAnsi"/>
                <w:sz w:val="20"/>
                <w:szCs w:val="20"/>
              </w:rPr>
            </w:pPr>
            <w:r w:rsidRPr="001A2563">
              <w:rPr>
                <w:rFonts w:cstheme="minorHAnsi"/>
                <w:sz w:val="20"/>
                <w:szCs w:val="20"/>
              </w:rPr>
              <w:t>%</w:t>
            </w:r>
          </w:p>
        </w:tc>
      </w:tr>
      <w:tr w:rsidR="001A2563" w:rsidRPr="001A2563" w14:paraId="4EF98ED8" w14:textId="77777777" w:rsidTr="00B17A3D">
        <w:trPr>
          <w:trHeight w:val="300"/>
        </w:trPr>
        <w:tc>
          <w:tcPr>
            <w:tcW w:w="535" w:type="dxa"/>
            <w:noWrap/>
            <w:hideMark/>
          </w:tcPr>
          <w:p w14:paraId="4366EC20" w14:textId="77777777" w:rsidR="001A2563" w:rsidRPr="001A2563" w:rsidRDefault="001A2563" w:rsidP="001A2563">
            <w:pPr>
              <w:rPr>
                <w:rFonts w:cstheme="minorHAnsi"/>
                <w:sz w:val="20"/>
                <w:szCs w:val="20"/>
              </w:rPr>
            </w:pPr>
            <w:r w:rsidRPr="001A2563">
              <w:rPr>
                <w:rFonts w:cstheme="minorHAnsi"/>
                <w:sz w:val="20"/>
                <w:szCs w:val="20"/>
              </w:rPr>
              <w:t> </w:t>
            </w:r>
          </w:p>
        </w:tc>
        <w:tc>
          <w:tcPr>
            <w:tcW w:w="7479" w:type="dxa"/>
            <w:noWrap/>
            <w:hideMark/>
          </w:tcPr>
          <w:p w14:paraId="5E7D6ECD" w14:textId="77777777" w:rsidR="001A2563" w:rsidRPr="001A2563" w:rsidRDefault="001A2563" w:rsidP="001A2563">
            <w:pPr>
              <w:rPr>
                <w:rFonts w:cstheme="minorHAnsi"/>
                <w:sz w:val="20"/>
                <w:szCs w:val="20"/>
              </w:rPr>
            </w:pPr>
            <w:r w:rsidRPr="001A2563">
              <w:rPr>
                <w:rFonts w:cstheme="minorHAnsi"/>
                <w:sz w:val="20"/>
                <w:szCs w:val="20"/>
              </w:rPr>
              <w:t>Yes</w:t>
            </w:r>
          </w:p>
        </w:tc>
        <w:tc>
          <w:tcPr>
            <w:tcW w:w="1002" w:type="dxa"/>
            <w:noWrap/>
            <w:hideMark/>
          </w:tcPr>
          <w:p w14:paraId="0D108CE3" w14:textId="77777777" w:rsidR="001A2563" w:rsidRPr="001A2563" w:rsidRDefault="001A2563" w:rsidP="001A2563">
            <w:pPr>
              <w:rPr>
                <w:rFonts w:cstheme="minorHAnsi"/>
                <w:sz w:val="20"/>
                <w:szCs w:val="20"/>
              </w:rPr>
            </w:pPr>
            <w:r w:rsidRPr="001A2563">
              <w:rPr>
                <w:rFonts w:cstheme="minorHAnsi"/>
                <w:sz w:val="20"/>
                <w:szCs w:val="20"/>
              </w:rPr>
              <w:t>92.</w:t>
            </w:r>
            <w:r>
              <w:rPr>
                <w:rFonts w:cstheme="minorHAnsi"/>
                <w:sz w:val="20"/>
                <w:szCs w:val="20"/>
              </w:rPr>
              <w:t>6</w:t>
            </w:r>
          </w:p>
        </w:tc>
      </w:tr>
      <w:tr w:rsidR="001A2563" w:rsidRPr="001A2563" w14:paraId="5082D85C" w14:textId="77777777" w:rsidTr="00B17A3D">
        <w:trPr>
          <w:trHeight w:val="300"/>
        </w:trPr>
        <w:tc>
          <w:tcPr>
            <w:tcW w:w="535" w:type="dxa"/>
            <w:noWrap/>
            <w:hideMark/>
          </w:tcPr>
          <w:p w14:paraId="56E9DF04" w14:textId="77777777" w:rsidR="001A2563" w:rsidRPr="001A2563" w:rsidRDefault="001A2563" w:rsidP="001A2563">
            <w:pPr>
              <w:rPr>
                <w:rFonts w:cstheme="minorHAnsi"/>
                <w:sz w:val="20"/>
                <w:szCs w:val="20"/>
              </w:rPr>
            </w:pPr>
            <w:r w:rsidRPr="001A2563">
              <w:rPr>
                <w:rFonts w:cstheme="minorHAnsi"/>
                <w:sz w:val="20"/>
                <w:szCs w:val="20"/>
              </w:rPr>
              <w:t> </w:t>
            </w:r>
          </w:p>
        </w:tc>
        <w:tc>
          <w:tcPr>
            <w:tcW w:w="7479" w:type="dxa"/>
            <w:noWrap/>
            <w:hideMark/>
          </w:tcPr>
          <w:p w14:paraId="651D8188" w14:textId="77777777" w:rsidR="001A2563" w:rsidRPr="001A2563" w:rsidRDefault="001A2563" w:rsidP="001A2563">
            <w:pPr>
              <w:rPr>
                <w:rFonts w:cstheme="minorHAnsi"/>
                <w:sz w:val="20"/>
                <w:szCs w:val="20"/>
              </w:rPr>
            </w:pPr>
            <w:r w:rsidRPr="001A2563">
              <w:rPr>
                <w:rFonts w:cstheme="minorHAnsi"/>
                <w:sz w:val="20"/>
                <w:szCs w:val="20"/>
              </w:rPr>
              <w:t>No</w:t>
            </w:r>
          </w:p>
        </w:tc>
        <w:tc>
          <w:tcPr>
            <w:tcW w:w="1002" w:type="dxa"/>
            <w:noWrap/>
            <w:hideMark/>
          </w:tcPr>
          <w:p w14:paraId="37FF1985" w14:textId="77777777" w:rsidR="001A2563" w:rsidRPr="001A2563" w:rsidRDefault="001A2563" w:rsidP="001A2563">
            <w:pPr>
              <w:rPr>
                <w:rFonts w:cstheme="minorHAnsi"/>
                <w:sz w:val="20"/>
                <w:szCs w:val="20"/>
              </w:rPr>
            </w:pPr>
            <w:r w:rsidRPr="001A2563">
              <w:rPr>
                <w:rFonts w:cstheme="minorHAnsi"/>
                <w:sz w:val="20"/>
                <w:szCs w:val="20"/>
              </w:rPr>
              <w:t>7.4</w:t>
            </w:r>
          </w:p>
        </w:tc>
      </w:tr>
    </w:tbl>
    <w:p w14:paraId="46B3217B" w14:textId="6B23CE29" w:rsidR="00EF3573" w:rsidRDefault="00EF3573" w:rsidP="0007304A">
      <w:pPr>
        <w:rPr>
          <w:rFonts w:asciiTheme="majorBidi" w:hAnsiTheme="majorBidi" w:cstheme="majorBidi"/>
          <w:lang w:val="en-US"/>
        </w:rPr>
      </w:pPr>
    </w:p>
    <w:p w14:paraId="57A8ED75" w14:textId="48461013" w:rsidR="006F2A16" w:rsidRPr="006F2A16" w:rsidRDefault="006F2A16" w:rsidP="006F2A16">
      <w:pPr>
        <w:spacing w:after="0" w:line="240" w:lineRule="auto"/>
        <w:contextualSpacing/>
        <w:rPr>
          <w:rFonts w:asciiTheme="majorBidi" w:hAnsiTheme="majorBidi" w:cstheme="majorBidi"/>
          <w:i/>
          <w:iCs/>
          <w:lang w:val="en-US"/>
        </w:rPr>
      </w:pPr>
      <w:r w:rsidRPr="006F2A16">
        <w:rPr>
          <w:rFonts w:asciiTheme="majorBidi" w:hAnsiTheme="majorBidi" w:cstheme="majorBidi"/>
          <w:i/>
          <w:iCs/>
          <w:lang w:val="en-US"/>
        </w:rPr>
        <w:t>Have any staff of the NSO received training concerning open data, data privacy or access to information policies and principles?</w:t>
      </w:r>
    </w:p>
    <w:p w14:paraId="0D362FB3" w14:textId="4EFAFEB3" w:rsidR="006F2A16" w:rsidRDefault="006F2A16" w:rsidP="006F2A16">
      <w:pPr>
        <w:spacing w:after="0" w:line="240" w:lineRule="auto"/>
        <w:contextualSpacing/>
        <w:rPr>
          <w:rFonts w:asciiTheme="majorBidi" w:hAnsiTheme="majorBidi" w:cstheme="majorBidi"/>
          <w:lang w:val="en-US"/>
        </w:rPr>
      </w:pPr>
      <w:r>
        <w:rPr>
          <w:noProof/>
        </w:rPr>
        <w:drawing>
          <wp:inline distT="0" distB="0" distL="0" distR="0" wp14:anchorId="0E09EA41" wp14:editId="2D6C6F32">
            <wp:extent cx="3667125" cy="2762250"/>
            <wp:effectExtent l="0" t="0" r="9525" b="0"/>
            <wp:docPr id="12" name="Chart 12">
              <a:extLst xmlns:a="http://schemas.openxmlformats.org/drawingml/2006/main">
                <a:ext uri="{FF2B5EF4-FFF2-40B4-BE49-F238E27FC236}">
                  <a16:creationId xmlns:a16="http://schemas.microsoft.com/office/drawing/2014/main" id="{E9E239CC-9931-4ED2-BE2F-80F1D35EC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A44F29" w14:textId="77777777" w:rsidR="006F2A16" w:rsidRDefault="006F2A16" w:rsidP="0007304A">
      <w:pPr>
        <w:rPr>
          <w:rFonts w:asciiTheme="majorBidi" w:hAnsiTheme="majorBidi" w:cstheme="majorBidi"/>
          <w:i/>
          <w:lang w:val="en-US"/>
        </w:rPr>
      </w:pPr>
    </w:p>
    <w:p w14:paraId="61184047" w14:textId="6EE314DD" w:rsidR="005C2BA6" w:rsidRPr="003915CF" w:rsidRDefault="005C2BA6" w:rsidP="0007304A">
      <w:pPr>
        <w:rPr>
          <w:rFonts w:asciiTheme="majorBidi" w:hAnsiTheme="majorBidi" w:cstheme="majorBidi"/>
          <w:i/>
          <w:lang w:val="en-US"/>
        </w:rPr>
      </w:pPr>
      <w:r w:rsidRPr="003915CF">
        <w:rPr>
          <w:rFonts w:asciiTheme="majorBidi" w:hAnsiTheme="majorBidi" w:cstheme="majorBidi"/>
          <w:i/>
          <w:lang w:val="en-US"/>
        </w:rPr>
        <w:t>Question 2.10</w:t>
      </w:r>
    </w:p>
    <w:p w14:paraId="31105DF5" w14:textId="7F81475D" w:rsidR="005C2BA6" w:rsidRDefault="00B41BC8" w:rsidP="00EA68C6">
      <w:pPr>
        <w:rPr>
          <w:rFonts w:asciiTheme="majorBidi" w:hAnsiTheme="majorBidi" w:cstheme="majorBidi"/>
          <w:lang w:val="en-US"/>
        </w:rPr>
      </w:pPr>
      <w:r>
        <w:rPr>
          <w:rFonts w:asciiTheme="majorBidi" w:hAnsiTheme="majorBidi" w:cstheme="majorBidi"/>
          <w:lang w:val="en-US"/>
        </w:rPr>
        <w:t xml:space="preserve">To the best of their knowledge, </w:t>
      </w:r>
      <w:r w:rsidR="006F2A16">
        <w:rPr>
          <w:rFonts w:asciiTheme="majorBidi" w:hAnsiTheme="majorBidi" w:cstheme="majorBidi"/>
          <w:lang w:val="en-US"/>
        </w:rPr>
        <w:t>70</w:t>
      </w:r>
      <w:r>
        <w:rPr>
          <w:rFonts w:asciiTheme="majorBidi" w:hAnsiTheme="majorBidi" w:cstheme="majorBidi"/>
          <w:lang w:val="en-US"/>
        </w:rPr>
        <w:t xml:space="preserve"> per cent of the respondents indicated that other agencies in their national statistical system have received training concerning open data, data privacy or access to information policies and principles. Twenty-five per cent of the respondents indicated that other agencies have not. </w:t>
      </w:r>
      <w:r w:rsidR="003E182E">
        <w:rPr>
          <w:rFonts w:asciiTheme="majorBidi" w:hAnsiTheme="majorBidi" w:cstheme="majorBidi"/>
          <w:lang w:val="en-US"/>
        </w:rPr>
        <w:t>The remaining five per cent did not give an answer.</w:t>
      </w:r>
      <w:r w:rsidR="00EA68C6">
        <w:rPr>
          <w:rFonts w:asciiTheme="majorBidi" w:hAnsiTheme="majorBidi" w:cstheme="majorBidi"/>
          <w:lang w:val="en-US"/>
        </w:rPr>
        <w:t xml:space="preserve"> For those that have not received training, the reasons include limited finances, lack of personnel and capacity and that open data is not yet operations.</w:t>
      </w:r>
    </w:p>
    <w:commentRangeEnd w:id="160"/>
    <w:p w14:paraId="69B7B98D" w14:textId="587499CE" w:rsidR="00EA68C6" w:rsidRDefault="003915CF" w:rsidP="00EA68C6">
      <w:pPr>
        <w:rPr>
          <w:rFonts w:asciiTheme="majorBidi" w:hAnsiTheme="majorBidi" w:cstheme="majorBidi"/>
          <w:i/>
          <w:highlight w:val="yellow"/>
          <w:lang w:val="en-US"/>
        </w:rPr>
      </w:pPr>
      <w:r w:rsidRPr="00EA68C6">
        <w:rPr>
          <w:rStyle w:val="CommentReference"/>
          <w:i/>
          <w:iCs/>
          <w:highlight w:val="yellow"/>
        </w:rPr>
        <w:commentReference w:id="160"/>
      </w:r>
      <w:r w:rsidR="00EA68C6" w:rsidRPr="00A85BAB">
        <w:rPr>
          <w:rFonts w:asciiTheme="majorBidi" w:hAnsiTheme="majorBidi" w:cstheme="majorBidi"/>
          <w:i/>
          <w:iCs/>
          <w:lang w:val="en-US"/>
        </w:rPr>
        <w:t xml:space="preserve"> </w:t>
      </w:r>
      <w:r w:rsidR="00EA68C6" w:rsidRPr="00A85BAB">
        <w:rPr>
          <w:rFonts w:asciiTheme="majorBidi" w:hAnsiTheme="majorBidi" w:cstheme="majorBidi"/>
          <w:i/>
          <w:lang w:val="en-US"/>
        </w:rPr>
        <w:t>Challenges in the implementation of Principle 2</w:t>
      </w:r>
    </w:p>
    <w:p w14:paraId="5628F3C1" w14:textId="3F222A4F" w:rsidR="00EA68C6" w:rsidRPr="00A85BAB" w:rsidRDefault="00EA68C6" w:rsidP="00A85BAB">
      <w:pPr>
        <w:rPr>
          <w:rFonts w:asciiTheme="majorBidi" w:hAnsiTheme="majorBidi" w:cstheme="majorBidi"/>
          <w:i/>
          <w:lang w:val="en-US"/>
        </w:rPr>
      </w:pPr>
      <w:r w:rsidRPr="00EF3573">
        <w:rPr>
          <w:rFonts w:asciiTheme="majorBidi" w:hAnsiTheme="majorBidi" w:cstheme="majorBidi"/>
          <w:lang w:val="en-US"/>
        </w:rPr>
        <w:t xml:space="preserve">In general, for Principle </w:t>
      </w:r>
      <w:r>
        <w:rPr>
          <w:rFonts w:asciiTheme="majorBidi" w:hAnsiTheme="majorBidi" w:cstheme="majorBidi"/>
          <w:lang w:val="en-US"/>
        </w:rPr>
        <w:t>2</w:t>
      </w:r>
      <w:r w:rsidRPr="00EF3573">
        <w:rPr>
          <w:rFonts w:asciiTheme="majorBidi" w:hAnsiTheme="majorBidi" w:cstheme="majorBidi"/>
          <w:lang w:val="en-US"/>
        </w:rPr>
        <w:t>, main challenges identified by respondents</w:t>
      </w:r>
      <w:r>
        <w:rPr>
          <w:rFonts w:asciiTheme="majorBidi" w:hAnsiTheme="majorBidi" w:cstheme="majorBidi"/>
          <w:lang w:val="en-US"/>
        </w:rPr>
        <w:t xml:space="preserve"> (question 2.11)</w:t>
      </w:r>
      <w:r w:rsidRPr="00EF3573">
        <w:rPr>
          <w:rFonts w:asciiTheme="majorBidi" w:hAnsiTheme="majorBidi" w:cstheme="majorBidi"/>
          <w:lang w:val="en-US"/>
        </w:rPr>
        <w:t xml:space="preserve"> included:</w:t>
      </w:r>
      <w:r>
        <w:rPr>
          <w:rFonts w:asciiTheme="majorBidi" w:hAnsiTheme="majorBidi" w:cstheme="majorBidi"/>
          <w:lang w:val="en-US"/>
        </w:rPr>
        <w:t xml:space="preserve"> </w:t>
      </w:r>
      <w:r w:rsidR="008237D4">
        <w:rPr>
          <w:rFonts w:asciiTheme="majorBidi" w:hAnsiTheme="majorBidi" w:cstheme="majorBidi"/>
          <w:lang w:val="en-US"/>
        </w:rPr>
        <w:t xml:space="preserve">the need to update/reform the statistical law to guarantee professional and technical independence and code of ethics; lack of training and lack of knowledge in this area by line ministries; areas of data governance; inadequate human and financial resources in this area; </w:t>
      </w:r>
      <w:r w:rsidR="00A85BAB">
        <w:rPr>
          <w:rFonts w:asciiTheme="majorBidi" w:hAnsiTheme="majorBidi" w:cstheme="majorBidi"/>
          <w:lang w:val="en-US"/>
        </w:rPr>
        <w:t>and improving transparency and accountability by statistical agencies.</w:t>
      </w:r>
    </w:p>
    <w:p w14:paraId="78530510" w14:textId="3C8FB89E" w:rsidR="003E182E" w:rsidRPr="003915CF" w:rsidRDefault="003E182E" w:rsidP="00836081">
      <w:pPr>
        <w:rPr>
          <w:rFonts w:asciiTheme="majorBidi" w:hAnsiTheme="majorBidi" w:cstheme="majorBidi"/>
          <w:b/>
          <w:lang w:val="en-US"/>
        </w:rPr>
      </w:pPr>
      <w:commentRangeStart w:id="161"/>
      <w:r w:rsidRPr="003915CF">
        <w:rPr>
          <w:rFonts w:asciiTheme="majorBidi" w:hAnsiTheme="majorBidi" w:cstheme="majorBidi"/>
          <w:b/>
          <w:lang w:val="en-US"/>
        </w:rPr>
        <w:t>Principle 3</w:t>
      </w:r>
      <w:r w:rsidR="003915CF" w:rsidRPr="003915CF">
        <w:rPr>
          <w:rFonts w:asciiTheme="majorBidi" w:hAnsiTheme="majorBidi" w:cstheme="majorBidi"/>
          <w:b/>
          <w:lang w:val="en-US"/>
        </w:rPr>
        <w:t>: Accountability and Transparency</w:t>
      </w:r>
      <w:commentRangeEnd w:id="161"/>
      <w:r w:rsidR="003915CF">
        <w:rPr>
          <w:rStyle w:val="CommentReference"/>
        </w:rPr>
        <w:commentReference w:id="161"/>
      </w:r>
      <w:r w:rsidR="003915CF">
        <w:rPr>
          <w:rStyle w:val="FootnoteReference"/>
          <w:rFonts w:asciiTheme="majorBidi" w:hAnsiTheme="majorBidi" w:cstheme="majorBidi"/>
          <w:b/>
          <w:lang w:val="en-US"/>
        </w:rPr>
        <w:footnoteReference w:id="9"/>
      </w:r>
    </w:p>
    <w:p w14:paraId="363405E4"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lastRenderedPageBreak/>
        <w:t>Question 3.2</w:t>
      </w:r>
    </w:p>
    <w:p w14:paraId="04D2D333" w14:textId="090148B0" w:rsidR="00884D21" w:rsidRDefault="00884D21" w:rsidP="00884D21">
      <w:pPr>
        <w:rPr>
          <w:rFonts w:asciiTheme="majorBidi" w:hAnsiTheme="majorBidi" w:cstheme="majorBidi"/>
          <w:lang w:val="en-US"/>
        </w:rPr>
      </w:pPr>
      <w:r>
        <w:rPr>
          <w:rFonts w:asciiTheme="majorBidi" w:hAnsiTheme="majorBidi" w:cstheme="majorBidi"/>
          <w:lang w:val="en-US"/>
        </w:rPr>
        <w:t>Eighty-six per cent of respondents provide information</w:t>
      </w:r>
      <w:r w:rsidR="003A4AE6">
        <w:rPr>
          <w:rFonts w:asciiTheme="majorBidi" w:hAnsiTheme="majorBidi" w:cstheme="majorBidi"/>
          <w:lang w:val="en-US"/>
        </w:rPr>
        <w:t xml:space="preserve"> on the quality of published data</w:t>
      </w:r>
      <w:r>
        <w:rPr>
          <w:rFonts w:asciiTheme="majorBidi" w:hAnsiTheme="majorBidi" w:cstheme="majorBidi"/>
          <w:lang w:val="en-US"/>
        </w:rPr>
        <w:t xml:space="preserve"> through methodological notes and 82 per cent have quality information as part of metadata.</w:t>
      </w:r>
      <w:r w:rsidR="003A4AE6">
        <w:rPr>
          <w:rFonts w:asciiTheme="majorBidi" w:hAnsiTheme="majorBidi" w:cstheme="majorBidi"/>
          <w:lang w:val="en-US"/>
        </w:rPr>
        <w:t xml:space="preserve"> This is in line with a growing trend found in the 2012 results of a shift to more routine and standardized formats for informing abou</w:t>
      </w:r>
      <w:r w:rsidR="000B690E">
        <w:rPr>
          <w:rFonts w:asciiTheme="majorBidi" w:hAnsiTheme="majorBidi" w:cstheme="majorBidi"/>
          <w:lang w:val="en-US"/>
        </w:rPr>
        <w:t>t the quality of published data.</w:t>
      </w:r>
    </w:p>
    <w:tbl>
      <w:tblPr>
        <w:tblStyle w:val="TableGrid"/>
        <w:tblW w:w="0" w:type="auto"/>
        <w:tblLook w:val="04A0" w:firstRow="1" w:lastRow="0" w:firstColumn="1" w:lastColumn="0" w:noHBand="0" w:noVBand="1"/>
      </w:tblPr>
      <w:tblGrid>
        <w:gridCol w:w="618"/>
        <w:gridCol w:w="6645"/>
        <w:gridCol w:w="832"/>
        <w:gridCol w:w="921"/>
      </w:tblGrid>
      <w:tr w:rsidR="00884D21" w:rsidRPr="00860EF6" w14:paraId="7980B866" w14:textId="77777777" w:rsidTr="00B17A3D">
        <w:trPr>
          <w:trHeight w:val="600"/>
        </w:trPr>
        <w:tc>
          <w:tcPr>
            <w:tcW w:w="618" w:type="dxa"/>
            <w:noWrap/>
            <w:hideMark/>
          </w:tcPr>
          <w:p w14:paraId="26FCF710" w14:textId="77777777" w:rsidR="00884D21" w:rsidRPr="00860EF6" w:rsidRDefault="00884D21" w:rsidP="00884D21">
            <w:pPr>
              <w:rPr>
                <w:rFonts w:cstheme="minorHAnsi"/>
                <w:sz w:val="20"/>
                <w:szCs w:val="20"/>
              </w:rPr>
            </w:pPr>
            <w:r w:rsidRPr="00860EF6">
              <w:rPr>
                <w:rFonts w:cstheme="minorHAnsi"/>
                <w:sz w:val="20"/>
                <w:szCs w:val="20"/>
              </w:rPr>
              <w:t>3.2</w:t>
            </w:r>
          </w:p>
        </w:tc>
        <w:tc>
          <w:tcPr>
            <w:tcW w:w="6645" w:type="dxa"/>
            <w:hideMark/>
          </w:tcPr>
          <w:p w14:paraId="519EE8BE" w14:textId="77777777" w:rsidR="00884D21" w:rsidRPr="00860EF6" w:rsidRDefault="00884D21" w:rsidP="00884D21">
            <w:pPr>
              <w:rPr>
                <w:rFonts w:cstheme="minorHAnsi"/>
                <w:sz w:val="20"/>
                <w:szCs w:val="20"/>
              </w:rPr>
            </w:pPr>
            <w:r w:rsidRPr="00860EF6">
              <w:rPr>
                <w:rFonts w:cstheme="minorHAnsi"/>
                <w:sz w:val="20"/>
                <w:szCs w:val="20"/>
              </w:rPr>
              <w:t>How are users currently informed of the quality of published data, e.g. adequacy of the source data, biases the data may have, response rates, non-response and its treatment, imputations?   (multiple)</w:t>
            </w:r>
          </w:p>
        </w:tc>
        <w:tc>
          <w:tcPr>
            <w:tcW w:w="832" w:type="dxa"/>
            <w:noWrap/>
            <w:vAlign w:val="center"/>
            <w:hideMark/>
          </w:tcPr>
          <w:p w14:paraId="5853A93F" w14:textId="77777777" w:rsidR="00884D21" w:rsidRPr="00860EF6" w:rsidRDefault="00884D21" w:rsidP="00884D21">
            <w:pPr>
              <w:jc w:val="center"/>
              <w:rPr>
                <w:rFonts w:cstheme="minorHAnsi"/>
                <w:sz w:val="20"/>
                <w:szCs w:val="20"/>
              </w:rPr>
            </w:pPr>
            <w:r w:rsidRPr="00860EF6">
              <w:rPr>
                <w:rFonts w:cstheme="minorHAnsi"/>
                <w:sz w:val="20"/>
                <w:szCs w:val="20"/>
              </w:rPr>
              <w:t>Count</w:t>
            </w:r>
          </w:p>
        </w:tc>
        <w:tc>
          <w:tcPr>
            <w:tcW w:w="921" w:type="dxa"/>
            <w:noWrap/>
            <w:vAlign w:val="center"/>
            <w:hideMark/>
          </w:tcPr>
          <w:p w14:paraId="1C90C921" w14:textId="77777777" w:rsidR="00884D21" w:rsidRPr="00860EF6" w:rsidRDefault="00884D21" w:rsidP="00884D21">
            <w:pPr>
              <w:jc w:val="center"/>
              <w:rPr>
                <w:rFonts w:cstheme="minorHAnsi"/>
                <w:sz w:val="20"/>
                <w:szCs w:val="20"/>
              </w:rPr>
            </w:pPr>
            <w:r w:rsidRPr="00860EF6">
              <w:rPr>
                <w:rFonts w:cstheme="minorHAnsi"/>
                <w:sz w:val="20"/>
                <w:szCs w:val="20"/>
              </w:rPr>
              <w:t>% based on 93</w:t>
            </w:r>
          </w:p>
        </w:tc>
      </w:tr>
      <w:tr w:rsidR="00884D21" w:rsidRPr="00860EF6" w14:paraId="04D7C5C6" w14:textId="77777777" w:rsidTr="00B17A3D">
        <w:trPr>
          <w:trHeight w:val="300"/>
        </w:trPr>
        <w:tc>
          <w:tcPr>
            <w:tcW w:w="618" w:type="dxa"/>
            <w:noWrap/>
            <w:hideMark/>
          </w:tcPr>
          <w:p w14:paraId="5A2F10D9"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AA62EF8" w14:textId="77777777" w:rsidR="00884D21" w:rsidRPr="00860EF6" w:rsidRDefault="00884D21" w:rsidP="00884D21">
            <w:pPr>
              <w:rPr>
                <w:rFonts w:cstheme="minorHAnsi"/>
                <w:sz w:val="20"/>
                <w:szCs w:val="20"/>
              </w:rPr>
            </w:pPr>
            <w:r w:rsidRPr="00860EF6">
              <w:rPr>
                <w:rFonts w:cstheme="minorHAnsi"/>
                <w:sz w:val="20"/>
                <w:szCs w:val="20"/>
              </w:rPr>
              <w:t>Via methodological notes</w:t>
            </w:r>
          </w:p>
        </w:tc>
        <w:tc>
          <w:tcPr>
            <w:tcW w:w="832" w:type="dxa"/>
            <w:noWrap/>
            <w:hideMark/>
          </w:tcPr>
          <w:p w14:paraId="3464CDA4" w14:textId="77777777" w:rsidR="00884D21" w:rsidRPr="00860EF6" w:rsidRDefault="00884D21" w:rsidP="00884D21">
            <w:pPr>
              <w:rPr>
                <w:rFonts w:cstheme="minorHAnsi"/>
                <w:sz w:val="20"/>
                <w:szCs w:val="20"/>
              </w:rPr>
            </w:pPr>
            <w:r w:rsidRPr="00860EF6">
              <w:rPr>
                <w:rFonts w:cstheme="minorHAnsi"/>
                <w:sz w:val="20"/>
                <w:szCs w:val="20"/>
              </w:rPr>
              <w:t>80</w:t>
            </w:r>
          </w:p>
        </w:tc>
        <w:tc>
          <w:tcPr>
            <w:tcW w:w="921" w:type="dxa"/>
            <w:noWrap/>
            <w:hideMark/>
          </w:tcPr>
          <w:p w14:paraId="1A31D57C" w14:textId="77777777" w:rsidR="00884D21" w:rsidRPr="00860EF6" w:rsidRDefault="00884D21" w:rsidP="00884D21">
            <w:pPr>
              <w:rPr>
                <w:rFonts w:cstheme="minorHAnsi"/>
                <w:sz w:val="20"/>
                <w:szCs w:val="20"/>
              </w:rPr>
            </w:pPr>
            <w:r w:rsidRPr="00860EF6">
              <w:rPr>
                <w:rFonts w:cstheme="minorHAnsi"/>
                <w:sz w:val="20"/>
                <w:szCs w:val="20"/>
              </w:rPr>
              <w:t>86.0</w:t>
            </w:r>
          </w:p>
        </w:tc>
      </w:tr>
      <w:tr w:rsidR="00884D21" w:rsidRPr="00860EF6" w14:paraId="172ED5CA" w14:textId="77777777" w:rsidTr="00B17A3D">
        <w:trPr>
          <w:trHeight w:val="300"/>
        </w:trPr>
        <w:tc>
          <w:tcPr>
            <w:tcW w:w="618" w:type="dxa"/>
            <w:noWrap/>
            <w:hideMark/>
          </w:tcPr>
          <w:p w14:paraId="64CAFA98"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9FC85DD" w14:textId="77777777" w:rsidR="00884D21" w:rsidRPr="00860EF6" w:rsidRDefault="00884D21" w:rsidP="00884D21">
            <w:pPr>
              <w:rPr>
                <w:rFonts w:cstheme="minorHAnsi"/>
                <w:sz w:val="20"/>
                <w:szCs w:val="20"/>
              </w:rPr>
            </w:pPr>
            <w:r w:rsidRPr="00860EF6">
              <w:rPr>
                <w:rFonts w:cstheme="minorHAnsi"/>
                <w:sz w:val="20"/>
                <w:szCs w:val="20"/>
              </w:rPr>
              <w:t>As part of metadata provided with the data</w:t>
            </w:r>
          </w:p>
        </w:tc>
        <w:tc>
          <w:tcPr>
            <w:tcW w:w="832" w:type="dxa"/>
            <w:noWrap/>
            <w:hideMark/>
          </w:tcPr>
          <w:p w14:paraId="47A857A9" w14:textId="77777777" w:rsidR="00884D21" w:rsidRPr="00860EF6" w:rsidRDefault="00884D21" w:rsidP="00884D21">
            <w:pPr>
              <w:rPr>
                <w:rFonts w:cstheme="minorHAnsi"/>
                <w:sz w:val="20"/>
                <w:szCs w:val="20"/>
              </w:rPr>
            </w:pPr>
            <w:r w:rsidRPr="00860EF6">
              <w:rPr>
                <w:rFonts w:cstheme="minorHAnsi"/>
                <w:sz w:val="20"/>
                <w:szCs w:val="20"/>
              </w:rPr>
              <w:t>76</w:t>
            </w:r>
          </w:p>
        </w:tc>
        <w:tc>
          <w:tcPr>
            <w:tcW w:w="921" w:type="dxa"/>
            <w:noWrap/>
            <w:hideMark/>
          </w:tcPr>
          <w:p w14:paraId="2037C936" w14:textId="77777777" w:rsidR="00884D21" w:rsidRPr="00860EF6" w:rsidRDefault="00884D21" w:rsidP="00884D21">
            <w:pPr>
              <w:rPr>
                <w:rFonts w:cstheme="minorHAnsi"/>
                <w:sz w:val="20"/>
                <w:szCs w:val="20"/>
              </w:rPr>
            </w:pPr>
            <w:r w:rsidRPr="00860EF6">
              <w:rPr>
                <w:rFonts w:cstheme="minorHAnsi"/>
                <w:sz w:val="20"/>
                <w:szCs w:val="20"/>
              </w:rPr>
              <w:t>81.7</w:t>
            </w:r>
          </w:p>
        </w:tc>
      </w:tr>
      <w:tr w:rsidR="00884D21" w:rsidRPr="00860EF6" w14:paraId="29768201" w14:textId="77777777" w:rsidTr="00B17A3D">
        <w:trPr>
          <w:trHeight w:val="300"/>
        </w:trPr>
        <w:tc>
          <w:tcPr>
            <w:tcW w:w="618" w:type="dxa"/>
            <w:noWrap/>
            <w:hideMark/>
          </w:tcPr>
          <w:p w14:paraId="7ACC708F"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10071769" w14:textId="77777777" w:rsidR="00884D21" w:rsidRPr="00860EF6" w:rsidRDefault="00884D21" w:rsidP="00884D21">
            <w:pPr>
              <w:rPr>
                <w:rFonts w:cstheme="minorHAnsi"/>
                <w:sz w:val="20"/>
                <w:szCs w:val="20"/>
              </w:rPr>
            </w:pPr>
            <w:r w:rsidRPr="00860EF6">
              <w:rPr>
                <w:rFonts w:cstheme="minorHAnsi"/>
                <w:sz w:val="20"/>
                <w:szCs w:val="20"/>
              </w:rPr>
              <w:t>Via quality reports</w:t>
            </w:r>
          </w:p>
        </w:tc>
        <w:tc>
          <w:tcPr>
            <w:tcW w:w="832" w:type="dxa"/>
            <w:noWrap/>
            <w:hideMark/>
          </w:tcPr>
          <w:p w14:paraId="7B19DB8D" w14:textId="77777777" w:rsidR="00884D21" w:rsidRPr="00860EF6" w:rsidRDefault="00884D21" w:rsidP="00884D21">
            <w:pPr>
              <w:rPr>
                <w:rFonts w:cstheme="minorHAnsi"/>
                <w:sz w:val="20"/>
                <w:szCs w:val="20"/>
              </w:rPr>
            </w:pPr>
            <w:r w:rsidRPr="00860EF6">
              <w:rPr>
                <w:rFonts w:cstheme="minorHAnsi"/>
                <w:sz w:val="20"/>
                <w:szCs w:val="20"/>
              </w:rPr>
              <w:t>51</w:t>
            </w:r>
          </w:p>
        </w:tc>
        <w:tc>
          <w:tcPr>
            <w:tcW w:w="921" w:type="dxa"/>
            <w:noWrap/>
            <w:hideMark/>
          </w:tcPr>
          <w:p w14:paraId="2A08AA35" w14:textId="77777777" w:rsidR="00884D21" w:rsidRPr="00860EF6" w:rsidRDefault="00884D21" w:rsidP="00884D21">
            <w:pPr>
              <w:rPr>
                <w:rFonts w:cstheme="minorHAnsi"/>
                <w:sz w:val="20"/>
                <w:szCs w:val="20"/>
              </w:rPr>
            </w:pPr>
            <w:r w:rsidRPr="00860EF6">
              <w:rPr>
                <w:rFonts w:cstheme="minorHAnsi"/>
                <w:sz w:val="20"/>
                <w:szCs w:val="20"/>
              </w:rPr>
              <w:t>54.8</w:t>
            </w:r>
          </w:p>
        </w:tc>
      </w:tr>
      <w:tr w:rsidR="00884D21" w:rsidRPr="00860EF6" w14:paraId="72EB8611" w14:textId="77777777" w:rsidTr="00B17A3D">
        <w:trPr>
          <w:trHeight w:val="300"/>
        </w:trPr>
        <w:tc>
          <w:tcPr>
            <w:tcW w:w="618" w:type="dxa"/>
            <w:noWrap/>
            <w:hideMark/>
          </w:tcPr>
          <w:p w14:paraId="42663688"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6646D4E6" w14:textId="77777777" w:rsidR="00884D21" w:rsidRPr="00860EF6" w:rsidRDefault="00884D21" w:rsidP="00884D21">
            <w:pPr>
              <w:rPr>
                <w:rFonts w:cstheme="minorHAnsi"/>
                <w:sz w:val="20"/>
                <w:szCs w:val="20"/>
              </w:rPr>
            </w:pPr>
            <w:r w:rsidRPr="00860EF6">
              <w:rPr>
                <w:rFonts w:cstheme="minorHAnsi"/>
                <w:sz w:val="20"/>
                <w:szCs w:val="20"/>
              </w:rPr>
              <w:t xml:space="preserve">In meetings to address data quality  </w:t>
            </w:r>
          </w:p>
        </w:tc>
        <w:tc>
          <w:tcPr>
            <w:tcW w:w="832" w:type="dxa"/>
            <w:noWrap/>
            <w:hideMark/>
          </w:tcPr>
          <w:p w14:paraId="46625F0F" w14:textId="77777777" w:rsidR="00884D21" w:rsidRPr="00860EF6" w:rsidRDefault="00884D21" w:rsidP="00884D21">
            <w:pPr>
              <w:rPr>
                <w:rFonts w:cstheme="minorHAnsi"/>
                <w:sz w:val="20"/>
                <w:szCs w:val="20"/>
              </w:rPr>
            </w:pPr>
            <w:r w:rsidRPr="00860EF6">
              <w:rPr>
                <w:rFonts w:cstheme="minorHAnsi"/>
                <w:sz w:val="20"/>
                <w:szCs w:val="20"/>
              </w:rPr>
              <w:t>50</w:t>
            </w:r>
          </w:p>
        </w:tc>
        <w:tc>
          <w:tcPr>
            <w:tcW w:w="921" w:type="dxa"/>
            <w:noWrap/>
            <w:hideMark/>
          </w:tcPr>
          <w:p w14:paraId="46E5A4AE" w14:textId="77777777" w:rsidR="00884D21" w:rsidRPr="00860EF6" w:rsidRDefault="00884D21" w:rsidP="00884D21">
            <w:pPr>
              <w:rPr>
                <w:rFonts w:cstheme="minorHAnsi"/>
                <w:sz w:val="20"/>
                <w:szCs w:val="20"/>
              </w:rPr>
            </w:pPr>
            <w:r w:rsidRPr="00860EF6">
              <w:rPr>
                <w:rFonts w:cstheme="minorHAnsi"/>
                <w:sz w:val="20"/>
                <w:szCs w:val="20"/>
              </w:rPr>
              <w:t>53.8</w:t>
            </w:r>
          </w:p>
        </w:tc>
      </w:tr>
      <w:tr w:rsidR="00884D21" w:rsidRPr="00860EF6" w14:paraId="2E0DCCFA" w14:textId="77777777" w:rsidTr="00B17A3D">
        <w:trPr>
          <w:trHeight w:val="300"/>
        </w:trPr>
        <w:tc>
          <w:tcPr>
            <w:tcW w:w="618" w:type="dxa"/>
            <w:noWrap/>
            <w:hideMark/>
          </w:tcPr>
          <w:p w14:paraId="508338BB"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55242FD4" w14:textId="77777777" w:rsidR="00884D21" w:rsidRPr="00860EF6" w:rsidRDefault="00884D21" w:rsidP="00884D21">
            <w:pPr>
              <w:rPr>
                <w:rFonts w:cstheme="minorHAnsi"/>
                <w:sz w:val="20"/>
                <w:szCs w:val="20"/>
              </w:rPr>
            </w:pPr>
            <w:r w:rsidRPr="00860EF6">
              <w:rPr>
                <w:rFonts w:cstheme="minorHAnsi"/>
                <w:sz w:val="20"/>
                <w:szCs w:val="20"/>
              </w:rPr>
              <w:t>Other</w:t>
            </w:r>
          </w:p>
        </w:tc>
        <w:tc>
          <w:tcPr>
            <w:tcW w:w="832" w:type="dxa"/>
            <w:noWrap/>
            <w:hideMark/>
          </w:tcPr>
          <w:p w14:paraId="684BC64F" w14:textId="77777777" w:rsidR="00884D21" w:rsidRPr="00860EF6" w:rsidRDefault="00884D21" w:rsidP="00884D21">
            <w:pPr>
              <w:rPr>
                <w:rFonts w:cstheme="minorHAnsi"/>
                <w:sz w:val="20"/>
                <w:szCs w:val="20"/>
              </w:rPr>
            </w:pPr>
            <w:r w:rsidRPr="00860EF6">
              <w:rPr>
                <w:rFonts w:cstheme="minorHAnsi"/>
                <w:sz w:val="20"/>
                <w:szCs w:val="20"/>
              </w:rPr>
              <w:t>6</w:t>
            </w:r>
          </w:p>
        </w:tc>
        <w:tc>
          <w:tcPr>
            <w:tcW w:w="921" w:type="dxa"/>
            <w:noWrap/>
            <w:hideMark/>
          </w:tcPr>
          <w:p w14:paraId="3E03ACED" w14:textId="77777777" w:rsidR="00884D21" w:rsidRPr="00860EF6" w:rsidRDefault="00884D21" w:rsidP="00884D21">
            <w:pPr>
              <w:rPr>
                <w:rFonts w:cstheme="minorHAnsi"/>
                <w:sz w:val="20"/>
                <w:szCs w:val="20"/>
              </w:rPr>
            </w:pPr>
            <w:r w:rsidRPr="00860EF6">
              <w:rPr>
                <w:rFonts w:cstheme="minorHAnsi"/>
                <w:sz w:val="20"/>
                <w:szCs w:val="20"/>
              </w:rPr>
              <w:t>6.5</w:t>
            </w:r>
          </w:p>
        </w:tc>
      </w:tr>
      <w:tr w:rsidR="00884D21" w:rsidRPr="00860EF6" w14:paraId="5042A13F" w14:textId="77777777" w:rsidTr="00B17A3D">
        <w:trPr>
          <w:trHeight w:val="300"/>
        </w:trPr>
        <w:tc>
          <w:tcPr>
            <w:tcW w:w="618" w:type="dxa"/>
            <w:noWrap/>
            <w:hideMark/>
          </w:tcPr>
          <w:p w14:paraId="627D543B" w14:textId="77777777" w:rsidR="00884D21" w:rsidRPr="00860EF6" w:rsidRDefault="00884D21" w:rsidP="00884D21">
            <w:pPr>
              <w:rPr>
                <w:rFonts w:cstheme="minorHAnsi"/>
                <w:sz w:val="20"/>
                <w:szCs w:val="20"/>
              </w:rPr>
            </w:pPr>
            <w:r w:rsidRPr="00860EF6">
              <w:rPr>
                <w:rFonts w:cstheme="minorHAnsi"/>
                <w:sz w:val="20"/>
                <w:szCs w:val="20"/>
              </w:rPr>
              <w:t> </w:t>
            </w:r>
          </w:p>
        </w:tc>
        <w:tc>
          <w:tcPr>
            <w:tcW w:w="6645" w:type="dxa"/>
            <w:noWrap/>
            <w:hideMark/>
          </w:tcPr>
          <w:p w14:paraId="7D154B39" w14:textId="77777777" w:rsidR="00884D21" w:rsidRPr="00860EF6" w:rsidRDefault="00884D21" w:rsidP="00884D21">
            <w:pPr>
              <w:rPr>
                <w:rFonts w:cstheme="minorHAnsi"/>
                <w:sz w:val="20"/>
                <w:szCs w:val="20"/>
              </w:rPr>
            </w:pPr>
            <w:r w:rsidRPr="00860EF6">
              <w:rPr>
                <w:rFonts w:cstheme="minorHAnsi"/>
                <w:sz w:val="20"/>
                <w:szCs w:val="20"/>
              </w:rPr>
              <w:t>None of the above</w:t>
            </w:r>
          </w:p>
        </w:tc>
        <w:tc>
          <w:tcPr>
            <w:tcW w:w="832" w:type="dxa"/>
            <w:noWrap/>
            <w:hideMark/>
          </w:tcPr>
          <w:p w14:paraId="34F3CA36" w14:textId="77777777" w:rsidR="00884D21" w:rsidRPr="00860EF6" w:rsidRDefault="00884D21" w:rsidP="00884D21">
            <w:pPr>
              <w:rPr>
                <w:rFonts w:cstheme="minorHAnsi"/>
                <w:sz w:val="20"/>
                <w:szCs w:val="20"/>
              </w:rPr>
            </w:pPr>
            <w:r w:rsidRPr="00860EF6">
              <w:rPr>
                <w:rFonts w:cstheme="minorHAnsi"/>
                <w:sz w:val="20"/>
                <w:szCs w:val="20"/>
              </w:rPr>
              <w:t>3</w:t>
            </w:r>
          </w:p>
        </w:tc>
        <w:tc>
          <w:tcPr>
            <w:tcW w:w="921" w:type="dxa"/>
            <w:noWrap/>
            <w:hideMark/>
          </w:tcPr>
          <w:p w14:paraId="07A140E1" w14:textId="77777777" w:rsidR="00884D21" w:rsidRPr="00860EF6" w:rsidRDefault="00884D21" w:rsidP="00884D21">
            <w:pPr>
              <w:rPr>
                <w:rFonts w:cstheme="minorHAnsi"/>
                <w:sz w:val="20"/>
                <w:szCs w:val="20"/>
              </w:rPr>
            </w:pPr>
            <w:r w:rsidRPr="00860EF6">
              <w:rPr>
                <w:rFonts w:cstheme="minorHAnsi"/>
                <w:sz w:val="20"/>
                <w:szCs w:val="20"/>
              </w:rPr>
              <w:t>3.2</w:t>
            </w:r>
          </w:p>
        </w:tc>
      </w:tr>
    </w:tbl>
    <w:p w14:paraId="2730DFDB" w14:textId="77777777" w:rsidR="00884D21" w:rsidRDefault="00884D21" w:rsidP="00884D21">
      <w:pPr>
        <w:rPr>
          <w:rFonts w:asciiTheme="majorBidi" w:hAnsiTheme="majorBidi" w:cstheme="majorBidi"/>
          <w:lang w:val="en-US"/>
        </w:rPr>
      </w:pPr>
    </w:p>
    <w:p w14:paraId="1908929A"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t>Question 3.3</w:t>
      </w:r>
    </w:p>
    <w:p w14:paraId="78ECE0B4" w14:textId="5DE3FF2D" w:rsidR="00884D21" w:rsidRDefault="00884D21" w:rsidP="00884D21">
      <w:pPr>
        <w:rPr>
          <w:rFonts w:asciiTheme="majorBidi" w:hAnsiTheme="majorBidi" w:cstheme="majorBidi"/>
          <w:lang w:val="en-US"/>
        </w:rPr>
      </w:pPr>
      <w:r>
        <w:rPr>
          <w:rFonts w:asciiTheme="majorBidi" w:hAnsiTheme="majorBidi" w:cstheme="majorBidi"/>
          <w:lang w:val="en-US"/>
        </w:rPr>
        <w:t xml:space="preserve">Published data of all the national statistical offices </w:t>
      </w:r>
      <w:r w:rsidR="000B690E">
        <w:rPr>
          <w:rFonts w:asciiTheme="majorBidi" w:hAnsiTheme="majorBidi" w:cstheme="majorBidi"/>
          <w:lang w:val="en-US"/>
        </w:rPr>
        <w:t xml:space="preserve">responding to the 2018 questionnaire </w:t>
      </w:r>
      <w:r>
        <w:rPr>
          <w:rFonts w:asciiTheme="majorBidi" w:hAnsiTheme="majorBidi" w:cstheme="majorBidi"/>
          <w:lang w:val="en-US"/>
        </w:rPr>
        <w:t>are accompanied by some sort of explanatory texts. For 82 per cent of the respondents, metadata is associated with each dataset. Almost 80 per cent notify their users of major methodological changes and 61 per cent provide an erratum or other forms of error correction.</w:t>
      </w:r>
    </w:p>
    <w:tbl>
      <w:tblPr>
        <w:tblStyle w:val="TableGrid"/>
        <w:tblW w:w="0" w:type="auto"/>
        <w:tblLook w:val="04A0" w:firstRow="1" w:lastRow="0" w:firstColumn="1" w:lastColumn="0" w:noHBand="0" w:noVBand="1"/>
      </w:tblPr>
      <w:tblGrid>
        <w:gridCol w:w="624"/>
        <w:gridCol w:w="6287"/>
        <w:gridCol w:w="824"/>
        <w:gridCol w:w="1281"/>
      </w:tblGrid>
      <w:tr w:rsidR="00884D21" w:rsidRPr="00EF3991" w14:paraId="35E31750" w14:textId="77777777" w:rsidTr="00B17A3D">
        <w:trPr>
          <w:trHeight w:val="300"/>
        </w:trPr>
        <w:tc>
          <w:tcPr>
            <w:tcW w:w="624" w:type="dxa"/>
            <w:noWrap/>
            <w:hideMark/>
          </w:tcPr>
          <w:p w14:paraId="32755386" w14:textId="77777777" w:rsidR="00884D21" w:rsidRPr="000B690E" w:rsidRDefault="00884D21" w:rsidP="00884D21">
            <w:pPr>
              <w:rPr>
                <w:rFonts w:cstheme="minorHAnsi"/>
                <w:sz w:val="20"/>
                <w:szCs w:val="20"/>
              </w:rPr>
            </w:pPr>
            <w:r w:rsidRPr="000B690E">
              <w:rPr>
                <w:rFonts w:cstheme="minorHAnsi"/>
                <w:sz w:val="20"/>
                <w:szCs w:val="20"/>
              </w:rPr>
              <w:t>3.3</w:t>
            </w:r>
          </w:p>
        </w:tc>
        <w:tc>
          <w:tcPr>
            <w:tcW w:w="6287" w:type="dxa"/>
            <w:noWrap/>
            <w:hideMark/>
          </w:tcPr>
          <w:p w14:paraId="5A121884" w14:textId="77777777" w:rsidR="00884D21" w:rsidRPr="000B690E" w:rsidRDefault="00884D21" w:rsidP="00884D21">
            <w:pPr>
              <w:rPr>
                <w:rFonts w:cstheme="minorHAnsi"/>
                <w:sz w:val="20"/>
                <w:szCs w:val="20"/>
              </w:rPr>
            </w:pPr>
            <w:r w:rsidRPr="000B690E">
              <w:rPr>
                <w:rFonts w:cstheme="minorHAnsi"/>
                <w:sz w:val="20"/>
                <w:szCs w:val="20"/>
              </w:rPr>
              <w:t xml:space="preserve">What types of explanatory texts accompany published data? (multiple) </w:t>
            </w:r>
          </w:p>
        </w:tc>
        <w:tc>
          <w:tcPr>
            <w:tcW w:w="824" w:type="dxa"/>
            <w:noWrap/>
            <w:hideMark/>
          </w:tcPr>
          <w:p w14:paraId="03435BD2" w14:textId="77777777" w:rsidR="00884D21" w:rsidRPr="000B690E" w:rsidRDefault="00884D21" w:rsidP="00884D21">
            <w:pPr>
              <w:rPr>
                <w:rFonts w:cstheme="minorHAnsi"/>
                <w:sz w:val="20"/>
                <w:szCs w:val="20"/>
              </w:rPr>
            </w:pPr>
            <w:r w:rsidRPr="000B690E">
              <w:rPr>
                <w:rFonts w:cstheme="minorHAnsi"/>
                <w:sz w:val="20"/>
                <w:szCs w:val="20"/>
              </w:rPr>
              <w:t>Count</w:t>
            </w:r>
          </w:p>
        </w:tc>
        <w:tc>
          <w:tcPr>
            <w:tcW w:w="1281" w:type="dxa"/>
            <w:noWrap/>
            <w:hideMark/>
          </w:tcPr>
          <w:p w14:paraId="4A262EED" w14:textId="77777777" w:rsidR="00884D21" w:rsidRPr="000B690E" w:rsidRDefault="00884D21" w:rsidP="00884D21">
            <w:pPr>
              <w:rPr>
                <w:rFonts w:cstheme="minorHAnsi"/>
                <w:sz w:val="20"/>
                <w:szCs w:val="20"/>
              </w:rPr>
            </w:pPr>
            <w:r w:rsidRPr="000B690E">
              <w:rPr>
                <w:rFonts w:cstheme="minorHAnsi"/>
                <w:sz w:val="20"/>
                <w:szCs w:val="20"/>
              </w:rPr>
              <w:t>% based on 93</w:t>
            </w:r>
          </w:p>
        </w:tc>
      </w:tr>
      <w:tr w:rsidR="00884D21" w:rsidRPr="00EF3991" w14:paraId="2D35B344" w14:textId="77777777" w:rsidTr="00B17A3D">
        <w:trPr>
          <w:trHeight w:val="300"/>
        </w:trPr>
        <w:tc>
          <w:tcPr>
            <w:tcW w:w="624" w:type="dxa"/>
            <w:noWrap/>
            <w:hideMark/>
          </w:tcPr>
          <w:p w14:paraId="6402210A"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40BA79B0" w14:textId="77777777" w:rsidR="00884D21" w:rsidRPr="000B690E" w:rsidRDefault="00884D21" w:rsidP="00884D21">
            <w:pPr>
              <w:rPr>
                <w:rFonts w:cstheme="minorHAnsi"/>
                <w:sz w:val="20"/>
                <w:szCs w:val="20"/>
              </w:rPr>
            </w:pPr>
            <w:r w:rsidRPr="000B690E">
              <w:rPr>
                <w:rFonts w:cstheme="minorHAnsi"/>
                <w:sz w:val="20"/>
                <w:szCs w:val="20"/>
              </w:rPr>
              <w:t>Metadata associated with each dataset</w:t>
            </w:r>
          </w:p>
        </w:tc>
        <w:tc>
          <w:tcPr>
            <w:tcW w:w="824" w:type="dxa"/>
            <w:noWrap/>
            <w:hideMark/>
          </w:tcPr>
          <w:p w14:paraId="4CDB34D8" w14:textId="77777777" w:rsidR="00884D21" w:rsidRPr="000B690E" w:rsidRDefault="00884D21" w:rsidP="00884D21">
            <w:pPr>
              <w:rPr>
                <w:rFonts w:cstheme="minorHAnsi"/>
                <w:sz w:val="20"/>
                <w:szCs w:val="20"/>
              </w:rPr>
            </w:pPr>
            <w:r w:rsidRPr="000B690E">
              <w:rPr>
                <w:rFonts w:cstheme="minorHAnsi"/>
                <w:sz w:val="20"/>
                <w:szCs w:val="20"/>
              </w:rPr>
              <w:t>76</w:t>
            </w:r>
          </w:p>
        </w:tc>
        <w:tc>
          <w:tcPr>
            <w:tcW w:w="1281" w:type="dxa"/>
            <w:noWrap/>
            <w:hideMark/>
          </w:tcPr>
          <w:p w14:paraId="10872F7E" w14:textId="77777777" w:rsidR="00884D21" w:rsidRPr="000B690E" w:rsidRDefault="00884D21" w:rsidP="00884D21">
            <w:pPr>
              <w:rPr>
                <w:rFonts w:cstheme="minorHAnsi"/>
                <w:sz w:val="20"/>
                <w:szCs w:val="20"/>
              </w:rPr>
            </w:pPr>
            <w:r w:rsidRPr="000B690E">
              <w:rPr>
                <w:rFonts w:cstheme="minorHAnsi"/>
                <w:sz w:val="20"/>
                <w:szCs w:val="20"/>
              </w:rPr>
              <w:t>81.7</w:t>
            </w:r>
          </w:p>
        </w:tc>
      </w:tr>
      <w:tr w:rsidR="00884D21" w:rsidRPr="00EF3991" w14:paraId="4FF7AEB2" w14:textId="77777777" w:rsidTr="00B17A3D">
        <w:trPr>
          <w:trHeight w:val="300"/>
        </w:trPr>
        <w:tc>
          <w:tcPr>
            <w:tcW w:w="624" w:type="dxa"/>
            <w:noWrap/>
            <w:hideMark/>
          </w:tcPr>
          <w:p w14:paraId="002AFDEA"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0C5BB50E" w14:textId="77777777" w:rsidR="00884D21" w:rsidRPr="000B690E" w:rsidRDefault="00884D21" w:rsidP="00884D21">
            <w:pPr>
              <w:rPr>
                <w:rFonts w:cstheme="minorHAnsi"/>
                <w:sz w:val="20"/>
                <w:szCs w:val="20"/>
              </w:rPr>
            </w:pPr>
            <w:r w:rsidRPr="000B690E">
              <w:rPr>
                <w:rFonts w:cstheme="minorHAnsi"/>
                <w:sz w:val="20"/>
                <w:szCs w:val="20"/>
              </w:rPr>
              <w:t>Notifications of major methodological changes</w:t>
            </w:r>
          </w:p>
        </w:tc>
        <w:tc>
          <w:tcPr>
            <w:tcW w:w="824" w:type="dxa"/>
            <w:noWrap/>
            <w:hideMark/>
          </w:tcPr>
          <w:p w14:paraId="353D92A9" w14:textId="77777777" w:rsidR="00884D21" w:rsidRPr="000B690E" w:rsidRDefault="00884D21" w:rsidP="00884D21">
            <w:pPr>
              <w:rPr>
                <w:rFonts w:cstheme="minorHAnsi"/>
                <w:sz w:val="20"/>
                <w:szCs w:val="20"/>
              </w:rPr>
            </w:pPr>
            <w:r w:rsidRPr="000B690E">
              <w:rPr>
                <w:rFonts w:cstheme="minorHAnsi"/>
                <w:sz w:val="20"/>
                <w:szCs w:val="20"/>
              </w:rPr>
              <w:t>74</w:t>
            </w:r>
          </w:p>
        </w:tc>
        <w:tc>
          <w:tcPr>
            <w:tcW w:w="1281" w:type="dxa"/>
            <w:noWrap/>
            <w:hideMark/>
          </w:tcPr>
          <w:p w14:paraId="16302492" w14:textId="77777777" w:rsidR="00884D21" w:rsidRPr="000B690E" w:rsidRDefault="00884D21" w:rsidP="00884D21">
            <w:pPr>
              <w:rPr>
                <w:rFonts w:cstheme="minorHAnsi"/>
                <w:sz w:val="20"/>
                <w:szCs w:val="20"/>
              </w:rPr>
            </w:pPr>
            <w:r w:rsidRPr="000B690E">
              <w:rPr>
                <w:rFonts w:cstheme="minorHAnsi"/>
                <w:sz w:val="20"/>
                <w:szCs w:val="20"/>
              </w:rPr>
              <w:t>79.6</w:t>
            </w:r>
          </w:p>
        </w:tc>
      </w:tr>
      <w:tr w:rsidR="00884D21" w:rsidRPr="00EF3991" w14:paraId="69B69F17" w14:textId="77777777" w:rsidTr="00B17A3D">
        <w:trPr>
          <w:trHeight w:val="300"/>
        </w:trPr>
        <w:tc>
          <w:tcPr>
            <w:tcW w:w="624" w:type="dxa"/>
            <w:noWrap/>
            <w:hideMark/>
          </w:tcPr>
          <w:p w14:paraId="6BF5C6F4"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4EDE7088" w14:textId="77777777" w:rsidR="00884D21" w:rsidRPr="000B690E" w:rsidRDefault="00884D21" w:rsidP="00884D21">
            <w:pPr>
              <w:rPr>
                <w:rFonts w:cstheme="minorHAnsi"/>
                <w:sz w:val="20"/>
                <w:szCs w:val="20"/>
              </w:rPr>
            </w:pPr>
            <w:r w:rsidRPr="000B690E">
              <w:rPr>
                <w:rFonts w:cstheme="minorHAnsi"/>
                <w:sz w:val="20"/>
                <w:szCs w:val="20"/>
              </w:rPr>
              <w:t>Erratum or any other form of error correction</w:t>
            </w:r>
          </w:p>
        </w:tc>
        <w:tc>
          <w:tcPr>
            <w:tcW w:w="824" w:type="dxa"/>
            <w:noWrap/>
            <w:hideMark/>
          </w:tcPr>
          <w:p w14:paraId="468FEED7" w14:textId="77777777" w:rsidR="00884D21" w:rsidRPr="000B690E" w:rsidRDefault="00884D21" w:rsidP="00884D21">
            <w:pPr>
              <w:rPr>
                <w:rFonts w:cstheme="minorHAnsi"/>
                <w:sz w:val="20"/>
                <w:szCs w:val="20"/>
              </w:rPr>
            </w:pPr>
            <w:r w:rsidRPr="000B690E">
              <w:rPr>
                <w:rFonts w:cstheme="minorHAnsi"/>
                <w:sz w:val="20"/>
                <w:szCs w:val="20"/>
              </w:rPr>
              <w:t>57</w:t>
            </w:r>
          </w:p>
        </w:tc>
        <w:tc>
          <w:tcPr>
            <w:tcW w:w="1281" w:type="dxa"/>
            <w:noWrap/>
            <w:hideMark/>
          </w:tcPr>
          <w:p w14:paraId="1ACA9B5A" w14:textId="77777777" w:rsidR="00884D21" w:rsidRPr="000B690E" w:rsidRDefault="00884D21" w:rsidP="00884D21">
            <w:pPr>
              <w:rPr>
                <w:rFonts w:cstheme="minorHAnsi"/>
                <w:sz w:val="20"/>
                <w:szCs w:val="20"/>
              </w:rPr>
            </w:pPr>
            <w:r w:rsidRPr="000B690E">
              <w:rPr>
                <w:rFonts w:cstheme="minorHAnsi"/>
                <w:sz w:val="20"/>
                <w:szCs w:val="20"/>
              </w:rPr>
              <w:t>61.3</w:t>
            </w:r>
          </w:p>
        </w:tc>
      </w:tr>
      <w:tr w:rsidR="00884D21" w:rsidRPr="00EF3991" w14:paraId="56C756E2" w14:textId="77777777" w:rsidTr="00B17A3D">
        <w:trPr>
          <w:trHeight w:val="300"/>
        </w:trPr>
        <w:tc>
          <w:tcPr>
            <w:tcW w:w="624" w:type="dxa"/>
            <w:noWrap/>
            <w:hideMark/>
          </w:tcPr>
          <w:p w14:paraId="1E021591"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510217D8" w14:textId="77777777" w:rsidR="00884D21" w:rsidRPr="000B690E" w:rsidRDefault="00884D21" w:rsidP="00884D21">
            <w:pPr>
              <w:rPr>
                <w:rFonts w:cstheme="minorHAnsi"/>
                <w:sz w:val="20"/>
                <w:szCs w:val="20"/>
              </w:rPr>
            </w:pPr>
            <w:r w:rsidRPr="000B690E">
              <w:rPr>
                <w:rFonts w:cstheme="minorHAnsi"/>
                <w:sz w:val="20"/>
                <w:szCs w:val="20"/>
              </w:rPr>
              <w:t>Manuals and protocols used by the NSS</w:t>
            </w:r>
          </w:p>
        </w:tc>
        <w:tc>
          <w:tcPr>
            <w:tcW w:w="824" w:type="dxa"/>
            <w:noWrap/>
            <w:hideMark/>
          </w:tcPr>
          <w:p w14:paraId="58598DD6" w14:textId="77777777" w:rsidR="00884D21" w:rsidRPr="000B690E" w:rsidRDefault="00884D21" w:rsidP="00884D21">
            <w:pPr>
              <w:rPr>
                <w:rFonts w:cstheme="minorHAnsi"/>
                <w:sz w:val="20"/>
                <w:szCs w:val="20"/>
              </w:rPr>
            </w:pPr>
            <w:r w:rsidRPr="000B690E">
              <w:rPr>
                <w:rFonts w:cstheme="minorHAnsi"/>
                <w:sz w:val="20"/>
                <w:szCs w:val="20"/>
              </w:rPr>
              <w:t>48</w:t>
            </w:r>
          </w:p>
        </w:tc>
        <w:tc>
          <w:tcPr>
            <w:tcW w:w="1281" w:type="dxa"/>
            <w:noWrap/>
            <w:hideMark/>
          </w:tcPr>
          <w:p w14:paraId="7EA338CF" w14:textId="77777777" w:rsidR="00884D21" w:rsidRPr="000B690E" w:rsidRDefault="00884D21" w:rsidP="00884D21">
            <w:pPr>
              <w:rPr>
                <w:rFonts w:cstheme="minorHAnsi"/>
                <w:sz w:val="20"/>
                <w:szCs w:val="20"/>
              </w:rPr>
            </w:pPr>
            <w:r w:rsidRPr="000B690E">
              <w:rPr>
                <w:rFonts w:cstheme="minorHAnsi"/>
                <w:sz w:val="20"/>
                <w:szCs w:val="20"/>
              </w:rPr>
              <w:t>51.6</w:t>
            </w:r>
          </w:p>
        </w:tc>
      </w:tr>
      <w:tr w:rsidR="00884D21" w:rsidRPr="00EF3991" w14:paraId="24C65480" w14:textId="77777777" w:rsidTr="00B17A3D">
        <w:trPr>
          <w:trHeight w:val="300"/>
        </w:trPr>
        <w:tc>
          <w:tcPr>
            <w:tcW w:w="624" w:type="dxa"/>
            <w:noWrap/>
            <w:hideMark/>
          </w:tcPr>
          <w:p w14:paraId="385CF558"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613CF141" w14:textId="77777777" w:rsidR="00884D21" w:rsidRPr="000B690E" w:rsidRDefault="00884D21" w:rsidP="00884D21">
            <w:pPr>
              <w:rPr>
                <w:rFonts w:cstheme="minorHAnsi"/>
                <w:sz w:val="20"/>
                <w:szCs w:val="20"/>
              </w:rPr>
            </w:pPr>
            <w:r w:rsidRPr="000B690E">
              <w:rPr>
                <w:rFonts w:cstheme="minorHAnsi"/>
                <w:sz w:val="20"/>
                <w:szCs w:val="20"/>
              </w:rPr>
              <w:t>Guides on interpretation of data used and estimates</w:t>
            </w:r>
          </w:p>
        </w:tc>
        <w:tc>
          <w:tcPr>
            <w:tcW w:w="824" w:type="dxa"/>
            <w:noWrap/>
            <w:hideMark/>
          </w:tcPr>
          <w:p w14:paraId="7A0044F8" w14:textId="77777777" w:rsidR="00884D21" w:rsidRPr="000B690E" w:rsidRDefault="00884D21" w:rsidP="00884D21">
            <w:pPr>
              <w:rPr>
                <w:rFonts w:cstheme="minorHAnsi"/>
                <w:sz w:val="20"/>
                <w:szCs w:val="20"/>
              </w:rPr>
            </w:pPr>
            <w:r w:rsidRPr="000B690E">
              <w:rPr>
                <w:rFonts w:cstheme="minorHAnsi"/>
                <w:sz w:val="20"/>
                <w:szCs w:val="20"/>
              </w:rPr>
              <w:t>44</w:t>
            </w:r>
          </w:p>
        </w:tc>
        <w:tc>
          <w:tcPr>
            <w:tcW w:w="1281" w:type="dxa"/>
            <w:noWrap/>
            <w:hideMark/>
          </w:tcPr>
          <w:p w14:paraId="7762CFAF" w14:textId="77777777" w:rsidR="00884D21" w:rsidRPr="000B690E" w:rsidRDefault="00884D21" w:rsidP="00884D21">
            <w:pPr>
              <w:rPr>
                <w:rFonts w:cstheme="minorHAnsi"/>
                <w:sz w:val="20"/>
                <w:szCs w:val="20"/>
              </w:rPr>
            </w:pPr>
            <w:r w:rsidRPr="000B690E">
              <w:rPr>
                <w:rFonts w:cstheme="minorHAnsi"/>
                <w:sz w:val="20"/>
                <w:szCs w:val="20"/>
              </w:rPr>
              <w:t>47.3</w:t>
            </w:r>
          </w:p>
        </w:tc>
      </w:tr>
      <w:tr w:rsidR="00884D21" w:rsidRPr="00EF3991" w14:paraId="7C66F6EA" w14:textId="77777777" w:rsidTr="00B17A3D">
        <w:trPr>
          <w:trHeight w:val="300"/>
        </w:trPr>
        <w:tc>
          <w:tcPr>
            <w:tcW w:w="624" w:type="dxa"/>
            <w:noWrap/>
            <w:hideMark/>
          </w:tcPr>
          <w:p w14:paraId="67A489F0"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2E4CBB6B" w14:textId="77777777" w:rsidR="00884D21" w:rsidRPr="000B690E" w:rsidRDefault="00884D21" w:rsidP="00884D21">
            <w:pPr>
              <w:rPr>
                <w:rFonts w:cstheme="minorHAnsi"/>
                <w:sz w:val="20"/>
                <w:szCs w:val="20"/>
              </w:rPr>
            </w:pPr>
            <w:r w:rsidRPr="000B690E">
              <w:rPr>
                <w:rFonts w:cstheme="minorHAnsi"/>
                <w:sz w:val="20"/>
                <w:szCs w:val="20"/>
              </w:rPr>
              <w:t>Other</w:t>
            </w:r>
          </w:p>
        </w:tc>
        <w:tc>
          <w:tcPr>
            <w:tcW w:w="824" w:type="dxa"/>
            <w:noWrap/>
            <w:hideMark/>
          </w:tcPr>
          <w:p w14:paraId="50BEBBAE" w14:textId="77777777" w:rsidR="00884D21" w:rsidRPr="000B690E" w:rsidRDefault="00884D21" w:rsidP="00884D21">
            <w:pPr>
              <w:rPr>
                <w:rFonts w:cstheme="minorHAnsi"/>
                <w:sz w:val="20"/>
                <w:szCs w:val="20"/>
              </w:rPr>
            </w:pPr>
            <w:r w:rsidRPr="000B690E">
              <w:rPr>
                <w:rFonts w:cstheme="minorHAnsi"/>
                <w:sz w:val="20"/>
                <w:szCs w:val="20"/>
              </w:rPr>
              <w:t>8</w:t>
            </w:r>
          </w:p>
        </w:tc>
        <w:tc>
          <w:tcPr>
            <w:tcW w:w="1281" w:type="dxa"/>
            <w:noWrap/>
            <w:hideMark/>
          </w:tcPr>
          <w:p w14:paraId="4032EAD0" w14:textId="77777777" w:rsidR="00884D21" w:rsidRPr="000B690E" w:rsidRDefault="00884D21" w:rsidP="00884D21">
            <w:pPr>
              <w:rPr>
                <w:rFonts w:cstheme="minorHAnsi"/>
                <w:sz w:val="20"/>
                <w:szCs w:val="20"/>
              </w:rPr>
            </w:pPr>
            <w:r w:rsidRPr="000B690E">
              <w:rPr>
                <w:rFonts w:cstheme="minorHAnsi"/>
                <w:sz w:val="20"/>
                <w:szCs w:val="20"/>
              </w:rPr>
              <w:t>8.6</w:t>
            </w:r>
          </w:p>
        </w:tc>
      </w:tr>
      <w:tr w:rsidR="00884D21" w:rsidRPr="00EF3991" w14:paraId="2FE6945A" w14:textId="77777777" w:rsidTr="00B17A3D">
        <w:trPr>
          <w:trHeight w:val="300"/>
        </w:trPr>
        <w:tc>
          <w:tcPr>
            <w:tcW w:w="624" w:type="dxa"/>
            <w:noWrap/>
            <w:hideMark/>
          </w:tcPr>
          <w:p w14:paraId="151B688B" w14:textId="77777777" w:rsidR="00884D21" w:rsidRPr="000B690E" w:rsidRDefault="00884D21" w:rsidP="00884D21">
            <w:pPr>
              <w:rPr>
                <w:rFonts w:cstheme="minorHAnsi"/>
                <w:sz w:val="20"/>
                <w:szCs w:val="20"/>
              </w:rPr>
            </w:pPr>
            <w:r w:rsidRPr="000B690E">
              <w:rPr>
                <w:rFonts w:cstheme="minorHAnsi"/>
                <w:sz w:val="20"/>
                <w:szCs w:val="20"/>
              </w:rPr>
              <w:t> </w:t>
            </w:r>
          </w:p>
        </w:tc>
        <w:tc>
          <w:tcPr>
            <w:tcW w:w="6287" w:type="dxa"/>
            <w:noWrap/>
            <w:hideMark/>
          </w:tcPr>
          <w:p w14:paraId="578667F3" w14:textId="77777777" w:rsidR="00884D21" w:rsidRPr="000B690E" w:rsidRDefault="00884D21" w:rsidP="00884D21">
            <w:pPr>
              <w:rPr>
                <w:rFonts w:cstheme="minorHAnsi"/>
                <w:sz w:val="20"/>
                <w:szCs w:val="20"/>
              </w:rPr>
            </w:pPr>
            <w:r w:rsidRPr="000B690E">
              <w:rPr>
                <w:rFonts w:cstheme="minorHAnsi"/>
                <w:sz w:val="20"/>
                <w:szCs w:val="20"/>
              </w:rPr>
              <w:t>None Of The Above</w:t>
            </w:r>
          </w:p>
        </w:tc>
        <w:tc>
          <w:tcPr>
            <w:tcW w:w="824" w:type="dxa"/>
            <w:noWrap/>
            <w:hideMark/>
          </w:tcPr>
          <w:p w14:paraId="5A4EABBE" w14:textId="77777777" w:rsidR="00884D21" w:rsidRPr="000B690E" w:rsidRDefault="00884D21" w:rsidP="00884D21">
            <w:pPr>
              <w:rPr>
                <w:rFonts w:cstheme="minorHAnsi"/>
                <w:sz w:val="20"/>
                <w:szCs w:val="20"/>
              </w:rPr>
            </w:pPr>
            <w:r w:rsidRPr="000B690E">
              <w:rPr>
                <w:rFonts w:cstheme="minorHAnsi"/>
                <w:sz w:val="20"/>
                <w:szCs w:val="20"/>
              </w:rPr>
              <w:t>0</w:t>
            </w:r>
          </w:p>
        </w:tc>
        <w:tc>
          <w:tcPr>
            <w:tcW w:w="1281" w:type="dxa"/>
            <w:noWrap/>
            <w:hideMark/>
          </w:tcPr>
          <w:p w14:paraId="171F8965" w14:textId="77777777" w:rsidR="00884D21" w:rsidRPr="000B690E" w:rsidRDefault="00884D21" w:rsidP="00884D21">
            <w:pPr>
              <w:rPr>
                <w:rFonts w:cstheme="minorHAnsi"/>
                <w:sz w:val="20"/>
                <w:szCs w:val="20"/>
              </w:rPr>
            </w:pPr>
            <w:r w:rsidRPr="000B690E">
              <w:rPr>
                <w:rFonts w:cstheme="minorHAnsi"/>
                <w:sz w:val="20"/>
                <w:szCs w:val="20"/>
              </w:rPr>
              <w:t>0.0</w:t>
            </w:r>
          </w:p>
        </w:tc>
      </w:tr>
    </w:tbl>
    <w:p w14:paraId="3BD5FE10" w14:textId="77777777" w:rsidR="00884D21" w:rsidRDefault="00884D21" w:rsidP="00884D21">
      <w:pPr>
        <w:rPr>
          <w:rFonts w:asciiTheme="majorBidi" w:hAnsiTheme="majorBidi" w:cstheme="majorBidi"/>
          <w:lang w:val="en-US"/>
        </w:rPr>
      </w:pPr>
    </w:p>
    <w:p w14:paraId="1B807C96" w14:textId="77777777" w:rsidR="00884D21" w:rsidRPr="003915CF" w:rsidRDefault="00884D21" w:rsidP="00884D21">
      <w:pPr>
        <w:rPr>
          <w:rFonts w:asciiTheme="majorBidi" w:hAnsiTheme="majorBidi" w:cstheme="majorBidi"/>
          <w:i/>
          <w:lang w:val="en-US"/>
        </w:rPr>
      </w:pPr>
      <w:r w:rsidRPr="003915CF">
        <w:rPr>
          <w:rFonts w:asciiTheme="majorBidi" w:hAnsiTheme="majorBidi" w:cstheme="majorBidi"/>
          <w:i/>
          <w:lang w:val="en-US"/>
        </w:rPr>
        <w:t>Question 3.3c</w:t>
      </w:r>
    </w:p>
    <w:p w14:paraId="2B3858FD" w14:textId="6C70E133" w:rsidR="00884D21" w:rsidRDefault="00E94D63" w:rsidP="00884D21">
      <w:pPr>
        <w:rPr>
          <w:rFonts w:asciiTheme="majorBidi" w:hAnsiTheme="majorBidi" w:cstheme="majorBidi"/>
          <w:lang w:val="en-US"/>
        </w:rPr>
      </w:pPr>
      <w:r>
        <w:rPr>
          <w:rFonts w:asciiTheme="majorBidi" w:hAnsiTheme="majorBidi" w:cstheme="majorBidi"/>
          <w:lang w:val="en-US"/>
        </w:rPr>
        <w:t>For those country respondents (76) that selected metadata as the type of explanatory text that accompanies published data, almost 90 per cent</w:t>
      </w:r>
      <w:r w:rsidR="00B47031">
        <w:rPr>
          <w:rFonts w:asciiTheme="majorBidi" w:hAnsiTheme="majorBidi" w:cstheme="majorBidi"/>
          <w:lang w:val="en-US"/>
        </w:rPr>
        <w:t xml:space="preserve"> </w:t>
      </w:r>
      <w:r>
        <w:rPr>
          <w:rFonts w:asciiTheme="majorBidi" w:hAnsiTheme="majorBidi" w:cstheme="majorBidi"/>
          <w:lang w:val="en-US"/>
        </w:rPr>
        <w:t>note</w:t>
      </w:r>
      <w:r w:rsidR="00B47031">
        <w:rPr>
          <w:rFonts w:asciiTheme="majorBidi" w:hAnsiTheme="majorBidi" w:cstheme="majorBidi"/>
          <w:lang w:val="en-US"/>
        </w:rPr>
        <w:t>d</w:t>
      </w:r>
      <w:r>
        <w:rPr>
          <w:rFonts w:asciiTheme="majorBidi" w:hAnsiTheme="majorBidi" w:cstheme="majorBidi"/>
          <w:lang w:val="en-US"/>
        </w:rPr>
        <w:t xml:space="preserve"> that the proportion of the datasets released in the last two years included metadata </w:t>
      </w:r>
      <w:r w:rsidR="00B47031">
        <w:rPr>
          <w:rFonts w:asciiTheme="majorBidi" w:hAnsiTheme="majorBidi" w:cstheme="majorBidi"/>
          <w:lang w:val="en-US"/>
        </w:rPr>
        <w:t xml:space="preserve">at least </w:t>
      </w:r>
      <w:r>
        <w:rPr>
          <w:rFonts w:asciiTheme="majorBidi" w:hAnsiTheme="majorBidi" w:cstheme="majorBidi"/>
          <w:lang w:val="en-US"/>
        </w:rPr>
        <w:t xml:space="preserve">half of the time. </w:t>
      </w:r>
    </w:p>
    <w:p w14:paraId="1C4F4BCD" w14:textId="318B4BA3" w:rsidR="0060234F" w:rsidRPr="0060234F" w:rsidRDefault="0060234F" w:rsidP="00884D21">
      <w:pPr>
        <w:rPr>
          <w:rFonts w:asciiTheme="majorBidi" w:hAnsiTheme="majorBidi" w:cstheme="majorBidi"/>
          <w:i/>
          <w:iCs/>
          <w:lang w:val="en-US"/>
        </w:rPr>
      </w:pPr>
      <w:r w:rsidRPr="0060234F">
        <w:rPr>
          <w:rFonts w:asciiTheme="majorBidi" w:hAnsiTheme="majorBidi" w:cstheme="majorBidi"/>
          <w:i/>
          <w:iCs/>
          <w:lang w:val="en-US"/>
        </w:rPr>
        <w:t>What proportion of the datasets released in the last two years by the NSO included metadata?</w:t>
      </w:r>
    </w:p>
    <w:p w14:paraId="04496CD6" w14:textId="7023E4DA" w:rsidR="0060234F" w:rsidRDefault="0060234F" w:rsidP="0076527E">
      <w:pPr>
        <w:rPr>
          <w:rFonts w:asciiTheme="majorBidi" w:hAnsiTheme="majorBidi" w:cstheme="majorBidi"/>
          <w:i/>
          <w:lang w:val="en-US"/>
        </w:rPr>
      </w:pPr>
      <w:r>
        <w:rPr>
          <w:noProof/>
        </w:rPr>
        <w:lastRenderedPageBreak/>
        <w:drawing>
          <wp:inline distT="0" distB="0" distL="0" distR="0" wp14:anchorId="5C453C38" wp14:editId="4DFCA3C7">
            <wp:extent cx="5624295" cy="2524125"/>
            <wp:effectExtent l="0" t="0" r="14605" b="9525"/>
            <wp:docPr id="3" name="Chart 3">
              <a:extLst xmlns:a="http://schemas.openxmlformats.org/drawingml/2006/main">
                <a:ext uri="{FF2B5EF4-FFF2-40B4-BE49-F238E27FC236}">
                  <a16:creationId xmlns:a16="http://schemas.microsoft.com/office/drawing/2014/main" id="{5AB15BA1-78E2-4C64-805C-A6B7E807F1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485791D" w14:textId="7F01D4B0" w:rsidR="00884D21" w:rsidRPr="003915CF" w:rsidRDefault="00884D21" w:rsidP="00884D21">
      <w:pPr>
        <w:rPr>
          <w:rFonts w:asciiTheme="majorBidi" w:hAnsiTheme="majorBidi" w:cstheme="majorBidi"/>
          <w:i/>
          <w:lang w:val="en-US"/>
        </w:rPr>
      </w:pPr>
      <w:commentRangeStart w:id="162"/>
      <w:r w:rsidRPr="003915CF">
        <w:rPr>
          <w:rFonts w:asciiTheme="majorBidi" w:hAnsiTheme="majorBidi" w:cstheme="majorBidi"/>
          <w:i/>
          <w:lang w:val="en-US"/>
        </w:rPr>
        <w:t>Question 3.4</w:t>
      </w:r>
    </w:p>
    <w:p w14:paraId="5F84171D" w14:textId="77777777" w:rsidR="00884D21" w:rsidRDefault="00884D21" w:rsidP="00884D21">
      <w:pPr>
        <w:rPr>
          <w:rFonts w:asciiTheme="majorBidi" w:hAnsiTheme="majorBidi" w:cstheme="majorBidi"/>
          <w:lang w:val="en-US"/>
        </w:rPr>
      </w:pPr>
      <w:r>
        <w:rPr>
          <w:rFonts w:asciiTheme="majorBidi" w:hAnsiTheme="majorBidi" w:cstheme="majorBidi"/>
          <w:lang w:val="en-US"/>
        </w:rPr>
        <w:t>Almost 97 per cent of the countries use at least one data platform to disseminate statistical data. Forty-three per cent indicated that they use custom-developed data platforms.</w:t>
      </w:r>
    </w:p>
    <w:tbl>
      <w:tblPr>
        <w:tblStyle w:val="TableGrid"/>
        <w:tblW w:w="0" w:type="auto"/>
        <w:tblLook w:val="04A0" w:firstRow="1" w:lastRow="0" w:firstColumn="1" w:lastColumn="0" w:noHBand="0" w:noVBand="1"/>
      </w:tblPr>
      <w:tblGrid>
        <w:gridCol w:w="616"/>
        <w:gridCol w:w="6579"/>
        <w:gridCol w:w="812"/>
        <w:gridCol w:w="1009"/>
      </w:tblGrid>
      <w:tr w:rsidR="00884D21" w:rsidRPr="0002755E" w14:paraId="1C30322F" w14:textId="77777777" w:rsidTr="00B17A3D">
        <w:trPr>
          <w:trHeight w:val="300"/>
        </w:trPr>
        <w:tc>
          <w:tcPr>
            <w:tcW w:w="616" w:type="dxa"/>
            <w:noWrap/>
            <w:hideMark/>
          </w:tcPr>
          <w:p w14:paraId="69779B9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3.4</w:t>
            </w:r>
          </w:p>
        </w:tc>
        <w:tc>
          <w:tcPr>
            <w:tcW w:w="6579" w:type="dxa"/>
            <w:noWrap/>
            <w:hideMark/>
          </w:tcPr>
          <w:p w14:paraId="2C9994F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xml:space="preserve">What data platforms(s) are currently being used by the NSS/NSO to disseminate statistical data? (multiple) </w:t>
            </w:r>
          </w:p>
        </w:tc>
        <w:tc>
          <w:tcPr>
            <w:tcW w:w="812" w:type="dxa"/>
            <w:noWrap/>
            <w:hideMark/>
          </w:tcPr>
          <w:p w14:paraId="1AF5047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Count</w:t>
            </w:r>
          </w:p>
        </w:tc>
        <w:tc>
          <w:tcPr>
            <w:tcW w:w="1009" w:type="dxa"/>
            <w:noWrap/>
            <w:hideMark/>
          </w:tcPr>
          <w:p w14:paraId="44B9850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based on 93</w:t>
            </w:r>
          </w:p>
        </w:tc>
      </w:tr>
      <w:tr w:rsidR="00884D21" w:rsidRPr="0002755E" w14:paraId="43C4E6F4" w14:textId="77777777" w:rsidTr="00B17A3D">
        <w:trPr>
          <w:trHeight w:val="300"/>
        </w:trPr>
        <w:tc>
          <w:tcPr>
            <w:tcW w:w="616" w:type="dxa"/>
            <w:noWrap/>
            <w:hideMark/>
          </w:tcPr>
          <w:p w14:paraId="0001FF1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67A473F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Custom-developed data platform</w:t>
            </w:r>
          </w:p>
        </w:tc>
        <w:tc>
          <w:tcPr>
            <w:tcW w:w="812" w:type="dxa"/>
            <w:noWrap/>
            <w:hideMark/>
          </w:tcPr>
          <w:p w14:paraId="2B01BDA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40</w:t>
            </w:r>
          </w:p>
        </w:tc>
        <w:tc>
          <w:tcPr>
            <w:tcW w:w="1009" w:type="dxa"/>
            <w:noWrap/>
            <w:hideMark/>
          </w:tcPr>
          <w:p w14:paraId="7CD6493F"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43.0</w:t>
            </w:r>
          </w:p>
        </w:tc>
      </w:tr>
      <w:tr w:rsidR="00884D21" w:rsidRPr="0002755E" w14:paraId="40019870" w14:textId="77777777" w:rsidTr="00B17A3D">
        <w:trPr>
          <w:trHeight w:val="300"/>
        </w:trPr>
        <w:tc>
          <w:tcPr>
            <w:tcW w:w="616" w:type="dxa"/>
            <w:noWrap/>
            <w:hideMark/>
          </w:tcPr>
          <w:p w14:paraId="73DCFC3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FC511E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Other</w:t>
            </w:r>
          </w:p>
        </w:tc>
        <w:tc>
          <w:tcPr>
            <w:tcW w:w="812" w:type="dxa"/>
            <w:noWrap/>
            <w:hideMark/>
          </w:tcPr>
          <w:p w14:paraId="464C22F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30</w:t>
            </w:r>
          </w:p>
        </w:tc>
        <w:tc>
          <w:tcPr>
            <w:tcW w:w="1009" w:type="dxa"/>
            <w:noWrap/>
            <w:hideMark/>
          </w:tcPr>
          <w:p w14:paraId="71E6D83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32.3</w:t>
            </w:r>
          </w:p>
        </w:tc>
      </w:tr>
      <w:tr w:rsidR="00884D21" w:rsidRPr="0002755E" w14:paraId="6A5A0F65" w14:textId="77777777" w:rsidTr="00B17A3D">
        <w:trPr>
          <w:trHeight w:val="300"/>
        </w:trPr>
        <w:tc>
          <w:tcPr>
            <w:tcW w:w="616" w:type="dxa"/>
            <w:noWrap/>
            <w:hideMark/>
          </w:tcPr>
          <w:p w14:paraId="1841CE3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2F91D3ED"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ArcGIS</w:t>
            </w:r>
          </w:p>
        </w:tc>
        <w:tc>
          <w:tcPr>
            <w:tcW w:w="812" w:type="dxa"/>
            <w:noWrap/>
            <w:hideMark/>
          </w:tcPr>
          <w:p w14:paraId="087BF5C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29</w:t>
            </w:r>
          </w:p>
        </w:tc>
        <w:tc>
          <w:tcPr>
            <w:tcW w:w="1009" w:type="dxa"/>
            <w:noWrap/>
            <w:hideMark/>
          </w:tcPr>
          <w:p w14:paraId="169196F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31.2</w:t>
            </w:r>
          </w:p>
        </w:tc>
      </w:tr>
      <w:tr w:rsidR="00884D21" w:rsidRPr="0002755E" w14:paraId="7F4432B3" w14:textId="77777777" w:rsidTr="00B17A3D">
        <w:trPr>
          <w:trHeight w:val="300"/>
        </w:trPr>
        <w:tc>
          <w:tcPr>
            <w:tcW w:w="616" w:type="dxa"/>
            <w:noWrap/>
            <w:hideMark/>
          </w:tcPr>
          <w:p w14:paraId="1C0D8B55"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4EA6F61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Eurostat web portal</w:t>
            </w:r>
          </w:p>
        </w:tc>
        <w:tc>
          <w:tcPr>
            <w:tcW w:w="812" w:type="dxa"/>
            <w:noWrap/>
            <w:hideMark/>
          </w:tcPr>
          <w:p w14:paraId="763BFC1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25</w:t>
            </w:r>
          </w:p>
        </w:tc>
        <w:tc>
          <w:tcPr>
            <w:tcW w:w="1009" w:type="dxa"/>
            <w:noWrap/>
            <w:hideMark/>
          </w:tcPr>
          <w:p w14:paraId="7642E47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26.9</w:t>
            </w:r>
          </w:p>
        </w:tc>
      </w:tr>
      <w:tr w:rsidR="00884D21" w:rsidRPr="0002755E" w14:paraId="4BE492B3" w14:textId="77777777" w:rsidTr="00B17A3D">
        <w:trPr>
          <w:trHeight w:val="300"/>
        </w:trPr>
        <w:tc>
          <w:tcPr>
            <w:tcW w:w="616" w:type="dxa"/>
            <w:noWrap/>
            <w:hideMark/>
          </w:tcPr>
          <w:p w14:paraId="7659EC25"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2C52FAA"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OECD.Stat</w:t>
            </w:r>
            <w:proofErr w:type="spellEnd"/>
          </w:p>
        </w:tc>
        <w:tc>
          <w:tcPr>
            <w:tcW w:w="812" w:type="dxa"/>
            <w:noWrap/>
            <w:hideMark/>
          </w:tcPr>
          <w:p w14:paraId="11C2801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23</w:t>
            </w:r>
          </w:p>
        </w:tc>
        <w:tc>
          <w:tcPr>
            <w:tcW w:w="1009" w:type="dxa"/>
            <w:noWrap/>
            <w:hideMark/>
          </w:tcPr>
          <w:p w14:paraId="6DB8215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24.7</w:t>
            </w:r>
          </w:p>
        </w:tc>
      </w:tr>
      <w:tr w:rsidR="00884D21" w:rsidRPr="0002755E" w14:paraId="5333E7B4" w14:textId="77777777" w:rsidTr="00B17A3D">
        <w:trPr>
          <w:trHeight w:val="300"/>
        </w:trPr>
        <w:tc>
          <w:tcPr>
            <w:tcW w:w="616" w:type="dxa"/>
            <w:noWrap/>
            <w:hideMark/>
          </w:tcPr>
          <w:p w14:paraId="1ADCB39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FE1BA0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NADA</w:t>
            </w:r>
          </w:p>
        </w:tc>
        <w:tc>
          <w:tcPr>
            <w:tcW w:w="812" w:type="dxa"/>
            <w:noWrap/>
            <w:hideMark/>
          </w:tcPr>
          <w:p w14:paraId="31A9D3F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20</w:t>
            </w:r>
          </w:p>
        </w:tc>
        <w:tc>
          <w:tcPr>
            <w:tcW w:w="1009" w:type="dxa"/>
            <w:noWrap/>
            <w:hideMark/>
          </w:tcPr>
          <w:p w14:paraId="5B36750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21.5</w:t>
            </w:r>
          </w:p>
        </w:tc>
      </w:tr>
      <w:tr w:rsidR="00884D21" w:rsidRPr="0002755E" w14:paraId="1EBA4A29" w14:textId="77777777" w:rsidTr="00B17A3D">
        <w:trPr>
          <w:trHeight w:val="300"/>
        </w:trPr>
        <w:tc>
          <w:tcPr>
            <w:tcW w:w="616" w:type="dxa"/>
            <w:noWrap/>
            <w:hideMark/>
          </w:tcPr>
          <w:p w14:paraId="094CC8A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61BA3D21"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DevInfo</w:t>
            </w:r>
            <w:proofErr w:type="spellEnd"/>
          </w:p>
        </w:tc>
        <w:tc>
          <w:tcPr>
            <w:tcW w:w="812" w:type="dxa"/>
            <w:noWrap/>
            <w:hideMark/>
          </w:tcPr>
          <w:p w14:paraId="40C7F70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18</w:t>
            </w:r>
          </w:p>
        </w:tc>
        <w:tc>
          <w:tcPr>
            <w:tcW w:w="1009" w:type="dxa"/>
            <w:noWrap/>
            <w:hideMark/>
          </w:tcPr>
          <w:p w14:paraId="525B96F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19.4</w:t>
            </w:r>
          </w:p>
        </w:tc>
      </w:tr>
      <w:tr w:rsidR="00884D21" w:rsidRPr="0002755E" w14:paraId="3DAB4591" w14:textId="77777777" w:rsidTr="00B17A3D">
        <w:trPr>
          <w:trHeight w:val="300"/>
        </w:trPr>
        <w:tc>
          <w:tcPr>
            <w:tcW w:w="616" w:type="dxa"/>
            <w:noWrap/>
            <w:hideMark/>
          </w:tcPr>
          <w:p w14:paraId="6BBBB99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BCCE17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Country STAT</w:t>
            </w:r>
          </w:p>
        </w:tc>
        <w:tc>
          <w:tcPr>
            <w:tcW w:w="812" w:type="dxa"/>
            <w:noWrap/>
            <w:hideMark/>
          </w:tcPr>
          <w:p w14:paraId="1DF2E18F"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15</w:t>
            </w:r>
          </w:p>
        </w:tc>
        <w:tc>
          <w:tcPr>
            <w:tcW w:w="1009" w:type="dxa"/>
            <w:noWrap/>
            <w:hideMark/>
          </w:tcPr>
          <w:p w14:paraId="09C3F56E"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16.1</w:t>
            </w:r>
          </w:p>
        </w:tc>
      </w:tr>
      <w:tr w:rsidR="00884D21" w:rsidRPr="0002755E" w14:paraId="37790A12" w14:textId="77777777" w:rsidTr="00B17A3D">
        <w:trPr>
          <w:trHeight w:val="300"/>
        </w:trPr>
        <w:tc>
          <w:tcPr>
            <w:tcW w:w="616" w:type="dxa"/>
            <w:noWrap/>
            <w:hideMark/>
          </w:tcPr>
          <w:p w14:paraId="6E98A5E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120E9F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African Information Highway</w:t>
            </w:r>
          </w:p>
        </w:tc>
        <w:tc>
          <w:tcPr>
            <w:tcW w:w="812" w:type="dxa"/>
            <w:noWrap/>
            <w:hideMark/>
          </w:tcPr>
          <w:p w14:paraId="16BD070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12</w:t>
            </w:r>
          </w:p>
        </w:tc>
        <w:tc>
          <w:tcPr>
            <w:tcW w:w="1009" w:type="dxa"/>
            <w:noWrap/>
            <w:hideMark/>
          </w:tcPr>
          <w:p w14:paraId="6CC4082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12.9</w:t>
            </w:r>
          </w:p>
        </w:tc>
      </w:tr>
      <w:tr w:rsidR="00884D21" w:rsidRPr="0002755E" w14:paraId="7B4AA051" w14:textId="77777777" w:rsidTr="00B17A3D">
        <w:trPr>
          <w:trHeight w:val="300"/>
        </w:trPr>
        <w:tc>
          <w:tcPr>
            <w:tcW w:w="616" w:type="dxa"/>
            <w:noWrap/>
            <w:hideMark/>
          </w:tcPr>
          <w:p w14:paraId="398428FC"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E251A3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US/UK open source SDGs National Reporting Platform</w:t>
            </w:r>
          </w:p>
        </w:tc>
        <w:tc>
          <w:tcPr>
            <w:tcW w:w="812" w:type="dxa"/>
            <w:noWrap/>
            <w:hideMark/>
          </w:tcPr>
          <w:p w14:paraId="106BCBE9"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9</w:t>
            </w:r>
          </w:p>
        </w:tc>
        <w:tc>
          <w:tcPr>
            <w:tcW w:w="1009" w:type="dxa"/>
            <w:noWrap/>
            <w:hideMark/>
          </w:tcPr>
          <w:p w14:paraId="127A5CE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9.7</w:t>
            </w:r>
          </w:p>
        </w:tc>
      </w:tr>
      <w:tr w:rsidR="00884D21" w:rsidRPr="0002755E" w14:paraId="7E2DFA0C" w14:textId="77777777" w:rsidTr="00B17A3D">
        <w:trPr>
          <w:trHeight w:val="300"/>
        </w:trPr>
        <w:tc>
          <w:tcPr>
            <w:tcW w:w="616" w:type="dxa"/>
            <w:noWrap/>
            <w:hideMark/>
          </w:tcPr>
          <w:p w14:paraId="78F54F8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75F954BF" w14:textId="77777777" w:rsidR="00884D21" w:rsidRPr="00884D21" w:rsidRDefault="00884D21" w:rsidP="00884D21">
            <w:pPr>
              <w:rPr>
                <w:rFonts w:asciiTheme="majorBidi" w:hAnsiTheme="majorBidi" w:cstheme="majorBidi"/>
                <w:sz w:val="20"/>
                <w:szCs w:val="20"/>
              </w:rPr>
            </w:pPr>
            <w:proofErr w:type="spellStart"/>
            <w:r w:rsidRPr="00884D21">
              <w:rPr>
                <w:rFonts w:asciiTheme="majorBidi" w:hAnsiTheme="majorBidi" w:cstheme="majorBidi"/>
                <w:sz w:val="20"/>
                <w:szCs w:val="20"/>
              </w:rPr>
              <w:t>Prognoz</w:t>
            </w:r>
            <w:proofErr w:type="spellEnd"/>
            <w:r w:rsidRPr="00884D21">
              <w:rPr>
                <w:rFonts w:asciiTheme="majorBidi" w:hAnsiTheme="majorBidi" w:cstheme="majorBidi"/>
                <w:sz w:val="20"/>
                <w:szCs w:val="20"/>
              </w:rPr>
              <w:t xml:space="preserve"> (Open Data Portal) &amp; </w:t>
            </w:r>
            <w:proofErr w:type="spellStart"/>
            <w:r w:rsidRPr="00884D21">
              <w:rPr>
                <w:rFonts w:asciiTheme="majorBidi" w:hAnsiTheme="majorBidi" w:cstheme="majorBidi"/>
                <w:sz w:val="20"/>
                <w:szCs w:val="20"/>
              </w:rPr>
              <w:t>Knoema</w:t>
            </w:r>
            <w:proofErr w:type="spellEnd"/>
          </w:p>
        </w:tc>
        <w:tc>
          <w:tcPr>
            <w:tcW w:w="812" w:type="dxa"/>
            <w:noWrap/>
            <w:hideMark/>
          </w:tcPr>
          <w:p w14:paraId="793507B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8</w:t>
            </w:r>
          </w:p>
        </w:tc>
        <w:tc>
          <w:tcPr>
            <w:tcW w:w="1009" w:type="dxa"/>
            <w:noWrap/>
            <w:hideMark/>
          </w:tcPr>
          <w:p w14:paraId="0275D9B7"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8.6</w:t>
            </w:r>
          </w:p>
        </w:tc>
      </w:tr>
      <w:tr w:rsidR="00884D21" w:rsidRPr="0002755E" w14:paraId="544BEBFC" w14:textId="77777777" w:rsidTr="00B17A3D">
        <w:trPr>
          <w:trHeight w:val="300"/>
        </w:trPr>
        <w:tc>
          <w:tcPr>
            <w:tcW w:w="616" w:type="dxa"/>
            <w:noWrap/>
            <w:hideMark/>
          </w:tcPr>
          <w:p w14:paraId="44DEA3E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2C41F9E2"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IMIS</w:t>
            </w:r>
          </w:p>
        </w:tc>
        <w:tc>
          <w:tcPr>
            <w:tcW w:w="812" w:type="dxa"/>
            <w:noWrap/>
            <w:hideMark/>
          </w:tcPr>
          <w:p w14:paraId="7A1C1256"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5</w:t>
            </w:r>
          </w:p>
        </w:tc>
        <w:tc>
          <w:tcPr>
            <w:tcW w:w="1009" w:type="dxa"/>
            <w:noWrap/>
            <w:hideMark/>
          </w:tcPr>
          <w:p w14:paraId="21F87923"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5.4</w:t>
            </w:r>
          </w:p>
        </w:tc>
      </w:tr>
      <w:tr w:rsidR="00884D21" w:rsidRPr="0002755E" w14:paraId="418E1D45" w14:textId="77777777" w:rsidTr="00B17A3D">
        <w:trPr>
          <w:trHeight w:val="300"/>
        </w:trPr>
        <w:tc>
          <w:tcPr>
            <w:tcW w:w="616" w:type="dxa"/>
            <w:noWrap/>
            <w:hideMark/>
          </w:tcPr>
          <w:p w14:paraId="7FA90C31"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 </w:t>
            </w:r>
          </w:p>
        </w:tc>
        <w:tc>
          <w:tcPr>
            <w:tcW w:w="6579" w:type="dxa"/>
            <w:noWrap/>
            <w:hideMark/>
          </w:tcPr>
          <w:p w14:paraId="1345B85A"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None Of The Above</w:t>
            </w:r>
          </w:p>
        </w:tc>
        <w:tc>
          <w:tcPr>
            <w:tcW w:w="812" w:type="dxa"/>
            <w:noWrap/>
            <w:hideMark/>
          </w:tcPr>
          <w:p w14:paraId="74BE149B"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w:t>
            </w:r>
          </w:p>
        </w:tc>
        <w:tc>
          <w:tcPr>
            <w:tcW w:w="1009" w:type="dxa"/>
            <w:noWrap/>
            <w:hideMark/>
          </w:tcPr>
          <w:p w14:paraId="3B297C30" w14:textId="77777777" w:rsidR="00884D21" w:rsidRPr="00884D21" w:rsidRDefault="00884D21" w:rsidP="00884D21">
            <w:pPr>
              <w:rPr>
                <w:rFonts w:asciiTheme="majorBidi" w:hAnsiTheme="majorBidi" w:cstheme="majorBidi"/>
                <w:sz w:val="20"/>
                <w:szCs w:val="20"/>
              </w:rPr>
            </w:pPr>
            <w:r w:rsidRPr="00884D21">
              <w:rPr>
                <w:rFonts w:asciiTheme="majorBidi" w:hAnsiTheme="majorBidi" w:cstheme="majorBidi"/>
                <w:sz w:val="20"/>
                <w:szCs w:val="20"/>
              </w:rPr>
              <w:t>3.2</w:t>
            </w:r>
          </w:p>
        </w:tc>
      </w:tr>
    </w:tbl>
    <w:p w14:paraId="0405C61F" w14:textId="77777777" w:rsidR="00884D21" w:rsidRDefault="00884D21" w:rsidP="00884D21">
      <w:pPr>
        <w:rPr>
          <w:rFonts w:asciiTheme="majorBidi" w:hAnsiTheme="majorBidi" w:cstheme="majorBidi"/>
          <w:lang w:val="en-US"/>
        </w:rPr>
      </w:pPr>
    </w:p>
    <w:commentRangeEnd w:id="162"/>
    <w:p w14:paraId="7FBA6F9E" w14:textId="0A0CF4FF" w:rsidR="00A85BAB" w:rsidRPr="00A85BAB" w:rsidRDefault="000B690E" w:rsidP="00A85BAB">
      <w:pPr>
        <w:rPr>
          <w:rFonts w:asciiTheme="majorBidi" w:hAnsiTheme="majorBidi" w:cstheme="majorBidi"/>
          <w:i/>
          <w:lang w:val="en-US"/>
        </w:rPr>
      </w:pPr>
      <w:r>
        <w:rPr>
          <w:rStyle w:val="CommentReference"/>
        </w:rPr>
        <w:commentReference w:id="162"/>
      </w:r>
      <w:r w:rsidR="00A85BAB" w:rsidRPr="00A85BAB">
        <w:rPr>
          <w:rFonts w:asciiTheme="majorBidi" w:hAnsiTheme="majorBidi" w:cstheme="majorBidi"/>
          <w:i/>
          <w:lang w:val="en-US"/>
        </w:rPr>
        <w:t xml:space="preserve">Challenges in the implementation of Principle </w:t>
      </w:r>
      <w:r w:rsidR="0060234F">
        <w:rPr>
          <w:rFonts w:asciiTheme="majorBidi" w:hAnsiTheme="majorBidi" w:cstheme="majorBidi"/>
          <w:i/>
          <w:lang w:val="en-US"/>
        </w:rPr>
        <w:t>3</w:t>
      </w:r>
    </w:p>
    <w:p w14:paraId="27FC0A8A" w14:textId="7F7D61CD" w:rsidR="00884D21" w:rsidRDefault="00A85BAB" w:rsidP="00A85BAB">
      <w:pPr>
        <w:rPr>
          <w:rFonts w:asciiTheme="majorBidi" w:hAnsiTheme="majorBidi" w:cstheme="majorBidi"/>
          <w:lang w:val="en-US"/>
        </w:rPr>
      </w:pPr>
      <w:r w:rsidRPr="00EF3573">
        <w:rPr>
          <w:rFonts w:asciiTheme="majorBidi" w:hAnsiTheme="majorBidi" w:cstheme="majorBidi"/>
          <w:lang w:val="en-US"/>
        </w:rPr>
        <w:t xml:space="preserve">In general, for Principle </w:t>
      </w:r>
      <w:r>
        <w:rPr>
          <w:rFonts w:asciiTheme="majorBidi" w:hAnsiTheme="majorBidi" w:cstheme="majorBidi"/>
          <w:lang w:val="en-US"/>
        </w:rPr>
        <w:t>3</w:t>
      </w:r>
      <w:r w:rsidRPr="00EF3573">
        <w:rPr>
          <w:rFonts w:asciiTheme="majorBidi" w:hAnsiTheme="majorBidi" w:cstheme="majorBidi"/>
          <w:lang w:val="en-US"/>
        </w:rPr>
        <w:t>, main challenges identified by respondents</w:t>
      </w:r>
      <w:r>
        <w:rPr>
          <w:rFonts w:asciiTheme="majorBidi" w:hAnsiTheme="majorBidi" w:cstheme="majorBidi"/>
          <w:lang w:val="en-US"/>
        </w:rPr>
        <w:t xml:space="preserve"> (question 3.5)</w:t>
      </w:r>
      <w:r w:rsidRPr="00EF3573">
        <w:rPr>
          <w:rFonts w:asciiTheme="majorBidi" w:hAnsiTheme="majorBidi" w:cstheme="majorBidi"/>
          <w:lang w:val="en-US"/>
        </w:rPr>
        <w:t xml:space="preserve"> included:</w:t>
      </w:r>
      <w:r>
        <w:rPr>
          <w:rFonts w:asciiTheme="majorBidi" w:hAnsiTheme="majorBidi" w:cstheme="majorBidi"/>
          <w:lang w:val="en-US"/>
        </w:rPr>
        <w:t xml:space="preserve"> </w:t>
      </w:r>
      <w:r w:rsidR="009527A5">
        <w:rPr>
          <w:rFonts w:asciiTheme="majorBidi" w:hAnsiTheme="majorBidi" w:cstheme="majorBidi"/>
          <w:lang w:val="en-US"/>
        </w:rPr>
        <w:t>lack of resources to produce recommended quality reports and metadata; and lack of metadata from other agencies in the NSS.</w:t>
      </w:r>
    </w:p>
    <w:p w14:paraId="5256C82F" w14:textId="44A39CD7" w:rsidR="002E34A5" w:rsidRPr="003915CF" w:rsidRDefault="002E34A5" w:rsidP="0007304A">
      <w:pPr>
        <w:rPr>
          <w:rFonts w:asciiTheme="majorBidi" w:hAnsiTheme="majorBidi" w:cstheme="majorBidi"/>
          <w:b/>
          <w:lang w:val="en-US"/>
        </w:rPr>
      </w:pPr>
      <w:commentRangeStart w:id="163"/>
      <w:r w:rsidRPr="003915CF">
        <w:rPr>
          <w:rFonts w:asciiTheme="majorBidi" w:hAnsiTheme="majorBidi" w:cstheme="majorBidi"/>
          <w:b/>
          <w:lang w:val="en-US"/>
        </w:rPr>
        <w:t>Principle 4</w:t>
      </w:r>
      <w:r w:rsidR="003915CF">
        <w:rPr>
          <w:rFonts w:asciiTheme="majorBidi" w:hAnsiTheme="majorBidi" w:cstheme="majorBidi"/>
          <w:b/>
          <w:lang w:val="en-US"/>
        </w:rPr>
        <w:t>: Prevention of Misuse</w:t>
      </w:r>
      <w:commentRangeEnd w:id="163"/>
      <w:r w:rsidR="00DD5F53">
        <w:rPr>
          <w:rStyle w:val="CommentReference"/>
        </w:rPr>
        <w:commentReference w:id="163"/>
      </w:r>
      <w:r w:rsidR="003915CF">
        <w:rPr>
          <w:rStyle w:val="FootnoteReference"/>
          <w:rFonts w:asciiTheme="majorBidi" w:hAnsiTheme="majorBidi" w:cstheme="majorBidi"/>
          <w:b/>
          <w:lang w:val="en-US"/>
        </w:rPr>
        <w:footnoteReference w:id="10"/>
      </w:r>
    </w:p>
    <w:p w14:paraId="664AA749" w14:textId="77777777" w:rsidR="002E34A5" w:rsidRPr="00E30737" w:rsidRDefault="002E34A5" w:rsidP="0007304A">
      <w:pPr>
        <w:rPr>
          <w:rFonts w:asciiTheme="majorBidi" w:hAnsiTheme="majorBidi" w:cstheme="majorBidi"/>
          <w:i/>
          <w:lang w:val="en-US"/>
        </w:rPr>
      </w:pPr>
      <w:r w:rsidRPr="00E30737">
        <w:rPr>
          <w:rFonts w:asciiTheme="majorBidi" w:hAnsiTheme="majorBidi" w:cstheme="majorBidi"/>
          <w:i/>
          <w:lang w:val="en-US"/>
        </w:rPr>
        <w:t>Question 4.1</w:t>
      </w:r>
    </w:p>
    <w:p w14:paraId="59009128" w14:textId="08081DE9" w:rsidR="00F25032" w:rsidRDefault="00421A01" w:rsidP="0007304A">
      <w:pPr>
        <w:rPr>
          <w:rFonts w:asciiTheme="majorBidi" w:hAnsiTheme="majorBidi" w:cstheme="majorBidi"/>
          <w:lang w:val="en-US"/>
        </w:rPr>
      </w:pPr>
      <w:r>
        <w:rPr>
          <w:rFonts w:asciiTheme="majorBidi" w:hAnsiTheme="majorBidi" w:cstheme="majorBidi"/>
          <w:lang w:val="en-US"/>
        </w:rPr>
        <w:lastRenderedPageBreak/>
        <w:t xml:space="preserve">Over three-quarters of country respondents have reacted to the erroneous interpretation and misuse of statistics during the past five years, primarily through sending letters to the editors of newspapers or advertorials (59 per cent), publishing articles through webpages or social media (57 per cent) or holding press conferences or issues press releases (52 per cent). The most identified </w:t>
      </w:r>
      <w:r w:rsidR="00182392">
        <w:rPr>
          <w:rFonts w:asciiTheme="majorBidi" w:hAnsiTheme="majorBidi" w:cstheme="majorBidi"/>
          <w:lang w:val="en-US"/>
        </w:rPr>
        <w:t xml:space="preserve">misuse over the past two years </w:t>
      </w:r>
      <w:r>
        <w:rPr>
          <w:rFonts w:asciiTheme="majorBidi" w:hAnsiTheme="majorBidi" w:cstheme="majorBidi"/>
          <w:lang w:val="en-US"/>
        </w:rPr>
        <w:t xml:space="preserve">was the </w:t>
      </w:r>
      <w:r w:rsidR="00182392">
        <w:rPr>
          <w:rFonts w:asciiTheme="majorBidi" w:hAnsiTheme="majorBidi" w:cstheme="majorBidi"/>
          <w:lang w:val="en-US"/>
        </w:rPr>
        <w:t>misreporting of findings. Similar to the results in 2012, problems of misinterpretation often are attributed to users’ lack of methodological knowledge, statistical literacy and awareness. These issues were also identified as the most challenging for countries when implementing this Principle.</w:t>
      </w:r>
    </w:p>
    <w:tbl>
      <w:tblPr>
        <w:tblW w:w="8640" w:type="dxa"/>
        <w:tblInd w:w="103" w:type="dxa"/>
        <w:tblLook w:val="04A0" w:firstRow="1" w:lastRow="0" w:firstColumn="1" w:lastColumn="0" w:noHBand="0" w:noVBand="1"/>
      </w:tblPr>
      <w:tblGrid>
        <w:gridCol w:w="568"/>
        <w:gridCol w:w="6983"/>
        <w:gridCol w:w="509"/>
        <w:gridCol w:w="580"/>
      </w:tblGrid>
      <w:tr w:rsidR="00F25032" w:rsidRPr="00F25032" w14:paraId="25B32178" w14:textId="77777777" w:rsidTr="00B17A3D">
        <w:trPr>
          <w:trHeight w:val="560"/>
        </w:trPr>
        <w:tc>
          <w:tcPr>
            <w:tcW w:w="568"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5CD8C1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4.1</w:t>
            </w:r>
          </w:p>
        </w:tc>
        <w:tc>
          <w:tcPr>
            <w:tcW w:w="6983" w:type="dxa"/>
            <w:tcBorders>
              <w:top w:val="single" w:sz="4" w:space="0" w:color="auto"/>
              <w:left w:val="nil"/>
              <w:bottom w:val="single" w:sz="4" w:space="0" w:color="auto"/>
              <w:right w:val="single" w:sz="4" w:space="0" w:color="auto"/>
            </w:tcBorders>
            <w:shd w:val="clear" w:color="auto" w:fill="auto"/>
            <w:vAlign w:val="bottom"/>
            <w:hideMark/>
          </w:tcPr>
          <w:p w14:paraId="3985138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Has the NSO/NSS reacted to erroneous interpretation and misuse of statistics during the past five years? (single)</w:t>
            </w:r>
          </w:p>
        </w:tc>
        <w:tc>
          <w:tcPr>
            <w:tcW w:w="509" w:type="dxa"/>
            <w:tcBorders>
              <w:top w:val="single" w:sz="4" w:space="0" w:color="auto"/>
              <w:left w:val="nil"/>
              <w:bottom w:val="single" w:sz="4" w:space="0" w:color="auto"/>
              <w:right w:val="single" w:sz="4" w:space="0" w:color="auto"/>
            </w:tcBorders>
            <w:shd w:val="clear" w:color="auto" w:fill="auto"/>
            <w:vAlign w:val="bottom"/>
            <w:hideMark/>
          </w:tcPr>
          <w:p w14:paraId="414BA1A0"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No.</w:t>
            </w:r>
          </w:p>
        </w:tc>
        <w:tc>
          <w:tcPr>
            <w:tcW w:w="580" w:type="dxa"/>
            <w:tcBorders>
              <w:top w:val="single" w:sz="4" w:space="0" w:color="auto"/>
              <w:left w:val="nil"/>
              <w:bottom w:val="single" w:sz="4" w:space="0" w:color="auto"/>
              <w:right w:val="single" w:sz="4" w:space="0" w:color="auto"/>
            </w:tcBorders>
            <w:shd w:val="clear" w:color="auto" w:fill="auto"/>
            <w:vAlign w:val="bottom"/>
            <w:hideMark/>
          </w:tcPr>
          <w:p w14:paraId="0D8440B5"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w:t>
            </w:r>
          </w:p>
        </w:tc>
      </w:tr>
      <w:tr w:rsidR="00F25032" w:rsidRPr="00F25032" w14:paraId="0F497E98" w14:textId="77777777" w:rsidTr="00B17A3D">
        <w:trPr>
          <w:trHeight w:val="280"/>
        </w:trPr>
        <w:tc>
          <w:tcPr>
            <w:tcW w:w="568" w:type="dxa"/>
            <w:tcBorders>
              <w:top w:val="nil"/>
              <w:left w:val="single" w:sz="4" w:space="0" w:color="auto"/>
              <w:bottom w:val="single" w:sz="4" w:space="0" w:color="auto"/>
              <w:right w:val="single" w:sz="4" w:space="0" w:color="auto"/>
            </w:tcBorders>
            <w:shd w:val="clear" w:color="auto" w:fill="auto"/>
            <w:vAlign w:val="bottom"/>
            <w:hideMark/>
          </w:tcPr>
          <w:p w14:paraId="6417B78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983" w:type="dxa"/>
            <w:tcBorders>
              <w:top w:val="nil"/>
              <w:left w:val="nil"/>
              <w:bottom w:val="single" w:sz="4" w:space="0" w:color="auto"/>
              <w:right w:val="single" w:sz="4" w:space="0" w:color="auto"/>
            </w:tcBorders>
            <w:shd w:val="clear" w:color="auto" w:fill="auto"/>
            <w:vAlign w:val="bottom"/>
            <w:hideMark/>
          </w:tcPr>
          <w:p w14:paraId="7CE8CC6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Yes</w:t>
            </w:r>
          </w:p>
        </w:tc>
        <w:tc>
          <w:tcPr>
            <w:tcW w:w="509" w:type="dxa"/>
            <w:tcBorders>
              <w:top w:val="nil"/>
              <w:left w:val="nil"/>
              <w:bottom w:val="single" w:sz="4" w:space="0" w:color="auto"/>
              <w:right w:val="single" w:sz="4" w:space="0" w:color="auto"/>
            </w:tcBorders>
            <w:shd w:val="clear" w:color="auto" w:fill="auto"/>
            <w:vAlign w:val="bottom"/>
            <w:hideMark/>
          </w:tcPr>
          <w:p w14:paraId="09F73A48"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72</w:t>
            </w:r>
          </w:p>
        </w:tc>
        <w:tc>
          <w:tcPr>
            <w:tcW w:w="580" w:type="dxa"/>
            <w:tcBorders>
              <w:top w:val="nil"/>
              <w:left w:val="nil"/>
              <w:bottom w:val="single" w:sz="4" w:space="0" w:color="auto"/>
              <w:right w:val="single" w:sz="4" w:space="0" w:color="auto"/>
            </w:tcBorders>
            <w:shd w:val="clear" w:color="auto" w:fill="auto"/>
            <w:vAlign w:val="bottom"/>
            <w:hideMark/>
          </w:tcPr>
          <w:p w14:paraId="6C83971F"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77.4</w:t>
            </w:r>
          </w:p>
        </w:tc>
      </w:tr>
      <w:tr w:rsidR="00F25032" w:rsidRPr="00F25032" w14:paraId="01E678C1" w14:textId="77777777" w:rsidTr="00B17A3D">
        <w:trPr>
          <w:trHeight w:val="280"/>
        </w:trPr>
        <w:tc>
          <w:tcPr>
            <w:tcW w:w="568" w:type="dxa"/>
            <w:tcBorders>
              <w:top w:val="nil"/>
              <w:left w:val="single" w:sz="4" w:space="0" w:color="auto"/>
              <w:bottom w:val="single" w:sz="4" w:space="0" w:color="auto"/>
              <w:right w:val="single" w:sz="4" w:space="0" w:color="auto"/>
            </w:tcBorders>
            <w:shd w:val="clear" w:color="auto" w:fill="auto"/>
            <w:vAlign w:val="bottom"/>
            <w:hideMark/>
          </w:tcPr>
          <w:p w14:paraId="118A4A4A"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983" w:type="dxa"/>
            <w:tcBorders>
              <w:top w:val="nil"/>
              <w:left w:val="nil"/>
              <w:bottom w:val="single" w:sz="4" w:space="0" w:color="auto"/>
              <w:right w:val="single" w:sz="4" w:space="0" w:color="auto"/>
            </w:tcBorders>
            <w:shd w:val="clear" w:color="auto" w:fill="auto"/>
            <w:vAlign w:val="bottom"/>
            <w:hideMark/>
          </w:tcPr>
          <w:p w14:paraId="0150ADC9"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No</w:t>
            </w:r>
          </w:p>
        </w:tc>
        <w:tc>
          <w:tcPr>
            <w:tcW w:w="509" w:type="dxa"/>
            <w:tcBorders>
              <w:top w:val="nil"/>
              <w:left w:val="nil"/>
              <w:bottom w:val="single" w:sz="4" w:space="0" w:color="auto"/>
              <w:right w:val="single" w:sz="4" w:space="0" w:color="auto"/>
            </w:tcBorders>
            <w:shd w:val="clear" w:color="auto" w:fill="auto"/>
            <w:vAlign w:val="bottom"/>
            <w:hideMark/>
          </w:tcPr>
          <w:p w14:paraId="0F27B4A4"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21</w:t>
            </w:r>
          </w:p>
        </w:tc>
        <w:tc>
          <w:tcPr>
            <w:tcW w:w="580" w:type="dxa"/>
            <w:tcBorders>
              <w:top w:val="nil"/>
              <w:left w:val="nil"/>
              <w:bottom w:val="single" w:sz="4" w:space="0" w:color="auto"/>
              <w:right w:val="single" w:sz="4" w:space="0" w:color="auto"/>
            </w:tcBorders>
            <w:shd w:val="clear" w:color="auto" w:fill="auto"/>
            <w:vAlign w:val="bottom"/>
            <w:hideMark/>
          </w:tcPr>
          <w:p w14:paraId="0149A909"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22.6</w:t>
            </w:r>
          </w:p>
        </w:tc>
      </w:tr>
    </w:tbl>
    <w:p w14:paraId="5D4FA305" w14:textId="77777777" w:rsidR="00C25CF4" w:rsidRDefault="00C25CF4" w:rsidP="0007304A">
      <w:pPr>
        <w:rPr>
          <w:rFonts w:asciiTheme="majorBidi" w:hAnsiTheme="majorBidi" w:cstheme="majorBidi"/>
          <w:i/>
          <w:lang w:val="en-US"/>
        </w:rPr>
      </w:pPr>
    </w:p>
    <w:p w14:paraId="08306BFC" w14:textId="3625A59F" w:rsidR="00F25032" w:rsidRPr="00E30737" w:rsidRDefault="00F25032" w:rsidP="0007304A">
      <w:pPr>
        <w:rPr>
          <w:rFonts w:asciiTheme="majorBidi" w:hAnsiTheme="majorBidi" w:cstheme="majorBidi"/>
          <w:i/>
          <w:lang w:val="en-US"/>
        </w:rPr>
      </w:pPr>
      <w:r w:rsidRPr="00E30737">
        <w:rPr>
          <w:rFonts w:asciiTheme="majorBidi" w:hAnsiTheme="majorBidi" w:cstheme="majorBidi"/>
          <w:i/>
          <w:lang w:val="en-US"/>
        </w:rPr>
        <w:t>Question 4.2</w:t>
      </w:r>
    </w:p>
    <w:tbl>
      <w:tblPr>
        <w:tblW w:w="8640" w:type="dxa"/>
        <w:tblInd w:w="103" w:type="dxa"/>
        <w:tblLayout w:type="fixed"/>
        <w:tblLook w:val="04A0" w:firstRow="1" w:lastRow="0" w:firstColumn="1" w:lastColumn="0" w:noHBand="0" w:noVBand="1"/>
      </w:tblPr>
      <w:tblGrid>
        <w:gridCol w:w="493"/>
        <w:gridCol w:w="6729"/>
        <w:gridCol w:w="709"/>
        <w:gridCol w:w="709"/>
      </w:tblGrid>
      <w:tr w:rsidR="00F25032" w:rsidRPr="00F25032" w14:paraId="7B641805" w14:textId="77777777" w:rsidTr="00B17A3D">
        <w:trPr>
          <w:trHeight w:val="280"/>
        </w:trPr>
        <w:tc>
          <w:tcPr>
            <w:tcW w:w="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B4BFB"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4.2</w:t>
            </w:r>
          </w:p>
        </w:tc>
        <w:tc>
          <w:tcPr>
            <w:tcW w:w="6885" w:type="dxa"/>
            <w:tcBorders>
              <w:top w:val="single" w:sz="4" w:space="0" w:color="auto"/>
              <w:left w:val="nil"/>
              <w:bottom w:val="single" w:sz="4" w:space="0" w:color="auto"/>
              <w:right w:val="single" w:sz="4" w:space="0" w:color="auto"/>
            </w:tcBorders>
            <w:shd w:val="clear" w:color="auto" w:fill="auto"/>
            <w:noWrap/>
            <w:vAlign w:val="bottom"/>
            <w:hideMark/>
          </w:tcPr>
          <w:p w14:paraId="7A8EC72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(if yes) How did the NSO/NSS System react? (multiple)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527C183C"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Count</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7DBA9E9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xml:space="preserve">% </w:t>
            </w:r>
          </w:p>
        </w:tc>
      </w:tr>
      <w:tr w:rsidR="00F25032" w:rsidRPr="00F25032" w14:paraId="44329D12"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9FA6523"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2606CA2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Sending letters to the editors of newspapers or advertorials</w:t>
            </w:r>
          </w:p>
        </w:tc>
        <w:tc>
          <w:tcPr>
            <w:tcW w:w="720" w:type="dxa"/>
            <w:tcBorders>
              <w:top w:val="nil"/>
              <w:left w:val="nil"/>
              <w:bottom w:val="single" w:sz="4" w:space="0" w:color="auto"/>
              <w:right w:val="single" w:sz="4" w:space="0" w:color="auto"/>
            </w:tcBorders>
            <w:shd w:val="clear" w:color="auto" w:fill="auto"/>
            <w:noWrap/>
            <w:vAlign w:val="bottom"/>
            <w:hideMark/>
          </w:tcPr>
          <w:p w14:paraId="6D861D39"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55</w:t>
            </w:r>
          </w:p>
        </w:tc>
        <w:tc>
          <w:tcPr>
            <w:tcW w:w="720" w:type="dxa"/>
            <w:tcBorders>
              <w:top w:val="nil"/>
              <w:left w:val="nil"/>
              <w:bottom w:val="single" w:sz="4" w:space="0" w:color="auto"/>
              <w:right w:val="single" w:sz="4" w:space="0" w:color="auto"/>
            </w:tcBorders>
            <w:shd w:val="clear" w:color="auto" w:fill="auto"/>
            <w:noWrap/>
            <w:vAlign w:val="bottom"/>
            <w:hideMark/>
          </w:tcPr>
          <w:p w14:paraId="4D1BF27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59.1</w:t>
            </w:r>
          </w:p>
        </w:tc>
      </w:tr>
      <w:tr w:rsidR="00F25032" w:rsidRPr="00F25032" w14:paraId="620AC804"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64C09873"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4BA5569B"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Publishing articles on own webpage or posting on social media</w:t>
            </w:r>
          </w:p>
        </w:tc>
        <w:tc>
          <w:tcPr>
            <w:tcW w:w="720" w:type="dxa"/>
            <w:tcBorders>
              <w:top w:val="nil"/>
              <w:left w:val="nil"/>
              <w:bottom w:val="single" w:sz="4" w:space="0" w:color="auto"/>
              <w:right w:val="single" w:sz="4" w:space="0" w:color="auto"/>
            </w:tcBorders>
            <w:shd w:val="clear" w:color="auto" w:fill="auto"/>
            <w:noWrap/>
            <w:vAlign w:val="bottom"/>
            <w:hideMark/>
          </w:tcPr>
          <w:p w14:paraId="20F8688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53</w:t>
            </w:r>
          </w:p>
        </w:tc>
        <w:tc>
          <w:tcPr>
            <w:tcW w:w="720" w:type="dxa"/>
            <w:tcBorders>
              <w:top w:val="nil"/>
              <w:left w:val="nil"/>
              <w:bottom w:val="single" w:sz="4" w:space="0" w:color="auto"/>
              <w:right w:val="single" w:sz="4" w:space="0" w:color="auto"/>
            </w:tcBorders>
            <w:shd w:val="clear" w:color="auto" w:fill="auto"/>
            <w:noWrap/>
            <w:vAlign w:val="bottom"/>
            <w:hideMark/>
          </w:tcPr>
          <w:p w14:paraId="74CFC6CE"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57.0</w:t>
            </w:r>
          </w:p>
        </w:tc>
      </w:tr>
      <w:tr w:rsidR="00F25032" w:rsidRPr="00F25032" w14:paraId="03F79C89"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52A832F8"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19B8350E"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Holding press conferences or issuing press releases</w:t>
            </w:r>
          </w:p>
        </w:tc>
        <w:tc>
          <w:tcPr>
            <w:tcW w:w="720" w:type="dxa"/>
            <w:tcBorders>
              <w:top w:val="nil"/>
              <w:left w:val="nil"/>
              <w:bottom w:val="single" w:sz="4" w:space="0" w:color="auto"/>
              <w:right w:val="single" w:sz="4" w:space="0" w:color="auto"/>
            </w:tcBorders>
            <w:shd w:val="clear" w:color="auto" w:fill="auto"/>
            <w:noWrap/>
            <w:vAlign w:val="bottom"/>
            <w:hideMark/>
          </w:tcPr>
          <w:p w14:paraId="4AD80F36"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48</w:t>
            </w:r>
          </w:p>
        </w:tc>
        <w:tc>
          <w:tcPr>
            <w:tcW w:w="720" w:type="dxa"/>
            <w:tcBorders>
              <w:top w:val="nil"/>
              <w:left w:val="nil"/>
              <w:bottom w:val="single" w:sz="4" w:space="0" w:color="auto"/>
              <w:right w:val="single" w:sz="4" w:space="0" w:color="auto"/>
            </w:tcBorders>
            <w:shd w:val="clear" w:color="auto" w:fill="auto"/>
            <w:noWrap/>
            <w:vAlign w:val="bottom"/>
            <w:hideMark/>
          </w:tcPr>
          <w:p w14:paraId="5DCC5C23"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51.6</w:t>
            </w:r>
          </w:p>
        </w:tc>
      </w:tr>
      <w:tr w:rsidR="00F25032" w:rsidRPr="00F25032" w14:paraId="75319686" w14:textId="77777777" w:rsidTr="00B17A3D">
        <w:trPr>
          <w:trHeight w:val="280"/>
        </w:trPr>
        <w:tc>
          <w:tcPr>
            <w:tcW w:w="500" w:type="dxa"/>
            <w:tcBorders>
              <w:top w:val="nil"/>
              <w:left w:val="single" w:sz="4" w:space="0" w:color="auto"/>
              <w:bottom w:val="single" w:sz="4" w:space="0" w:color="auto"/>
              <w:right w:val="single" w:sz="4" w:space="0" w:color="auto"/>
            </w:tcBorders>
            <w:shd w:val="clear" w:color="auto" w:fill="auto"/>
            <w:noWrap/>
            <w:vAlign w:val="bottom"/>
            <w:hideMark/>
          </w:tcPr>
          <w:p w14:paraId="4D3CE3DF"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 </w:t>
            </w:r>
          </w:p>
        </w:tc>
        <w:tc>
          <w:tcPr>
            <w:tcW w:w="6885" w:type="dxa"/>
            <w:tcBorders>
              <w:top w:val="nil"/>
              <w:left w:val="nil"/>
              <w:bottom w:val="single" w:sz="4" w:space="0" w:color="auto"/>
              <w:right w:val="single" w:sz="4" w:space="0" w:color="auto"/>
            </w:tcBorders>
            <w:shd w:val="clear" w:color="auto" w:fill="auto"/>
            <w:noWrap/>
            <w:vAlign w:val="bottom"/>
            <w:hideMark/>
          </w:tcPr>
          <w:p w14:paraId="33FED361" w14:textId="77777777" w:rsidR="00F25032" w:rsidRPr="00F25032" w:rsidRDefault="00F25032" w:rsidP="00F25032">
            <w:pPr>
              <w:spacing w:after="0" w:line="240" w:lineRule="auto"/>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Other</w:t>
            </w:r>
          </w:p>
        </w:tc>
        <w:tc>
          <w:tcPr>
            <w:tcW w:w="720" w:type="dxa"/>
            <w:tcBorders>
              <w:top w:val="nil"/>
              <w:left w:val="nil"/>
              <w:bottom w:val="single" w:sz="4" w:space="0" w:color="auto"/>
              <w:right w:val="single" w:sz="4" w:space="0" w:color="auto"/>
            </w:tcBorders>
            <w:shd w:val="clear" w:color="auto" w:fill="auto"/>
            <w:noWrap/>
            <w:vAlign w:val="bottom"/>
            <w:hideMark/>
          </w:tcPr>
          <w:p w14:paraId="52000342"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18</w:t>
            </w:r>
          </w:p>
        </w:tc>
        <w:tc>
          <w:tcPr>
            <w:tcW w:w="720" w:type="dxa"/>
            <w:tcBorders>
              <w:top w:val="nil"/>
              <w:left w:val="nil"/>
              <w:bottom w:val="single" w:sz="4" w:space="0" w:color="auto"/>
              <w:right w:val="single" w:sz="4" w:space="0" w:color="auto"/>
            </w:tcBorders>
            <w:shd w:val="clear" w:color="auto" w:fill="auto"/>
            <w:noWrap/>
            <w:vAlign w:val="bottom"/>
            <w:hideMark/>
          </w:tcPr>
          <w:p w14:paraId="6589DEB4" w14:textId="77777777" w:rsidR="00F25032" w:rsidRPr="00F25032" w:rsidRDefault="00F25032" w:rsidP="00F25032">
            <w:pPr>
              <w:spacing w:after="0" w:line="240" w:lineRule="auto"/>
              <w:jc w:val="right"/>
              <w:rPr>
                <w:rFonts w:ascii="Calibri" w:eastAsia="Times New Roman" w:hAnsi="Calibri" w:cs="Times New Roman"/>
                <w:color w:val="000000"/>
                <w:sz w:val="20"/>
                <w:szCs w:val="20"/>
                <w:lang w:val="en-US" w:eastAsia="en-US"/>
              </w:rPr>
            </w:pPr>
            <w:r w:rsidRPr="00F25032">
              <w:rPr>
                <w:rFonts w:ascii="Calibri" w:eastAsia="Times New Roman" w:hAnsi="Calibri" w:cs="Times New Roman"/>
                <w:color w:val="000000"/>
                <w:sz w:val="20"/>
                <w:szCs w:val="20"/>
                <w:lang w:val="en-US" w:eastAsia="en-US"/>
              </w:rPr>
              <w:t>19.4</w:t>
            </w:r>
          </w:p>
        </w:tc>
      </w:tr>
    </w:tbl>
    <w:p w14:paraId="7E54AA66" w14:textId="77777777" w:rsidR="00993994" w:rsidRDefault="00993994" w:rsidP="0007304A">
      <w:pPr>
        <w:rPr>
          <w:rFonts w:asciiTheme="majorBidi" w:hAnsiTheme="majorBidi" w:cstheme="majorBidi"/>
          <w:i/>
          <w:lang w:val="en-US"/>
        </w:rPr>
      </w:pPr>
    </w:p>
    <w:p w14:paraId="795207C5" w14:textId="4CFF6F11" w:rsidR="00203B4B" w:rsidRPr="00E30737" w:rsidRDefault="00203B4B" w:rsidP="0007304A">
      <w:pPr>
        <w:rPr>
          <w:rFonts w:asciiTheme="majorBidi" w:hAnsiTheme="majorBidi" w:cstheme="majorBidi"/>
          <w:i/>
          <w:lang w:val="en-US"/>
        </w:rPr>
      </w:pPr>
      <w:r w:rsidRPr="00E30737">
        <w:rPr>
          <w:rFonts w:asciiTheme="majorBidi" w:hAnsiTheme="majorBidi" w:cstheme="majorBidi"/>
          <w:i/>
          <w:lang w:val="en-US"/>
        </w:rPr>
        <w:t>Question 4.2a</w:t>
      </w:r>
    </w:p>
    <w:tbl>
      <w:tblPr>
        <w:tblW w:w="8645" w:type="dxa"/>
        <w:tblInd w:w="103" w:type="dxa"/>
        <w:tblLayout w:type="fixed"/>
        <w:tblLook w:val="04A0" w:firstRow="1" w:lastRow="0" w:firstColumn="1" w:lastColumn="0" w:noHBand="0" w:noVBand="1"/>
      </w:tblPr>
      <w:tblGrid>
        <w:gridCol w:w="611"/>
        <w:gridCol w:w="7314"/>
        <w:gridCol w:w="720"/>
      </w:tblGrid>
      <w:tr w:rsidR="00C65317" w:rsidRPr="00C65317" w14:paraId="1726E245" w14:textId="77777777" w:rsidTr="00B17A3D">
        <w:trPr>
          <w:trHeight w:val="280"/>
        </w:trPr>
        <w:tc>
          <w:tcPr>
            <w:tcW w:w="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BF56AE"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w:t>
            </w:r>
          </w:p>
        </w:tc>
        <w:tc>
          <w:tcPr>
            <w:tcW w:w="7314" w:type="dxa"/>
            <w:tcBorders>
              <w:top w:val="single" w:sz="4" w:space="0" w:color="auto"/>
              <w:left w:val="nil"/>
              <w:bottom w:val="single" w:sz="4" w:space="0" w:color="auto"/>
              <w:right w:val="single" w:sz="4" w:space="0" w:color="auto"/>
            </w:tcBorders>
            <w:shd w:val="clear" w:color="auto" w:fill="auto"/>
            <w:noWrap/>
            <w:vAlign w:val="bottom"/>
            <w:hideMark/>
          </w:tcPr>
          <w:p w14:paraId="2E6D191B"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 (if yes) How did the NSO/NSS System react? (multiple)</w:t>
            </w:r>
          </w:p>
        </w:tc>
        <w:tc>
          <w:tcPr>
            <w:tcW w:w="720" w:type="dxa"/>
            <w:tcBorders>
              <w:top w:val="single" w:sz="4" w:space="0" w:color="auto"/>
              <w:left w:val="nil"/>
              <w:bottom w:val="single" w:sz="4" w:space="0" w:color="auto"/>
              <w:right w:val="single" w:sz="4" w:space="0" w:color="auto"/>
            </w:tcBorders>
            <w:shd w:val="clear" w:color="auto" w:fill="auto"/>
            <w:noWrap/>
            <w:vAlign w:val="bottom"/>
            <w:hideMark/>
          </w:tcPr>
          <w:p w14:paraId="2A68F25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r>
      <w:tr w:rsidR="00C65317" w:rsidRPr="00C65317" w14:paraId="7B4C979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9C3324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4.2a </w:t>
            </w:r>
          </w:p>
        </w:tc>
        <w:tc>
          <w:tcPr>
            <w:tcW w:w="7314" w:type="dxa"/>
            <w:tcBorders>
              <w:top w:val="nil"/>
              <w:left w:val="nil"/>
              <w:bottom w:val="single" w:sz="4" w:space="0" w:color="auto"/>
              <w:right w:val="single" w:sz="4" w:space="0" w:color="auto"/>
            </w:tcBorders>
            <w:shd w:val="clear" w:color="auto" w:fill="auto"/>
            <w:noWrap/>
            <w:vAlign w:val="bottom"/>
            <w:hideMark/>
          </w:tcPr>
          <w:p w14:paraId="606D326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What types of misuse were identified in the past two years? (multiple)</w:t>
            </w:r>
          </w:p>
        </w:tc>
        <w:tc>
          <w:tcPr>
            <w:tcW w:w="720" w:type="dxa"/>
            <w:tcBorders>
              <w:top w:val="nil"/>
              <w:left w:val="nil"/>
              <w:bottom w:val="single" w:sz="4" w:space="0" w:color="auto"/>
              <w:right w:val="single" w:sz="4" w:space="0" w:color="auto"/>
            </w:tcBorders>
            <w:shd w:val="clear" w:color="auto" w:fill="auto"/>
            <w:noWrap/>
            <w:vAlign w:val="bottom"/>
            <w:hideMark/>
          </w:tcPr>
          <w:p w14:paraId="5834C3E9"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Count</w:t>
            </w:r>
          </w:p>
        </w:tc>
      </w:tr>
      <w:tr w:rsidR="00C65317" w:rsidRPr="00C65317" w14:paraId="6DCF378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4603C72"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3AFBAB12"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Misreporting of findings***</w:t>
            </w:r>
          </w:p>
        </w:tc>
        <w:tc>
          <w:tcPr>
            <w:tcW w:w="720" w:type="dxa"/>
            <w:tcBorders>
              <w:top w:val="nil"/>
              <w:left w:val="nil"/>
              <w:bottom w:val="single" w:sz="4" w:space="0" w:color="auto"/>
              <w:right w:val="single" w:sz="4" w:space="0" w:color="auto"/>
            </w:tcBorders>
            <w:shd w:val="clear" w:color="auto" w:fill="auto"/>
            <w:noWrap/>
            <w:vAlign w:val="bottom"/>
            <w:hideMark/>
          </w:tcPr>
          <w:p w14:paraId="63DE9A38"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59</w:t>
            </w:r>
          </w:p>
        </w:tc>
      </w:tr>
      <w:tr w:rsidR="00C65317" w:rsidRPr="00C65317" w14:paraId="31D0003B"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1920013"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19199E10"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Overgeneralizations**</w:t>
            </w:r>
          </w:p>
        </w:tc>
        <w:tc>
          <w:tcPr>
            <w:tcW w:w="720" w:type="dxa"/>
            <w:tcBorders>
              <w:top w:val="nil"/>
              <w:left w:val="nil"/>
              <w:bottom w:val="single" w:sz="4" w:space="0" w:color="auto"/>
              <w:right w:val="single" w:sz="4" w:space="0" w:color="auto"/>
            </w:tcBorders>
            <w:shd w:val="clear" w:color="auto" w:fill="auto"/>
            <w:noWrap/>
            <w:vAlign w:val="bottom"/>
            <w:hideMark/>
          </w:tcPr>
          <w:p w14:paraId="06D19865"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34</w:t>
            </w:r>
          </w:p>
        </w:tc>
      </w:tr>
      <w:tr w:rsidR="00C65317" w:rsidRPr="00C65317" w14:paraId="12E6B22C"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13A5B15A"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56917BF9"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Selective reporting of findings (omitting key findings)</w:t>
            </w:r>
          </w:p>
        </w:tc>
        <w:tc>
          <w:tcPr>
            <w:tcW w:w="720" w:type="dxa"/>
            <w:tcBorders>
              <w:top w:val="nil"/>
              <w:left w:val="nil"/>
              <w:bottom w:val="single" w:sz="4" w:space="0" w:color="auto"/>
              <w:right w:val="single" w:sz="4" w:space="0" w:color="auto"/>
            </w:tcBorders>
            <w:shd w:val="clear" w:color="auto" w:fill="auto"/>
            <w:noWrap/>
            <w:vAlign w:val="bottom"/>
            <w:hideMark/>
          </w:tcPr>
          <w:p w14:paraId="264DD4BA"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29</w:t>
            </w:r>
          </w:p>
        </w:tc>
      </w:tr>
      <w:tr w:rsidR="00C65317" w:rsidRPr="00C65317" w14:paraId="3C4BFF12"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374E0A3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47EABDB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Suggesting false causality*****</w:t>
            </w:r>
          </w:p>
        </w:tc>
        <w:tc>
          <w:tcPr>
            <w:tcW w:w="720" w:type="dxa"/>
            <w:tcBorders>
              <w:top w:val="nil"/>
              <w:left w:val="nil"/>
              <w:bottom w:val="single" w:sz="4" w:space="0" w:color="auto"/>
              <w:right w:val="single" w:sz="4" w:space="0" w:color="auto"/>
            </w:tcBorders>
            <w:shd w:val="clear" w:color="auto" w:fill="auto"/>
            <w:noWrap/>
            <w:vAlign w:val="bottom"/>
            <w:hideMark/>
          </w:tcPr>
          <w:p w14:paraId="137CF83D"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27</w:t>
            </w:r>
          </w:p>
        </w:tc>
      </w:tr>
      <w:tr w:rsidR="00C65317" w:rsidRPr="00C65317" w14:paraId="4B0AD5EF"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4A85373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73A54054"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Misleading graphs and data visualization****</w:t>
            </w:r>
          </w:p>
        </w:tc>
        <w:tc>
          <w:tcPr>
            <w:tcW w:w="720" w:type="dxa"/>
            <w:tcBorders>
              <w:top w:val="nil"/>
              <w:left w:val="nil"/>
              <w:bottom w:val="single" w:sz="4" w:space="0" w:color="auto"/>
              <w:right w:val="single" w:sz="4" w:space="0" w:color="auto"/>
            </w:tcBorders>
            <w:shd w:val="clear" w:color="auto" w:fill="auto"/>
            <w:noWrap/>
            <w:vAlign w:val="bottom"/>
            <w:hideMark/>
          </w:tcPr>
          <w:p w14:paraId="25A1CB8E"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19</w:t>
            </w:r>
          </w:p>
        </w:tc>
      </w:tr>
      <w:tr w:rsidR="00C65317" w:rsidRPr="00C65317" w14:paraId="20AE7AE6"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79BE195F"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0CE052C4"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Leading questions*</w:t>
            </w:r>
          </w:p>
        </w:tc>
        <w:tc>
          <w:tcPr>
            <w:tcW w:w="720" w:type="dxa"/>
            <w:tcBorders>
              <w:top w:val="nil"/>
              <w:left w:val="nil"/>
              <w:bottom w:val="single" w:sz="4" w:space="0" w:color="auto"/>
              <w:right w:val="single" w:sz="4" w:space="0" w:color="auto"/>
            </w:tcBorders>
            <w:shd w:val="clear" w:color="auto" w:fill="auto"/>
            <w:noWrap/>
            <w:vAlign w:val="bottom"/>
            <w:hideMark/>
          </w:tcPr>
          <w:p w14:paraId="14D3E96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12</w:t>
            </w:r>
          </w:p>
        </w:tc>
      </w:tr>
      <w:tr w:rsidR="00C65317" w:rsidRPr="00C65317" w14:paraId="7BBB7842"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60AD98E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7ECFBD77"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Other</w:t>
            </w:r>
          </w:p>
        </w:tc>
        <w:tc>
          <w:tcPr>
            <w:tcW w:w="720" w:type="dxa"/>
            <w:tcBorders>
              <w:top w:val="nil"/>
              <w:left w:val="nil"/>
              <w:bottom w:val="single" w:sz="4" w:space="0" w:color="auto"/>
              <w:right w:val="single" w:sz="4" w:space="0" w:color="auto"/>
            </w:tcBorders>
            <w:shd w:val="clear" w:color="auto" w:fill="auto"/>
            <w:noWrap/>
            <w:vAlign w:val="bottom"/>
            <w:hideMark/>
          </w:tcPr>
          <w:p w14:paraId="02A47F7C"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5</w:t>
            </w:r>
          </w:p>
        </w:tc>
      </w:tr>
      <w:tr w:rsidR="00C65317" w:rsidRPr="00C65317" w14:paraId="63E06C4C" w14:textId="77777777" w:rsidTr="00B17A3D">
        <w:trPr>
          <w:trHeight w:val="280"/>
        </w:trPr>
        <w:tc>
          <w:tcPr>
            <w:tcW w:w="611" w:type="dxa"/>
            <w:tcBorders>
              <w:top w:val="nil"/>
              <w:left w:val="single" w:sz="4" w:space="0" w:color="auto"/>
              <w:bottom w:val="single" w:sz="4" w:space="0" w:color="auto"/>
              <w:right w:val="single" w:sz="4" w:space="0" w:color="auto"/>
            </w:tcBorders>
            <w:shd w:val="clear" w:color="auto" w:fill="auto"/>
            <w:noWrap/>
            <w:vAlign w:val="bottom"/>
            <w:hideMark/>
          </w:tcPr>
          <w:p w14:paraId="62016F5E"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 </w:t>
            </w:r>
          </w:p>
        </w:tc>
        <w:tc>
          <w:tcPr>
            <w:tcW w:w="7314" w:type="dxa"/>
            <w:tcBorders>
              <w:top w:val="nil"/>
              <w:left w:val="nil"/>
              <w:bottom w:val="single" w:sz="4" w:space="0" w:color="auto"/>
              <w:right w:val="single" w:sz="4" w:space="0" w:color="auto"/>
            </w:tcBorders>
            <w:shd w:val="clear" w:color="auto" w:fill="auto"/>
            <w:noWrap/>
            <w:vAlign w:val="bottom"/>
            <w:hideMark/>
          </w:tcPr>
          <w:p w14:paraId="6C1A4F93" w14:textId="77777777" w:rsidR="00C65317" w:rsidRPr="00C65317" w:rsidRDefault="00C65317" w:rsidP="00C65317">
            <w:pPr>
              <w:spacing w:after="0" w:line="240" w:lineRule="auto"/>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None of the above</w:t>
            </w:r>
          </w:p>
        </w:tc>
        <w:tc>
          <w:tcPr>
            <w:tcW w:w="720" w:type="dxa"/>
            <w:tcBorders>
              <w:top w:val="nil"/>
              <w:left w:val="nil"/>
              <w:bottom w:val="single" w:sz="4" w:space="0" w:color="auto"/>
              <w:right w:val="single" w:sz="4" w:space="0" w:color="auto"/>
            </w:tcBorders>
            <w:shd w:val="clear" w:color="auto" w:fill="auto"/>
            <w:noWrap/>
            <w:vAlign w:val="bottom"/>
            <w:hideMark/>
          </w:tcPr>
          <w:p w14:paraId="486B9FDB" w14:textId="77777777" w:rsidR="00C65317" w:rsidRPr="00C65317" w:rsidRDefault="00C65317" w:rsidP="00C65317">
            <w:pPr>
              <w:spacing w:after="0" w:line="240" w:lineRule="auto"/>
              <w:jc w:val="right"/>
              <w:rPr>
                <w:rFonts w:ascii="Calibri" w:eastAsia="Times New Roman" w:hAnsi="Calibri" w:cs="Times New Roman"/>
                <w:color w:val="000000"/>
                <w:sz w:val="20"/>
                <w:szCs w:val="20"/>
                <w:lang w:val="en-US" w:eastAsia="en-US"/>
              </w:rPr>
            </w:pPr>
            <w:r w:rsidRPr="00C65317">
              <w:rPr>
                <w:rFonts w:ascii="Calibri" w:eastAsia="Times New Roman" w:hAnsi="Calibri" w:cs="Times New Roman"/>
                <w:color w:val="000000"/>
                <w:sz w:val="20"/>
                <w:szCs w:val="20"/>
                <w:lang w:val="en-US" w:eastAsia="en-US"/>
              </w:rPr>
              <w:t>3</w:t>
            </w:r>
          </w:p>
        </w:tc>
      </w:tr>
    </w:tbl>
    <w:p w14:paraId="5B011B2F" w14:textId="77777777" w:rsidR="00203B4B" w:rsidRDefault="00203B4B" w:rsidP="0007304A">
      <w:pPr>
        <w:rPr>
          <w:rFonts w:asciiTheme="majorBidi" w:hAnsiTheme="majorBidi" w:cstheme="majorBidi"/>
          <w:lang w:val="en-US"/>
        </w:rPr>
      </w:pPr>
    </w:p>
    <w:p w14:paraId="4F486718" w14:textId="24E4C6AB" w:rsidR="00203B4B" w:rsidRDefault="00203B4B" w:rsidP="0007304A">
      <w:pPr>
        <w:rPr>
          <w:rFonts w:asciiTheme="majorBidi" w:hAnsiTheme="majorBidi" w:cstheme="majorBidi"/>
          <w:i/>
          <w:lang w:val="en-US"/>
        </w:rPr>
      </w:pPr>
      <w:r w:rsidRPr="00E30737">
        <w:rPr>
          <w:rFonts w:asciiTheme="majorBidi" w:hAnsiTheme="majorBidi" w:cstheme="majorBidi"/>
          <w:i/>
          <w:lang w:val="en-US"/>
        </w:rPr>
        <w:t>Question 4.3</w:t>
      </w:r>
      <w:r w:rsidR="00182392">
        <w:rPr>
          <w:rFonts w:asciiTheme="majorBidi" w:hAnsiTheme="majorBidi" w:cstheme="majorBidi"/>
          <w:i/>
          <w:lang w:val="en-US"/>
        </w:rPr>
        <w:t xml:space="preserve"> </w:t>
      </w:r>
    </w:p>
    <w:p w14:paraId="3A7017FC" w14:textId="21377CB6" w:rsidR="00182392" w:rsidRDefault="00182392" w:rsidP="0007304A">
      <w:pPr>
        <w:rPr>
          <w:rFonts w:asciiTheme="majorBidi" w:hAnsiTheme="majorBidi" w:cstheme="majorBidi"/>
          <w:lang w:val="en-US"/>
        </w:rPr>
      </w:pPr>
      <w:r>
        <w:rPr>
          <w:rFonts w:asciiTheme="majorBidi" w:hAnsiTheme="majorBidi" w:cstheme="majorBidi"/>
          <w:lang w:val="en-US"/>
        </w:rPr>
        <w:t xml:space="preserve">Countries are engaging in a wide array of activities to educate data users, in line with results found also in the 2003 and 2012 questionnaires. In addition to the activities noted in the answer choices, countries also pointed out other activities such as: quizzes for users, hackathons, self-learning videos and statistical Olympics for high school students. Generally, </w:t>
      </w:r>
      <w:r w:rsidR="00B4564C" w:rsidRPr="00B4564C">
        <w:rPr>
          <w:rFonts w:asciiTheme="majorBidi" w:hAnsiTheme="majorBidi" w:cstheme="majorBidi"/>
          <w:lang w:val="en-US"/>
        </w:rPr>
        <w:t>seminars, participation in external events, and/or appearance in mass media</w:t>
      </w:r>
      <w:r>
        <w:rPr>
          <w:rFonts w:asciiTheme="majorBidi" w:hAnsiTheme="majorBidi" w:cstheme="majorBidi"/>
          <w:lang w:val="en-US"/>
        </w:rPr>
        <w:t xml:space="preserve"> activities were held twice or more per year by </w:t>
      </w:r>
      <w:proofErr w:type="gramStart"/>
      <w:r>
        <w:rPr>
          <w:rFonts w:asciiTheme="majorBidi" w:hAnsiTheme="majorBidi" w:cstheme="majorBidi"/>
          <w:lang w:val="en-US"/>
        </w:rPr>
        <w:t>the majority of</w:t>
      </w:r>
      <w:proofErr w:type="gramEnd"/>
      <w:r>
        <w:rPr>
          <w:rFonts w:asciiTheme="majorBidi" w:hAnsiTheme="majorBidi" w:cstheme="majorBidi"/>
          <w:lang w:val="en-US"/>
        </w:rPr>
        <w:t xml:space="preserve"> respondents.</w:t>
      </w:r>
    </w:p>
    <w:p w14:paraId="68B80D75" w14:textId="271116E0" w:rsidR="00993994" w:rsidRPr="0060234F" w:rsidRDefault="0060234F" w:rsidP="0060234F">
      <w:pPr>
        <w:spacing w:after="0" w:line="240" w:lineRule="auto"/>
        <w:contextualSpacing/>
        <w:rPr>
          <w:rFonts w:asciiTheme="majorBidi" w:hAnsiTheme="majorBidi" w:cstheme="majorBidi"/>
          <w:i/>
          <w:iCs/>
          <w:noProof/>
          <w:lang w:val="en-US"/>
        </w:rPr>
      </w:pPr>
      <w:r w:rsidRPr="0060234F">
        <w:rPr>
          <w:rFonts w:asciiTheme="majorBidi" w:hAnsiTheme="majorBidi" w:cstheme="majorBidi"/>
          <w:i/>
          <w:iCs/>
          <w:noProof/>
          <w:lang w:val="en-US"/>
        </w:rPr>
        <w:t xml:space="preserve">Which activities did the NSO/NSS carry out to educate data users in the past five years, including the media?  </w:t>
      </w:r>
    </w:p>
    <w:p w14:paraId="4B42B0A8" w14:textId="0E08766A" w:rsidR="0060234F" w:rsidRDefault="0060234F" w:rsidP="0060234F">
      <w:pPr>
        <w:spacing w:after="0" w:line="240" w:lineRule="auto"/>
        <w:contextualSpacing/>
        <w:rPr>
          <w:rFonts w:asciiTheme="majorBidi" w:hAnsiTheme="majorBidi" w:cstheme="majorBidi"/>
          <w:lang w:val="en-US"/>
        </w:rPr>
      </w:pPr>
      <w:r>
        <w:rPr>
          <w:noProof/>
        </w:rPr>
        <w:lastRenderedPageBreak/>
        <w:drawing>
          <wp:inline distT="0" distB="0" distL="0" distR="0" wp14:anchorId="75B384C4" wp14:editId="3249C0DF">
            <wp:extent cx="5731510" cy="3497580"/>
            <wp:effectExtent l="0" t="0" r="2540" b="7620"/>
            <wp:docPr id="1" name="Chart 1">
              <a:extLst xmlns:a="http://schemas.openxmlformats.org/drawingml/2006/main">
                <a:ext uri="{FF2B5EF4-FFF2-40B4-BE49-F238E27FC236}">
                  <a16:creationId xmlns:a16="http://schemas.microsoft.com/office/drawing/2014/main" id="{6B2EF1D0-1849-4EA2-A99E-8F2142A9F0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1CEFD8B" w14:textId="5AE42782" w:rsidR="00414421" w:rsidRPr="00182392" w:rsidRDefault="00414421" w:rsidP="0060234F">
      <w:pPr>
        <w:spacing w:after="0" w:line="240" w:lineRule="auto"/>
        <w:contextualSpacing/>
        <w:rPr>
          <w:rFonts w:asciiTheme="majorBidi" w:hAnsiTheme="majorBidi" w:cstheme="majorBidi"/>
          <w:lang w:val="en-US"/>
        </w:rPr>
      </w:pPr>
    </w:p>
    <w:p w14:paraId="5C4AFDF6" w14:textId="7667BC3E" w:rsidR="005E1AA2" w:rsidRPr="005E1AA2" w:rsidRDefault="005E1AA2" w:rsidP="005E1AA2">
      <w:pPr>
        <w:rPr>
          <w:rFonts w:asciiTheme="majorBidi" w:hAnsiTheme="majorBidi" w:cstheme="majorBidi"/>
          <w:i/>
          <w:lang w:val="en-US"/>
        </w:rPr>
      </w:pPr>
      <w:r w:rsidRPr="005E1AA2">
        <w:rPr>
          <w:rFonts w:asciiTheme="majorBidi" w:hAnsiTheme="majorBidi" w:cstheme="majorBidi"/>
          <w:i/>
          <w:lang w:val="en-US"/>
        </w:rPr>
        <w:t>Challenges in the implementation of Principle 4</w:t>
      </w:r>
    </w:p>
    <w:p w14:paraId="25F52B4F" w14:textId="7F421FEE" w:rsidR="002F53E8" w:rsidRDefault="005E1AA2" w:rsidP="005E1AA2">
      <w:pPr>
        <w:rPr>
          <w:rFonts w:asciiTheme="majorBidi" w:hAnsiTheme="majorBidi" w:cstheme="majorBidi"/>
          <w:lang w:val="en-US"/>
        </w:rPr>
      </w:pPr>
      <w:r w:rsidRPr="005E1AA2">
        <w:rPr>
          <w:rFonts w:asciiTheme="majorBidi" w:hAnsiTheme="majorBidi" w:cstheme="majorBidi"/>
          <w:lang w:val="en-US"/>
        </w:rPr>
        <w:t>In general, for Principle 4, main challenges identified by respondents (question 4.5) included: s</w:t>
      </w:r>
      <w:r w:rsidR="002F53E8" w:rsidRPr="005E1AA2">
        <w:rPr>
          <w:rFonts w:asciiTheme="majorBidi" w:hAnsiTheme="majorBidi" w:cstheme="majorBidi"/>
          <w:lang w:val="en-US"/>
        </w:rPr>
        <w:t>tatistical literacy and awareness</w:t>
      </w:r>
      <w:r w:rsidRPr="005E1AA2">
        <w:rPr>
          <w:rFonts w:asciiTheme="majorBidi" w:hAnsiTheme="majorBidi" w:cstheme="majorBidi"/>
          <w:lang w:val="en-US"/>
        </w:rPr>
        <w:t>; and one country noted it is at the beginning of implementation since the statistical law was just created</w:t>
      </w:r>
      <w:r w:rsidR="002F53E8" w:rsidRPr="005E1AA2">
        <w:rPr>
          <w:rFonts w:asciiTheme="majorBidi" w:hAnsiTheme="majorBidi" w:cstheme="majorBidi"/>
          <w:lang w:val="en-US"/>
        </w:rPr>
        <w:t>.</w:t>
      </w:r>
    </w:p>
    <w:p w14:paraId="3F99714A" w14:textId="765CF4AF" w:rsidR="00884D21" w:rsidRPr="00E30737" w:rsidRDefault="00884D21" w:rsidP="00884D21">
      <w:pPr>
        <w:rPr>
          <w:rFonts w:asciiTheme="majorBidi" w:hAnsiTheme="majorBidi" w:cstheme="majorBidi"/>
          <w:b/>
          <w:lang w:val="en-US"/>
        </w:rPr>
      </w:pPr>
      <w:commentRangeStart w:id="164"/>
      <w:r w:rsidRPr="00E30737">
        <w:rPr>
          <w:rFonts w:asciiTheme="majorBidi" w:hAnsiTheme="majorBidi" w:cstheme="majorBidi"/>
          <w:b/>
          <w:lang w:val="en-US"/>
        </w:rPr>
        <w:t>Principle 5</w:t>
      </w:r>
      <w:r w:rsidR="00E30737" w:rsidRPr="00E30737">
        <w:rPr>
          <w:rFonts w:asciiTheme="majorBidi" w:hAnsiTheme="majorBidi" w:cstheme="majorBidi"/>
          <w:b/>
          <w:lang w:val="en-US"/>
        </w:rPr>
        <w:t>: Sources for Official Statistics</w:t>
      </w:r>
      <w:commentRangeEnd w:id="164"/>
      <w:r w:rsidR="00E30737">
        <w:rPr>
          <w:rStyle w:val="CommentReference"/>
        </w:rPr>
        <w:commentReference w:id="164"/>
      </w:r>
      <w:r w:rsidR="00E30737">
        <w:rPr>
          <w:rStyle w:val="FootnoteReference"/>
          <w:rFonts w:asciiTheme="majorBidi" w:hAnsiTheme="majorBidi" w:cstheme="majorBidi"/>
          <w:b/>
          <w:lang w:val="en-US"/>
        </w:rPr>
        <w:footnoteReference w:id="11"/>
      </w:r>
    </w:p>
    <w:p w14:paraId="7C9BF1F4" w14:textId="77777777"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5.1</w:t>
      </w:r>
    </w:p>
    <w:p w14:paraId="059E2830" w14:textId="77777777" w:rsidR="00884D21" w:rsidRDefault="00884D21" w:rsidP="00884D21">
      <w:pPr>
        <w:rPr>
          <w:rFonts w:asciiTheme="majorBidi" w:hAnsiTheme="majorBidi" w:cstheme="majorBidi"/>
          <w:lang w:val="en-US"/>
        </w:rPr>
      </w:pPr>
      <w:r>
        <w:rPr>
          <w:rFonts w:asciiTheme="majorBidi" w:hAnsiTheme="majorBidi" w:cstheme="majorBidi"/>
          <w:lang w:val="en-US"/>
        </w:rPr>
        <w:t xml:space="preserve">Practically every national statistical office use sample </w:t>
      </w:r>
      <w:proofErr w:type="gramStart"/>
      <w:r>
        <w:rPr>
          <w:rFonts w:asciiTheme="majorBidi" w:hAnsiTheme="majorBidi" w:cstheme="majorBidi"/>
          <w:lang w:val="en-US"/>
        </w:rPr>
        <w:t>surveys</w:t>
      </w:r>
      <w:proofErr w:type="gramEnd"/>
      <w:r>
        <w:rPr>
          <w:rFonts w:asciiTheme="majorBidi" w:hAnsiTheme="majorBidi" w:cstheme="majorBidi"/>
          <w:lang w:val="en-US"/>
        </w:rPr>
        <w:t xml:space="preserve"> (99 per cent of the respondents) and/or administrative data (98 per cent) as one of their sources of data. On the other hand, only seven per cent uses citizen-generated data from civil society organizations. Other sources of data indicated: censuses (94 per cent of respondents); web scrapped data (37 per cent); privately-owned datasets (31 per cent); and satellite imagery (29 per cent).</w:t>
      </w:r>
    </w:p>
    <w:p w14:paraId="2B8F1115" w14:textId="21A3EF62" w:rsidR="0041474A" w:rsidRDefault="006F2A16" w:rsidP="006F2A16">
      <w:pPr>
        <w:spacing w:after="0" w:line="240" w:lineRule="auto"/>
        <w:contextualSpacing/>
        <w:rPr>
          <w:rFonts w:asciiTheme="majorBidi" w:hAnsiTheme="majorBidi" w:cstheme="majorBidi"/>
          <w:i/>
          <w:lang w:val="en-US"/>
        </w:rPr>
      </w:pPr>
      <w:r w:rsidRPr="006F2A16">
        <w:rPr>
          <w:rFonts w:asciiTheme="majorBidi" w:hAnsiTheme="majorBidi" w:cstheme="majorBidi"/>
          <w:i/>
          <w:lang w:val="en-US"/>
        </w:rPr>
        <w:t xml:space="preserve">Which sources of data is the NSO currently using? (Note: Based on 93 respondents for individual options)      </w:t>
      </w:r>
    </w:p>
    <w:p w14:paraId="12CD708E" w14:textId="5C2DB6F5" w:rsidR="006F2A16" w:rsidRDefault="006F2A16" w:rsidP="006F2A16">
      <w:pPr>
        <w:spacing w:after="0" w:line="240" w:lineRule="auto"/>
        <w:contextualSpacing/>
        <w:rPr>
          <w:rFonts w:asciiTheme="majorBidi" w:hAnsiTheme="majorBidi" w:cstheme="majorBidi"/>
          <w:i/>
          <w:lang w:val="en-US"/>
        </w:rPr>
      </w:pPr>
      <w:r>
        <w:rPr>
          <w:rFonts w:asciiTheme="majorBidi" w:hAnsiTheme="majorBidi" w:cstheme="majorBidi"/>
          <w:i/>
          <w:noProof/>
          <w:lang w:val="en-US"/>
        </w:rPr>
        <w:lastRenderedPageBreak/>
        <w:drawing>
          <wp:inline distT="0" distB="0" distL="0" distR="0" wp14:anchorId="098DD9FD" wp14:editId="2C15A8D8">
            <wp:extent cx="5556200" cy="444817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8700" cy="4450177"/>
                    </a:xfrm>
                    <a:prstGeom prst="rect">
                      <a:avLst/>
                    </a:prstGeom>
                    <a:noFill/>
                  </pic:spPr>
                </pic:pic>
              </a:graphicData>
            </a:graphic>
          </wp:inline>
        </w:drawing>
      </w:r>
    </w:p>
    <w:p w14:paraId="6DAD9D55" w14:textId="77777777" w:rsidR="006F2A16" w:rsidRDefault="006F2A16" w:rsidP="00884D21">
      <w:pPr>
        <w:rPr>
          <w:rFonts w:asciiTheme="majorBidi" w:hAnsiTheme="majorBidi" w:cstheme="majorBidi"/>
          <w:i/>
          <w:lang w:val="en-US"/>
        </w:rPr>
      </w:pPr>
    </w:p>
    <w:p w14:paraId="585D0147" w14:textId="7576E7F5"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5.1b</w:t>
      </w:r>
    </w:p>
    <w:p w14:paraId="0306DB63" w14:textId="48B25C28" w:rsidR="00884D21" w:rsidRDefault="00884D21" w:rsidP="00884D21">
      <w:pPr>
        <w:rPr>
          <w:rFonts w:asciiTheme="majorBidi" w:hAnsiTheme="majorBidi" w:cstheme="majorBidi"/>
          <w:lang w:val="en-US"/>
        </w:rPr>
      </w:pPr>
      <w:r>
        <w:rPr>
          <w:rFonts w:asciiTheme="majorBidi" w:hAnsiTheme="majorBidi" w:cstheme="majorBidi"/>
          <w:lang w:val="en-US"/>
        </w:rPr>
        <w:t>From the countries that use administrative data as one of their sources, virtually all (98 per cent) take action for adapting the records to statistical purposes. Eighty-seven per cent of them cooperate with the custodians at the stage of design or modernization of information systems</w:t>
      </w:r>
      <w:r w:rsidR="00C25CF4">
        <w:rPr>
          <w:rFonts w:asciiTheme="majorBidi" w:hAnsiTheme="majorBidi" w:cstheme="majorBidi"/>
          <w:lang w:val="en-US"/>
        </w:rPr>
        <w:t>;</w:t>
      </w:r>
      <w:r>
        <w:rPr>
          <w:rFonts w:asciiTheme="majorBidi" w:hAnsiTheme="majorBidi" w:cstheme="majorBidi"/>
          <w:lang w:val="en-US"/>
        </w:rPr>
        <w:t xml:space="preserve"> 81 per cent provide advice to the custodians</w:t>
      </w:r>
      <w:r w:rsidR="00C25CF4">
        <w:rPr>
          <w:rFonts w:asciiTheme="majorBidi" w:hAnsiTheme="majorBidi" w:cstheme="majorBidi"/>
          <w:lang w:val="en-US"/>
        </w:rPr>
        <w:t>;</w:t>
      </w:r>
      <w:r>
        <w:rPr>
          <w:rFonts w:asciiTheme="majorBidi" w:hAnsiTheme="majorBidi" w:cstheme="majorBidi"/>
          <w:lang w:val="en-US"/>
        </w:rPr>
        <w:t xml:space="preserve"> and 74 per cent give feedback to the data source when errors are detected.</w:t>
      </w:r>
    </w:p>
    <w:tbl>
      <w:tblPr>
        <w:tblStyle w:val="TableGrid"/>
        <w:tblW w:w="8640" w:type="dxa"/>
        <w:tblLook w:val="04A0" w:firstRow="1" w:lastRow="0" w:firstColumn="1" w:lastColumn="0" w:noHBand="0" w:noVBand="1"/>
      </w:tblPr>
      <w:tblGrid>
        <w:gridCol w:w="882"/>
        <w:gridCol w:w="5604"/>
        <w:gridCol w:w="775"/>
        <w:gridCol w:w="1379"/>
      </w:tblGrid>
      <w:tr w:rsidR="00C25CF4" w:rsidRPr="00E41A12" w14:paraId="7A9FB1EE" w14:textId="77777777" w:rsidTr="00B17A3D">
        <w:trPr>
          <w:trHeight w:val="300"/>
        </w:trPr>
        <w:tc>
          <w:tcPr>
            <w:tcW w:w="819" w:type="dxa"/>
            <w:hideMark/>
          </w:tcPr>
          <w:p w14:paraId="391B093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w:t>
            </w:r>
          </w:p>
        </w:tc>
        <w:tc>
          <w:tcPr>
            <w:tcW w:w="5206" w:type="dxa"/>
            <w:hideMark/>
          </w:tcPr>
          <w:p w14:paraId="5D3DF2F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Which sources of data is the NSO currently using?  (multiple) </w:t>
            </w:r>
          </w:p>
        </w:tc>
        <w:tc>
          <w:tcPr>
            <w:tcW w:w="720" w:type="dxa"/>
            <w:noWrap/>
            <w:hideMark/>
          </w:tcPr>
          <w:p w14:paraId="2C9F49C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1281" w:type="dxa"/>
            <w:noWrap/>
            <w:hideMark/>
          </w:tcPr>
          <w:p w14:paraId="01CEEE7C" w14:textId="77777777" w:rsidR="00C25CF4" w:rsidRPr="0040020D" w:rsidRDefault="00C25CF4" w:rsidP="00884D21">
            <w:pPr>
              <w:rPr>
                <w:rFonts w:ascii="Calibri" w:eastAsia="Times New Roman" w:hAnsi="Calibri" w:cs="Times New Roman"/>
                <w:color w:val="000000"/>
                <w:sz w:val="20"/>
                <w:szCs w:val="20"/>
                <w:lang w:val="en-US" w:eastAsia="en-US"/>
              </w:rPr>
            </w:pPr>
          </w:p>
        </w:tc>
      </w:tr>
      <w:tr w:rsidR="00C25CF4" w:rsidRPr="00E41A12" w14:paraId="67BC872E" w14:textId="77777777" w:rsidTr="00B17A3D">
        <w:trPr>
          <w:trHeight w:val="900"/>
        </w:trPr>
        <w:tc>
          <w:tcPr>
            <w:tcW w:w="819" w:type="dxa"/>
            <w:hideMark/>
          </w:tcPr>
          <w:p w14:paraId="5B7A021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5.1b</w:t>
            </w:r>
          </w:p>
        </w:tc>
        <w:tc>
          <w:tcPr>
            <w:tcW w:w="5206" w:type="dxa"/>
            <w:hideMark/>
          </w:tcPr>
          <w:p w14:paraId="72AEAB87" w14:textId="29374FCD"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(if "administrative data" was selected) What actions are being taken for adapting the records to statistical purposes from the source?  (multiple)</w:t>
            </w:r>
          </w:p>
        </w:tc>
        <w:tc>
          <w:tcPr>
            <w:tcW w:w="720" w:type="dxa"/>
            <w:hideMark/>
          </w:tcPr>
          <w:p w14:paraId="31F75A5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281" w:type="dxa"/>
            <w:hideMark/>
          </w:tcPr>
          <w:p w14:paraId="2CF2553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91</w:t>
            </w:r>
          </w:p>
        </w:tc>
      </w:tr>
      <w:tr w:rsidR="00C25CF4" w:rsidRPr="00E41A12" w14:paraId="22751A39" w14:textId="77777777" w:rsidTr="00B17A3D">
        <w:trPr>
          <w:trHeight w:val="600"/>
        </w:trPr>
        <w:tc>
          <w:tcPr>
            <w:tcW w:w="819" w:type="dxa"/>
            <w:hideMark/>
          </w:tcPr>
          <w:p w14:paraId="469AEC3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4065DC0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Cooperation with custodians of administrative data at the stage of design/modernization of information systems</w:t>
            </w:r>
          </w:p>
        </w:tc>
        <w:tc>
          <w:tcPr>
            <w:tcW w:w="720" w:type="dxa"/>
            <w:hideMark/>
          </w:tcPr>
          <w:p w14:paraId="1EB668F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79</w:t>
            </w:r>
          </w:p>
        </w:tc>
        <w:tc>
          <w:tcPr>
            <w:tcW w:w="1281" w:type="dxa"/>
            <w:hideMark/>
          </w:tcPr>
          <w:p w14:paraId="38D019A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86.8</w:t>
            </w:r>
          </w:p>
        </w:tc>
      </w:tr>
      <w:tr w:rsidR="00C25CF4" w:rsidRPr="00E41A12" w14:paraId="634DFB3F" w14:textId="77777777" w:rsidTr="00B17A3D">
        <w:trPr>
          <w:trHeight w:val="600"/>
        </w:trPr>
        <w:tc>
          <w:tcPr>
            <w:tcW w:w="819" w:type="dxa"/>
            <w:hideMark/>
          </w:tcPr>
          <w:p w14:paraId="017BCE8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05AEF85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Providing advice to the custodians of administrative data for amending the composition of data and classification</w:t>
            </w:r>
          </w:p>
        </w:tc>
        <w:tc>
          <w:tcPr>
            <w:tcW w:w="720" w:type="dxa"/>
            <w:hideMark/>
          </w:tcPr>
          <w:p w14:paraId="247B1A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74</w:t>
            </w:r>
          </w:p>
        </w:tc>
        <w:tc>
          <w:tcPr>
            <w:tcW w:w="1281" w:type="dxa"/>
            <w:hideMark/>
          </w:tcPr>
          <w:p w14:paraId="1DBFD4A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81.3</w:t>
            </w:r>
          </w:p>
        </w:tc>
      </w:tr>
      <w:tr w:rsidR="00C25CF4" w:rsidRPr="00E41A12" w14:paraId="5F6B5C22" w14:textId="77777777" w:rsidTr="00B17A3D">
        <w:trPr>
          <w:trHeight w:val="600"/>
        </w:trPr>
        <w:tc>
          <w:tcPr>
            <w:tcW w:w="819" w:type="dxa"/>
            <w:hideMark/>
          </w:tcPr>
          <w:p w14:paraId="41AC89A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13297AB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Feedback with custodians of administrative data when errors are found</w:t>
            </w:r>
          </w:p>
        </w:tc>
        <w:tc>
          <w:tcPr>
            <w:tcW w:w="720" w:type="dxa"/>
            <w:hideMark/>
          </w:tcPr>
          <w:p w14:paraId="3955E7B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w:t>
            </w:r>
          </w:p>
        </w:tc>
        <w:tc>
          <w:tcPr>
            <w:tcW w:w="1281" w:type="dxa"/>
            <w:hideMark/>
          </w:tcPr>
          <w:p w14:paraId="663A235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73.6</w:t>
            </w:r>
          </w:p>
        </w:tc>
      </w:tr>
      <w:tr w:rsidR="00C25CF4" w:rsidRPr="00E41A12" w14:paraId="72C45669" w14:textId="77777777" w:rsidTr="00B17A3D">
        <w:trPr>
          <w:trHeight w:val="300"/>
        </w:trPr>
        <w:tc>
          <w:tcPr>
            <w:tcW w:w="819" w:type="dxa"/>
            <w:hideMark/>
          </w:tcPr>
          <w:p w14:paraId="34BA6AC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6E9F39B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Training personnel of the custodians of administrative data</w:t>
            </w:r>
          </w:p>
        </w:tc>
        <w:tc>
          <w:tcPr>
            <w:tcW w:w="720" w:type="dxa"/>
            <w:hideMark/>
          </w:tcPr>
          <w:p w14:paraId="6D772BF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42</w:t>
            </w:r>
          </w:p>
        </w:tc>
        <w:tc>
          <w:tcPr>
            <w:tcW w:w="1281" w:type="dxa"/>
            <w:hideMark/>
          </w:tcPr>
          <w:p w14:paraId="789121A3"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46.2</w:t>
            </w:r>
          </w:p>
        </w:tc>
      </w:tr>
      <w:tr w:rsidR="00C25CF4" w:rsidRPr="00E41A12" w14:paraId="1E9E84EB" w14:textId="77777777" w:rsidTr="00B17A3D">
        <w:trPr>
          <w:trHeight w:val="300"/>
        </w:trPr>
        <w:tc>
          <w:tcPr>
            <w:tcW w:w="819" w:type="dxa"/>
            <w:hideMark/>
          </w:tcPr>
          <w:p w14:paraId="7133DF1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6E01A92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Other</w:t>
            </w:r>
          </w:p>
        </w:tc>
        <w:tc>
          <w:tcPr>
            <w:tcW w:w="720" w:type="dxa"/>
            <w:hideMark/>
          </w:tcPr>
          <w:p w14:paraId="50C321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w:t>
            </w:r>
          </w:p>
        </w:tc>
        <w:tc>
          <w:tcPr>
            <w:tcW w:w="1281" w:type="dxa"/>
            <w:hideMark/>
          </w:tcPr>
          <w:p w14:paraId="4A00E002"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3.3</w:t>
            </w:r>
          </w:p>
        </w:tc>
      </w:tr>
      <w:tr w:rsidR="00C25CF4" w:rsidRPr="00E41A12" w14:paraId="58307902" w14:textId="77777777" w:rsidTr="00B17A3D">
        <w:trPr>
          <w:trHeight w:val="300"/>
        </w:trPr>
        <w:tc>
          <w:tcPr>
            <w:tcW w:w="819" w:type="dxa"/>
            <w:hideMark/>
          </w:tcPr>
          <w:p w14:paraId="425DFD3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206" w:type="dxa"/>
            <w:hideMark/>
          </w:tcPr>
          <w:p w14:paraId="2AC7282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 of the above</w:t>
            </w:r>
          </w:p>
        </w:tc>
        <w:tc>
          <w:tcPr>
            <w:tcW w:w="720" w:type="dxa"/>
            <w:hideMark/>
          </w:tcPr>
          <w:p w14:paraId="355B3FF9"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w:t>
            </w:r>
          </w:p>
        </w:tc>
        <w:tc>
          <w:tcPr>
            <w:tcW w:w="1281" w:type="dxa"/>
            <w:hideMark/>
          </w:tcPr>
          <w:p w14:paraId="2FB5454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2.2</w:t>
            </w:r>
          </w:p>
        </w:tc>
      </w:tr>
    </w:tbl>
    <w:p w14:paraId="569F19FE" w14:textId="77777777" w:rsidR="00884D21" w:rsidRDefault="00884D21" w:rsidP="00884D21">
      <w:pPr>
        <w:rPr>
          <w:rFonts w:asciiTheme="majorBidi" w:hAnsiTheme="majorBidi" w:cstheme="majorBidi"/>
          <w:lang w:val="en-US"/>
        </w:rPr>
      </w:pPr>
    </w:p>
    <w:p w14:paraId="30B4FE11" w14:textId="77777777"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lastRenderedPageBreak/>
        <w:t>Question 5.1c</w:t>
      </w:r>
    </w:p>
    <w:p w14:paraId="2A838F05" w14:textId="77777777" w:rsidR="00884D21" w:rsidRDefault="00884D21" w:rsidP="00884D21">
      <w:pPr>
        <w:rPr>
          <w:rFonts w:asciiTheme="majorBidi" w:hAnsiTheme="majorBidi" w:cstheme="majorBidi"/>
          <w:lang w:val="en-US"/>
        </w:rPr>
      </w:pPr>
      <w:r>
        <w:rPr>
          <w:rFonts w:asciiTheme="majorBidi" w:hAnsiTheme="majorBidi" w:cstheme="majorBidi"/>
          <w:lang w:val="en-US"/>
        </w:rPr>
        <w:t xml:space="preserve">From the 93 countries, 55 per cent indicated that they use </w:t>
      </w:r>
      <w:r w:rsidRPr="006E54AB">
        <w:rPr>
          <w:rFonts w:asciiTheme="majorBidi" w:hAnsiTheme="majorBidi" w:cstheme="majorBidi"/>
          <w:lang w:val="en-US"/>
        </w:rPr>
        <w:t>web scrapped data, satellite imagery or privately-owned datasets</w:t>
      </w:r>
      <w:r>
        <w:rPr>
          <w:rFonts w:asciiTheme="majorBidi" w:hAnsiTheme="majorBidi" w:cstheme="majorBidi"/>
          <w:lang w:val="en-US"/>
        </w:rPr>
        <w:t xml:space="preserve"> as a source of data. Of those 55 per cent, two-thirds have specific rules of access and confidentiality measures to treat the datasets and over half (53 per cent) stated that the data provider does not contribute to methodological decisions regarding the use of the data. On the other hand, only 37 per cent can state that “c</w:t>
      </w:r>
      <w:r w:rsidRPr="007A4C9C">
        <w:rPr>
          <w:rFonts w:asciiTheme="majorBidi" w:hAnsiTheme="majorBidi" w:cstheme="majorBidi"/>
          <w:lang w:val="en-US"/>
        </w:rPr>
        <w:t>onsumers/citizens are informed that their data is being used for compiling official statistics</w:t>
      </w:r>
      <w:r>
        <w:rPr>
          <w:rFonts w:asciiTheme="majorBidi" w:hAnsiTheme="majorBidi" w:cstheme="majorBidi"/>
          <w:lang w:val="en-US"/>
        </w:rPr>
        <w:t>”.</w:t>
      </w:r>
    </w:p>
    <w:tbl>
      <w:tblPr>
        <w:tblStyle w:val="TableGrid"/>
        <w:tblW w:w="8640" w:type="dxa"/>
        <w:tblLook w:val="04A0" w:firstRow="1" w:lastRow="0" w:firstColumn="1" w:lastColumn="0" w:noHBand="0" w:noVBand="1"/>
      </w:tblPr>
      <w:tblGrid>
        <w:gridCol w:w="852"/>
        <w:gridCol w:w="5619"/>
        <w:gridCol w:w="1001"/>
        <w:gridCol w:w="1168"/>
      </w:tblGrid>
      <w:tr w:rsidR="00C25CF4" w:rsidRPr="00523D54" w14:paraId="4C2798DC" w14:textId="77777777" w:rsidTr="00B17A3D">
        <w:trPr>
          <w:trHeight w:val="300"/>
        </w:trPr>
        <w:tc>
          <w:tcPr>
            <w:tcW w:w="816" w:type="dxa"/>
            <w:hideMark/>
          </w:tcPr>
          <w:p w14:paraId="1412792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w:t>
            </w:r>
          </w:p>
        </w:tc>
        <w:tc>
          <w:tcPr>
            <w:tcW w:w="5386" w:type="dxa"/>
            <w:hideMark/>
          </w:tcPr>
          <w:p w14:paraId="23BF7C5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Which sources of data is the NSO currently using?  (multiple) </w:t>
            </w:r>
          </w:p>
        </w:tc>
        <w:tc>
          <w:tcPr>
            <w:tcW w:w="960" w:type="dxa"/>
            <w:noWrap/>
            <w:hideMark/>
          </w:tcPr>
          <w:p w14:paraId="04117936"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1120" w:type="dxa"/>
            <w:noWrap/>
            <w:hideMark/>
          </w:tcPr>
          <w:p w14:paraId="67B5FFEA" w14:textId="77777777" w:rsidR="00C25CF4" w:rsidRPr="0040020D" w:rsidRDefault="00C25CF4" w:rsidP="00884D21">
            <w:pPr>
              <w:rPr>
                <w:rFonts w:ascii="Calibri" w:eastAsia="Times New Roman" w:hAnsi="Calibri" w:cs="Times New Roman"/>
                <w:color w:val="000000"/>
                <w:sz w:val="20"/>
                <w:szCs w:val="20"/>
                <w:lang w:val="en-US" w:eastAsia="en-US"/>
              </w:rPr>
            </w:pPr>
          </w:p>
        </w:tc>
      </w:tr>
      <w:tr w:rsidR="00C25CF4" w:rsidRPr="00523D54" w14:paraId="09978925" w14:textId="77777777" w:rsidTr="00B17A3D">
        <w:trPr>
          <w:trHeight w:val="900"/>
        </w:trPr>
        <w:tc>
          <w:tcPr>
            <w:tcW w:w="816" w:type="dxa"/>
            <w:hideMark/>
          </w:tcPr>
          <w:p w14:paraId="26201C7F"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5.1c</w:t>
            </w:r>
          </w:p>
        </w:tc>
        <w:tc>
          <w:tcPr>
            <w:tcW w:w="5386" w:type="dxa"/>
            <w:hideMark/>
          </w:tcPr>
          <w:p w14:paraId="38F1EF2E" w14:textId="49FD2ED5"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(if "web scrapped data, satellite imagery or privately-owned datasets" was selected) Please select the statements that apply to how the NSS accesses and uses big data or citizen-generated </w:t>
            </w:r>
            <w:proofErr w:type="gramStart"/>
            <w:r w:rsidRPr="0040020D">
              <w:rPr>
                <w:rFonts w:ascii="Calibri" w:eastAsia="Times New Roman" w:hAnsi="Calibri" w:cs="Times New Roman"/>
                <w:color w:val="000000"/>
                <w:sz w:val="20"/>
                <w:szCs w:val="20"/>
                <w:lang w:val="en-US" w:eastAsia="en-US"/>
              </w:rPr>
              <w:t>data  (</w:t>
            </w:r>
            <w:proofErr w:type="gramEnd"/>
            <w:r w:rsidRPr="0040020D">
              <w:rPr>
                <w:rFonts w:ascii="Calibri" w:eastAsia="Times New Roman" w:hAnsi="Calibri" w:cs="Times New Roman"/>
                <w:color w:val="000000"/>
                <w:sz w:val="20"/>
                <w:szCs w:val="20"/>
                <w:lang w:val="en-US" w:eastAsia="en-US"/>
              </w:rPr>
              <w:t xml:space="preserve">multiple) </w:t>
            </w:r>
          </w:p>
        </w:tc>
        <w:tc>
          <w:tcPr>
            <w:tcW w:w="960" w:type="dxa"/>
            <w:hideMark/>
          </w:tcPr>
          <w:p w14:paraId="347196A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120" w:type="dxa"/>
            <w:hideMark/>
          </w:tcPr>
          <w:p w14:paraId="7F5C0E24"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51</w:t>
            </w:r>
          </w:p>
        </w:tc>
      </w:tr>
      <w:tr w:rsidR="00C25CF4" w:rsidRPr="00523D54" w14:paraId="0E2F6EEE" w14:textId="77777777" w:rsidTr="00B17A3D">
        <w:trPr>
          <w:trHeight w:val="600"/>
        </w:trPr>
        <w:tc>
          <w:tcPr>
            <w:tcW w:w="816" w:type="dxa"/>
            <w:hideMark/>
          </w:tcPr>
          <w:p w14:paraId="157512E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4763062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There are specific rules of access and confidentiality measures to treat these datasets </w:t>
            </w:r>
          </w:p>
        </w:tc>
        <w:tc>
          <w:tcPr>
            <w:tcW w:w="960" w:type="dxa"/>
            <w:hideMark/>
          </w:tcPr>
          <w:p w14:paraId="3CF0D98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120" w:type="dxa"/>
            <w:hideMark/>
          </w:tcPr>
          <w:p w14:paraId="61F8505A"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66.67</w:t>
            </w:r>
          </w:p>
        </w:tc>
      </w:tr>
      <w:tr w:rsidR="00C25CF4" w:rsidRPr="00523D54" w14:paraId="5C046CEC" w14:textId="77777777" w:rsidTr="00B17A3D">
        <w:trPr>
          <w:trHeight w:val="600"/>
        </w:trPr>
        <w:tc>
          <w:tcPr>
            <w:tcW w:w="816" w:type="dxa"/>
            <w:hideMark/>
          </w:tcPr>
          <w:p w14:paraId="4CBF58F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63C48731"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data provider (whether a CSO or private institution) does not contribute to methodological decisions regarding the use of the data</w:t>
            </w:r>
          </w:p>
        </w:tc>
        <w:tc>
          <w:tcPr>
            <w:tcW w:w="960" w:type="dxa"/>
            <w:hideMark/>
          </w:tcPr>
          <w:p w14:paraId="05835AFD"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27</w:t>
            </w:r>
          </w:p>
        </w:tc>
        <w:tc>
          <w:tcPr>
            <w:tcW w:w="1120" w:type="dxa"/>
            <w:hideMark/>
          </w:tcPr>
          <w:p w14:paraId="7565C35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52.94</w:t>
            </w:r>
          </w:p>
        </w:tc>
      </w:tr>
      <w:tr w:rsidR="00C25CF4" w:rsidRPr="00523D54" w14:paraId="68611033" w14:textId="77777777" w:rsidTr="00B17A3D">
        <w:trPr>
          <w:trHeight w:val="300"/>
        </w:trPr>
        <w:tc>
          <w:tcPr>
            <w:tcW w:w="816" w:type="dxa"/>
            <w:hideMark/>
          </w:tcPr>
          <w:p w14:paraId="30D3851C"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3DA641D0"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NSS has a contract with the data provider</w:t>
            </w:r>
          </w:p>
        </w:tc>
        <w:tc>
          <w:tcPr>
            <w:tcW w:w="960" w:type="dxa"/>
            <w:hideMark/>
          </w:tcPr>
          <w:p w14:paraId="2E379CB5"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23</w:t>
            </w:r>
          </w:p>
        </w:tc>
        <w:tc>
          <w:tcPr>
            <w:tcW w:w="1120" w:type="dxa"/>
            <w:hideMark/>
          </w:tcPr>
          <w:p w14:paraId="235AAB0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45.10</w:t>
            </w:r>
          </w:p>
        </w:tc>
      </w:tr>
      <w:tr w:rsidR="00C25CF4" w:rsidRPr="00523D54" w14:paraId="5FBAB53E" w14:textId="77777777" w:rsidTr="00B17A3D">
        <w:trPr>
          <w:trHeight w:val="600"/>
        </w:trPr>
        <w:tc>
          <w:tcPr>
            <w:tcW w:w="816" w:type="dxa"/>
            <w:hideMark/>
          </w:tcPr>
          <w:p w14:paraId="6EB765BE"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0CC71579"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The private provider of data (e.g. mobile phone operator) has been selected after weighing alternatives</w:t>
            </w:r>
          </w:p>
        </w:tc>
        <w:tc>
          <w:tcPr>
            <w:tcW w:w="960" w:type="dxa"/>
            <w:hideMark/>
          </w:tcPr>
          <w:p w14:paraId="4C8F88B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21</w:t>
            </w:r>
          </w:p>
        </w:tc>
        <w:tc>
          <w:tcPr>
            <w:tcW w:w="1120" w:type="dxa"/>
            <w:hideMark/>
          </w:tcPr>
          <w:p w14:paraId="7FD66A58"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41.18</w:t>
            </w:r>
          </w:p>
        </w:tc>
      </w:tr>
      <w:tr w:rsidR="00C25CF4" w:rsidRPr="00523D54" w14:paraId="0D01007E" w14:textId="77777777" w:rsidTr="00B17A3D">
        <w:trPr>
          <w:trHeight w:val="600"/>
        </w:trPr>
        <w:tc>
          <w:tcPr>
            <w:tcW w:w="816" w:type="dxa"/>
            <w:hideMark/>
          </w:tcPr>
          <w:p w14:paraId="18C7EE5B"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386" w:type="dxa"/>
            <w:hideMark/>
          </w:tcPr>
          <w:p w14:paraId="490FE2F0"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Consumers/citizens are informed that their data is being used for compiling official statistics</w:t>
            </w:r>
          </w:p>
        </w:tc>
        <w:tc>
          <w:tcPr>
            <w:tcW w:w="960" w:type="dxa"/>
            <w:hideMark/>
          </w:tcPr>
          <w:p w14:paraId="0181EEC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w:t>
            </w:r>
          </w:p>
        </w:tc>
        <w:tc>
          <w:tcPr>
            <w:tcW w:w="1120" w:type="dxa"/>
            <w:hideMark/>
          </w:tcPr>
          <w:p w14:paraId="7653EEE7" w14:textId="77777777" w:rsidR="00C25CF4" w:rsidRPr="0040020D" w:rsidRDefault="00C25CF4" w:rsidP="00884D21">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37.25</w:t>
            </w:r>
          </w:p>
        </w:tc>
      </w:tr>
    </w:tbl>
    <w:p w14:paraId="7A7C9CE3" w14:textId="77777777" w:rsidR="00884D21" w:rsidRDefault="00884D21" w:rsidP="00884D21">
      <w:pPr>
        <w:rPr>
          <w:rFonts w:asciiTheme="majorBidi" w:hAnsiTheme="majorBidi" w:cstheme="majorBidi"/>
          <w:lang w:val="en-US"/>
        </w:rPr>
      </w:pPr>
    </w:p>
    <w:p w14:paraId="199BBCBC" w14:textId="1B66E6C9" w:rsidR="00884D21" w:rsidRPr="00E30737" w:rsidRDefault="00884D21" w:rsidP="00884D21">
      <w:pPr>
        <w:rPr>
          <w:rFonts w:asciiTheme="majorBidi" w:hAnsiTheme="majorBidi" w:cstheme="majorBidi"/>
          <w:i/>
          <w:lang w:val="en-US"/>
        </w:rPr>
      </w:pPr>
      <w:r w:rsidRPr="00E30737">
        <w:rPr>
          <w:rFonts w:asciiTheme="majorBidi" w:hAnsiTheme="majorBidi" w:cstheme="majorBidi"/>
          <w:i/>
          <w:lang w:val="en-US"/>
        </w:rPr>
        <w:t>Question 5.3</w:t>
      </w:r>
    </w:p>
    <w:p w14:paraId="1643002F" w14:textId="2561B8D0" w:rsidR="00884D21" w:rsidRDefault="00884D21" w:rsidP="00AA12D8">
      <w:pPr>
        <w:rPr>
          <w:rFonts w:asciiTheme="majorBidi" w:hAnsiTheme="majorBidi" w:cstheme="majorBidi"/>
          <w:lang w:val="en-US"/>
        </w:rPr>
      </w:pPr>
      <w:r>
        <w:rPr>
          <w:rFonts w:asciiTheme="majorBidi" w:hAnsiTheme="majorBidi" w:cstheme="majorBidi"/>
          <w:lang w:val="en-US"/>
        </w:rPr>
        <w:t xml:space="preserve">The national statistical offices use quality management frameworks. Forty-five per cent apply the </w:t>
      </w:r>
      <w:r w:rsidRPr="00CB46BD">
        <w:rPr>
          <w:rFonts w:asciiTheme="majorBidi" w:hAnsiTheme="majorBidi" w:cstheme="majorBidi"/>
        </w:rPr>
        <w:t>Data Quality Assessment Framework</w:t>
      </w:r>
      <w:r w:rsidR="00AA12D8">
        <w:rPr>
          <w:rFonts w:asciiTheme="majorBidi" w:hAnsiTheme="majorBidi" w:cstheme="majorBidi"/>
        </w:rPr>
        <w:t>;</w:t>
      </w:r>
      <w:r>
        <w:rPr>
          <w:rFonts w:asciiTheme="majorBidi" w:hAnsiTheme="majorBidi" w:cstheme="majorBidi"/>
        </w:rPr>
        <w:t xml:space="preserve"> 43 per cent use the </w:t>
      </w:r>
      <w:r w:rsidRPr="00CB46BD">
        <w:rPr>
          <w:rFonts w:asciiTheme="majorBidi" w:hAnsiTheme="majorBidi" w:cstheme="majorBidi"/>
        </w:rPr>
        <w:t>European Statistical System Quality Assurance Framework</w:t>
      </w:r>
      <w:r w:rsidR="00AA12D8">
        <w:rPr>
          <w:rFonts w:asciiTheme="majorBidi" w:hAnsiTheme="majorBidi" w:cstheme="majorBidi"/>
        </w:rPr>
        <w:t>;</w:t>
      </w:r>
      <w:r>
        <w:rPr>
          <w:rFonts w:asciiTheme="majorBidi" w:hAnsiTheme="majorBidi" w:cstheme="majorBidi"/>
        </w:rPr>
        <w:t xml:space="preserve"> 38 per cent use </w:t>
      </w:r>
      <w:r w:rsidRPr="00CB46BD">
        <w:rPr>
          <w:rFonts w:asciiTheme="majorBidi" w:hAnsiTheme="majorBidi" w:cstheme="majorBidi"/>
        </w:rPr>
        <w:t xml:space="preserve">General Data Dissemination </w:t>
      </w:r>
      <w:proofErr w:type="spellStart"/>
      <w:proofErr w:type="gramStart"/>
      <w:r w:rsidRPr="00CB46BD">
        <w:rPr>
          <w:rFonts w:asciiTheme="majorBidi" w:hAnsiTheme="majorBidi" w:cstheme="majorBidi"/>
        </w:rPr>
        <w:t>Syste</w:t>
      </w:r>
      <w:proofErr w:type="spellEnd"/>
      <w:r w:rsidR="00AA12D8">
        <w:rPr>
          <w:rFonts w:asciiTheme="majorBidi" w:hAnsiTheme="majorBidi" w:cstheme="majorBidi"/>
        </w:rPr>
        <w:t>;</w:t>
      </w:r>
      <w:r>
        <w:rPr>
          <w:rFonts w:asciiTheme="majorBidi" w:hAnsiTheme="majorBidi" w:cstheme="majorBidi"/>
        </w:rPr>
        <w:t>,</w:t>
      </w:r>
      <w:proofErr w:type="gramEnd"/>
      <w:r>
        <w:rPr>
          <w:rFonts w:asciiTheme="majorBidi" w:hAnsiTheme="majorBidi" w:cstheme="majorBidi"/>
        </w:rPr>
        <w:t xml:space="preserve"> and 23 per cent use </w:t>
      </w:r>
      <w:r w:rsidRPr="00CB46BD">
        <w:rPr>
          <w:rFonts w:asciiTheme="majorBidi" w:hAnsiTheme="majorBidi" w:cstheme="majorBidi"/>
        </w:rPr>
        <w:t>Total Quality Management</w:t>
      </w:r>
      <w:r>
        <w:rPr>
          <w:rFonts w:asciiTheme="majorBidi" w:hAnsiTheme="majorBidi" w:cstheme="majorBidi"/>
        </w:rPr>
        <w:t xml:space="preserve">. </w:t>
      </w:r>
    </w:p>
    <w:p w14:paraId="30FBD4A3" w14:textId="77777777" w:rsidR="00AA12D8" w:rsidRDefault="00AA12D8" w:rsidP="00AA12D8">
      <w:pPr>
        <w:rPr>
          <w:rFonts w:asciiTheme="majorBidi" w:hAnsiTheme="majorBidi" w:cstheme="majorBidi"/>
          <w:lang w:val="en-US"/>
        </w:rPr>
      </w:pPr>
    </w:p>
    <w:p w14:paraId="2A65E3BE" w14:textId="5073FCA1"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5</w:t>
      </w:r>
    </w:p>
    <w:p w14:paraId="4C56994D" w14:textId="0B1854F3" w:rsidR="00182392" w:rsidRPr="00AA12D8" w:rsidRDefault="005E1AA2" w:rsidP="00AA12D8">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5</w:t>
      </w:r>
      <w:r w:rsidRPr="005E1AA2">
        <w:rPr>
          <w:rFonts w:asciiTheme="majorBidi" w:hAnsiTheme="majorBidi" w:cstheme="majorBidi"/>
          <w:highlight w:val="yellow"/>
          <w:lang w:val="en-US"/>
        </w:rPr>
        <w:t>, main challenges identified by respondents (question 5.5) included:</w:t>
      </w:r>
      <w:r w:rsidRPr="005E1AA2">
        <w:rPr>
          <w:rFonts w:asciiTheme="majorBidi" w:hAnsiTheme="majorBidi" w:cstheme="majorBidi"/>
          <w:lang w:val="en-US"/>
        </w:rPr>
        <w:t xml:space="preserve"> </w:t>
      </w:r>
    </w:p>
    <w:p w14:paraId="7607F17C" w14:textId="77777777" w:rsidR="0076527E" w:rsidRDefault="0076527E" w:rsidP="0007304A">
      <w:pPr>
        <w:rPr>
          <w:rFonts w:asciiTheme="majorBidi" w:hAnsiTheme="majorBidi" w:cstheme="majorBidi"/>
          <w:b/>
          <w:lang w:val="en-US"/>
        </w:rPr>
      </w:pPr>
    </w:p>
    <w:p w14:paraId="6E4350CC" w14:textId="10FA8689" w:rsidR="002F53E8" w:rsidRPr="00E30737" w:rsidRDefault="002F53E8" w:rsidP="0007304A">
      <w:pPr>
        <w:rPr>
          <w:rFonts w:asciiTheme="majorBidi" w:hAnsiTheme="majorBidi" w:cstheme="majorBidi"/>
          <w:b/>
          <w:lang w:val="en-US"/>
        </w:rPr>
      </w:pPr>
      <w:commentRangeStart w:id="165"/>
      <w:r w:rsidRPr="00E30737">
        <w:rPr>
          <w:rFonts w:asciiTheme="majorBidi" w:hAnsiTheme="majorBidi" w:cstheme="majorBidi"/>
          <w:b/>
          <w:lang w:val="en-US"/>
        </w:rPr>
        <w:t>Principle 6</w:t>
      </w:r>
      <w:r w:rsidR="00E30737" w:rsidRPr="00E30737">
        <w:rPr>
          <w:rFonts w:asciiTheme="majorBidi" w:hAnsiTheme="majorBidi" w:cstheme="majorBidi"/>
          <w:b/>
          <w:lang w:val="en-US"/>
        </w:rPr>
        <w:t>: Confidentiality</w:t>
      </w:r>
      <w:commentRangeEnd w:id="165"/>
      <w:r w:rsidR="00DD5F53">
        <w:rPr>
          <w:rStyle w:val="CommentReference"/>
        </w:rPr>
        <w:commentReference w:id="165"/>
      </w:r>
      <w:r w:rsidR="00E30737">
        <w:rPr>
          <w:rStyle w:val="FootnoteReference"/>
          <w:rFonts w:asciiTheme="majorBidi" w:hAnsiTheme="majorBidi" w:cstheme="majorBidi"/>
          <w:b/>
          <w:lang w:val="en-US"/>
        </w:rPr>
        <w:footnoteReference w:id="12"/>
      </w:r>
    </w:p>
    <w:p w14:paraId="277F9221" w14:textId="18EE8665" w:rsidR="002F53E8" w:rsidRDefault="002F53E8" w:rsidP="0007304A">
      <w:pPr>
        <w:rPr>
          <w:rFonts w:asciiTheme="majorBidi" w:hAnsiTheme="majorBidi" w:cstheme="majorBidi"/>
          <w:lang w:val="en-US"/>
        </w:rPr>
      </w:pPr>
      <w:r w:rsidRPr="00E30737">
        <w:rPr>
          <w:rFonts w:asciiTheme="majorBidi" w:hAnsiTheme="majorBidi" w:cstheme="majorBidi"/>
          <w:i/>
          <w:lang w:val="en-US"/>
        </w:rPr>
        <w:t>Question 6.1:</w:t>
      </w:r>
      <w:r>
        <w:rPr>
          <w:rFonts w:asciiTheme="majorBidi" w:hAnsiTheme="majorBidi" w:cstheme="majorBidi"/>
          <w:lang w:val="en-US"/>
        </w:rPr>
        <w:t xml:space="preserve"> all 93 country respondents state that there is a confidentiality provision in the laws that regulate the NSO/NSS, with 70 per cent noting that the confidentiality provision applies to the NSS in general and not just the NSO. </w:t>
      </w:r>
    </w:p>
    <w:tbl>
      <w:tblPr>
        <w:tblW w:w="8640" w:type="dxa"/>
        <w:tblInd w:w="103" w:type="dxa"/>
        <w:tblLook w:val="04A0" w:firstRow="1" w:lastRow="0" w:firstColumn="1" w:lastColumn="0" w:noHBand="0" w:noVBand="1"/>
      </w:tblPr>
      <w:tblGrid>
        <w:gridCol w:w="681"/>
        <w:gridCol w:w="6635"/>
        <w:gridCol w:w="603"/>
        <w:gridCol w:w="721"/>
      </w:tblGrid>
      <w:tr w:rsidR="002F53E8" w:rsidRPr="002F53E8" w14:paraId="0152CA6D" w14:textId="77777777" w:rsidTr="00B17A3D">
        <w:trPr>
          <w:trHeight w:val="560"/>
        </w:trPr>
        <w:tc>
          <w:tcPr>
            <w:tcW w:w="6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D8C5C2"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6.1a</w:t>
            </w:r>
          </w:p>
        </w:tc>
        <w:tc>
          <w:tcPr>
            <w:tcW w:w="6635" w:type="dxa"/>
            <w:tcBorders>
              <w:top w:val="single" w:sz="4" w:space="0" w:color="auto"/>
              <w:left w:val="nil"/>
              <w:bottom w:val="single" w:sz="4" w:space="0" w:color="auto"/>
              <w:right w:val="single" w:sz="4" w:space="0" w:color="auto"/>
            </w:tcBorders>
            <w:shd w:val="clear" w:color="auto" w:fill="auto"/>
            <w:vAlign w:val="bottom"/>
            <w:hideMark/>
          </w:tcPr>
          <w:p w14:paraId="322778F9"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If yes, does it apply to the NSO only or to the NSS in general?  (single)</w:t>
            </w:r>
          </w:p>
        </w:tc>
        <w:tc>
          <w:tcPr>
            <w:tcW w:w="603" w:type="dxa"/>
            <w:tcBorders>
              <w:top w:val="single" w:sz="4" w:space="0" w:color="auto"/>
              <w:left w:val="nil"/>
              <w:bottom w:val="single" w:sz="4" w:space="0" w:color="auto"/>
              <w:right w:val="single" w:sz="4" w:space="0" w:color="auto"/>
            </w:tcBorders>
            <w:shd w:val="clear" w:color="auto" w:fill="auto"/>
            <w:noWrap/>
            <w:vAlign w:val="bottom"/>
            <w:hideMark/>
          </w:tcPr>
          <w:p w14:paraId="2F58A59A"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No.</w:t>
            </w:r>
          </w:p>
        </w:tc>
        <w:tc>
          <w:tcPr>
            <w:tcW w:w="721" w:type="dxa"/>
            <w:tcBorders>
              <w:top w:val="single" w:sz="4" w:space="0" w:color="auto"/>
              <w:left w:val="nil"/>
              <w:bottom w:val="single" w:sz="4" w:space="0" w:color="auto"/>
              <w:right w:val="single" w:sz="4" w:space="0" w:color="auto"/>
            </w:tcBorders>
            <w:shd w:val="clear" w:color="auto" w:fill="auto"/>
            <w:noWrap/>
            <w:vAlign w:val="bottom"/>
            <w:hideMark/>
          </w:tcPr>
          <w:p w14:paraId="76D5C0CF"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w:t>
            </w:r>
          </w:p>
        </w:tc>
      </w:tr>
      <w:tr w:rsidR="002F53E8" w:rsidRPr="002F53E8" w14:paraId="1B10D41B" w14:textId="77777777" w:rsidTr="00B17A3D">
        <w:trPr>
          <w:trHeight w:val="28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02C6993"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lastRenderedPageBreak/>
              <w:t> </w:t>
            </w:r>
          </w:p>
        </w:tc>
        <w:tc>
          <w:tcPr>
            <w:tcW w:w="6635" w:type="dxa"/>
            <w:tcBorders>
              <w:top w:val="nil"/>
              <w:left w:val="nil"/>
              <w:bottom w:val="single" w:sz="4" w:space="0" w:color="auto"/>
              <w:right w:val="single" w:sz="4" w:space="0" w:color="auto"/>
            </w:tcBorders>
            <w:shd w:val="clear" w:color="auto" w:fill="auto"/>
            <w:noWrap/>
            <w:vAlign w:val="bottom"/>
            <w:hideMark/>
          </w:tcPr>
          <w:p w14:paraId="22DB0C2A"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NSS</w:t>
            </w:r>
          </w:p>
        </w:tc>
        <w:tc>
          <w:tcPr>
            <w:tcW w:w="603" w:type="dxa"/>
            <w:tcBorders>
              <w:top w:val="nil"/>
              <w:left w:val="nil"/>
              <w:bottom w:val="single" w:sz="4" w:space="0" w:color="auto"/>
              <w:right w:val="single" w:sz="4" w:space="0" w:color="auto"/>
            </w:tcBorders>
            <w:shd w:val="clear" w:color="auto" w:fill="auto"/>
            <w:noWrap/>
            <w:vAlign w:val="bottom"/>
            <w:hideMark/>
          </w:tcPr>
          <w:p w14:paraId="486E6B71"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65</w:t>
            </w:r>
          </w:p>
        </w:tc>
        <w:tc>
          <w:tcPr>
            <w:tcW w:w="721" w:type="dxa"/>
            <w:tcBorders>
              <w:top w:val="nil"/>
              <w:left w:val="nil"/>
              <w:bottom w:val="single" w:sz="4" w:space="0" w:color="auto"/>
              <w:right w:val="single" w:sz="4" w:space="0" w:color="auto"/>
            </w:tcBorders>
            <w:shd w:val="clear" w:color="auto" w:fill="auto"/>
            <w:noWrap/>
            <w:vAlign w:val="bottom"/>
            <w:hideMark/>
          </w:tcPr>
          <w:p w14:paraId="4F1CB321"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69.9</w:t>
            </w:r>
          </w:p>
        </w:tc>
      </w:tr>
      <w:tr w:rsidR="002F53E8" w:rsidRPr="002F53E8" w14:paraId="1232189D" w14:textId="77777777" w:rsidTr="00B17A3D">
        <w:trPr>
          <w:trHeight w:val="280"/>
        </w:trPr>
        <w:tc>
          <w:tcPr>
            <w:tcW w:w="681" w:type="dxa"/>
            <w:tcBorders>
              <w:top w:val="nil"/>
              <w:left w:val="single" w:sz="4" w:space="0" w:color="auto"/>
              <w:bottom w:val="single" w:sz="4" w:space="0" w:color="auto"/>
              <w:right w:val="single" w:sz="4" w:space="0" w:color="auto"/>
            </w:tcBorders>
            <w:shd w:val="clear" w:color="auto" w:fill="auto"/>
            <w:noWrap/>
            <w:vAlign w:val="bottom"/>
            <w:hideMark/>
          </w:tcPr>
          <w:p w14:paraId="6FA5BE7D"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 </w:t>
            </w:r>
          </w:p>
        </w:tc>
        <w:tc>
          <w:tcPr>
            <w:tcW w:w="6635" w:type="dxa"/>
            <w:tcBorders>
              <w:top w:val="nil"/>
              <w:left w:val="nil"/>
              <w:bottom w:val="single" w:sz="4" w:space="0" w:color="auto"/>
              <w:right w:val="single" w:sz="4" w:space="0" w:color="auto"/>
            </w:tcBorders>
            <w:shd w:val="clear" w:color="auto" w:fill="auto"/>
            <w:noWrap/>
            <w:vAlign w:val="bottom"/>
            <w:hideMark/>
          </w:tcPr>
          <w:p w14:paraId="4489A178" w14:textId="77777777" w:rsidR="002F53E8" w:rsidRPr="002F53E8" w:rsidRDefault="002F53E8" w:rsidP="002F53E8">
            <w:pPr>
              <w:spacing w:after="0" w:line="240" w:lineRule="auto"/>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NSO</w:t>
            </w:r>
          </w:p>
        </w:tc>
        <w:tc>
          <w:tcPr>
            <w:tcW w:w="603" w:type="dxa"/>
            <w:tcBorders>
              <w:top w:val="nil"/>
              <w:left w:val="nil"/>
              <w:bottom w:val="single" w:sz="4" w:space="0" w:color="auto"/>
              <w:right w:val="single" w:sz="4" w:space="0" w:color="auto"/>
            </w:tcBorders>
            <w:shd w:val="clear" w:color="auto" w:fill="auto"/>
            <w:noWrap/>
            <w:vAlign w:val="bottom"/>
            <w:hideMark/>
          </w:tcPr>
          <w:p w14:paraId="6F044D56"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28</w:t>
            </w:r>
          </w:p>
        </w:tc>
        <w:tc>
          <w:tcPr>
            <w:tcW w:w="721" w:type="dxa"/>
            <w:tcBorders>
              <w:top w:val="nil"/>
              <w:left w:val="nil"/>
              <w:bottom w:val="single" w:sz="4" w:space="0" w:color="auto"/>
              <w:right w:val="single" w:sz="4" w:space="0" w:color="auto"/>
            </w:tcBorders>
            <w:shd w:val="clear" w:color="auto" w:fill="auto"/>
            <w:noWrap/>
            <w:vAlign w:val="bottom"/>
            <w:hideMark/>
          </w:tcPr>
          <w:p w14:paraId="1317C6CB" w14:textId="77777777" w:rsidR="002F53E8" w:rsidRPr="002F53E8" w:rsidRDefault="002F53E8" w:rsidP="002F53E8">
            <w:pPr>
              <w:spacing w:after="0" w:line="240" w:lineRule="auto"/>
              <w:jc w:val="right"/>
              <w:rPr>
                <w:rFonts w:ascii="Calibri" w:eastAsia="Times New Roman" w:hAnsi="Calibri" w:cs="Times New Roman"/>
                <w:color w:val="000000"/>
                <w:sz w:val="20"/>
                <w:szCs w:val="20"/>
                <w:lang w:val="en-US" w:eastAsia="en-US"/>
              </w:rPr>
            </w:pPr>
            <w:r w:rsidRPr="002F53E8">
              <w:rPr>
                <w:rFonts w:ascii="Calibri" w:eastAsia="Times New Roman" w:hAnsi="Calibri" w:cs="Times New Roman"/>
                <w:color w:val="000000"/>
                <w:sz w:val="20"/>
                <w:szCs w:val="20"/>
                <w:lang w:val="en-US" w:eastAsia="en-US"/>
              </w:rPr>
              <w:t>30.1</w:t>
            </w:r>
          </w:p>
        </w:tc>
      </w:tr>
    </w:tbl>
    <w:p w14:paraId="2EE3E5DB" w14:textId="77777777" w:rsidR="002F53E8" w:rsidRDefault="002F53E8" w:rsidP="0007304A">
      <w:pPr>
        <w:rPr>
          <w:rFonts w:asciiTheme="majorBidi" w:hAnsiTheme="majorBidi" w:cstheme="majorBidi"/>
          <w:lang w:val="en-US"/>
        </w:rPr>
      </w:pPr>
    </w:p>
    <w:p w14:paraId="350CAB26" w14:textId="7550DA46" w:rsidR="002F53E8" w:rsidRPr="00E30737" w:rsidRDefault="002F53E8" w:rsidP="0007304A">
      <w:pPr>
        <w:rPr>
          <w:rFonts w:asciiTheme="majorBidi" w:hAnsiTheme="majorBidi" w:cstheme="majorBidi"/>
          <w:i/>
          <w:lang w:val="en-US"/>
        </w:rPr>
      </w:pPr>
      <w:r w:rsidRPr="00C25CF4">
        <w:rPr>
          <w:rFonts w:asciiTheme="majorBidi" w:hAnsiTheme="majorBidi" w:cstheme="majorBidi"/>
          <w:i/>
          <w:highlight w:val="yellow"/>
          <w:lang w:val="en-US"/>
        </w:rPr>
        <w:t>Question 6.3</w:t>
      </w:r>
    </w:p>
    <w:p w14:paraId="487BA4B1" w14:textId="23755F62" w:rsidR="002F53E8" w:rsidRPr="00AA12D8" w:rsidRDefault="00AA12D8" w:rsidP="00AA12D8">
      <w:pPr>
        <w:spacing w:after="0" w:line="240" w:lineRule="auto"/>
        <w:contextualSpacing/>
        <w:rPr>
          <w:rFonts w:asciiTheme="majorBidi" w:hAnsiTheme="majorBidi" w:cstheme="majorBidi"/>
          <w:i/>
          <w:iCs/>
          <w:sz w:val="20"/>
          <w:szCs w:val="20"/>
          <w:lang w:val="en-US"/>
        </w:rPr>
      </w:pPr>
      <w:r w:rsidRPr="00AA12D8">
        <w:rPr>
          <w:rFonts w:asciiTheme="majorBidi" w:hAnsiTheme="majorBidi" w:cstheme="majorBidi"/>
          <w:i/>
          <w:iCs/>
          <w:sz w:val="20"/>
          <w:szCs w:val="20"/>
          <w:lang w:val="en-US"/>
        </w:rPr>
        <w:t xml:space="preserve">What practices are currently being implemented to anonymize statistical data?  </w:t>
      </w:r>
    </w:p>
    <w:p w14:paraId="7F09479B" w14:textId="7FD35B55" w:rsidR="00AA12D8" w:rsidRPr="002F53E8" w:rsidRDefault="00AA12D8" w:rsidP="00AA12D8">
      <w:pPr>
        <w:spacing w:after="0" w:line="240" w:lineRule="auto"/>
        <w:contextualSpacing/>
        <w:rPr>
          <w:rFonts w:asciiTheme="majorBidi" w:hAnsiTheme="majorBidi" w:cstheme="majorBidi"/>
          <w:sz w:val="20"/>
          <w:szCs w:val="20"/>
          <w:lang w:val="en-US"/>
        </w:rPr>
      </w:pPr>
      <w:r>
        <w:rPr>
          <w:rFonts w:asciiTheme="majorBidi" w:hAnsiTheme="majorBidi" w:cstheme="majorBidi"/>
          <w:noProof/>
          <w:sz w:val="20"/>
          <w:szCs w:val="20"/>
          <w:lang w:val="en-US"/>
        </w:rPr>
        <w:drawing>
          <wp:inline distT="0" distB="0" distL="0" distR="0" wp14:anchorId="64938653" wp14:editId="7CF842F8">
            <wp:extent cx="6625749" cy="248602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35109" cy="2489537"/>
                    </a:xfrm>
                    <a:prstGeom prst="rect">
                      <a:avLst/>
                    </a:prstGeom>
                    <a:noFill/>
                  </pic:spPr>
                </pic:pic>
              </a:graphicData>
            </a:graphic>
          </wp:inline>
        </w:drawing>
      </w:r>
    </w:p>
    <w:p w14:paraId="6C6F71EF" w14:textId="77777777" w:rsidR="00AA12D8" w:rsidRDefault="00AA12D8" w:rsidP="005E1AA2">
      <w:pPr>
        <w:rPr>
          <w:rFonts w:asciiTheme="majorBidi" w:hAnsiTheme="majorBidi" w:cstheme="majorBidi"/>
          <w:i/>
          <w:lang w:val="en-US"/>
        </w:rPr>
      </w:pPr>
    </w:p>
    <w:p w14:paraId="1858E868" w14:textId="3D57CD65" w:rsidR="005E1AA2" w:rsidRPr="005E1AA2" w:rsidRDefault="005E1AA2" w:rsidP="005E1AA2">
      <w:pPr>
        <w:rPr>
          <w:rFonts w:asciiTheme="majorBidi" w:hAnsiTheme="majorBidi" w:cstheme="majorBidi"/>
          <w:i/>
          <w:lang w:val="en-US"/>
        </w:rPr>
      </w:pPr>
      <w:r w:rsidRPr="005E1AA2">
        <w:rPr>
          <w:rFonts w:asciiTheme="majorBidi" w:hAnsiTheme="majorBidi" w:cstheme="majorBidi"/>
          <w:i/>
          <w:lang w:val="en-US"/>
        </w:rPr>
        <w:t xml:space="preserve">Challenges in the implementation of Principle </w:t>
      </w:r>
      <w:r>
        <w:rPr>
          <w:rFonts w:asciiTheme="majorBidi" w:hAnsiTheme="majorBidi" w:cstheme="majorBidi"/>
          <w:i/>
          <w:lang w:val="en-US"/>
        </w:rPr>
        <w:t>6</w:t>
      </w:r>
    </w:p>
    <w:p w14:paraId="28E09E63" w14:textId="6DEFF029" w:rsidR="006D67B4" w:rsidRPr="00637951" w:rsidRDefault="005E1AA2" w:rsidP="005E1AA2">
      <w:pPr>
        <w:rPr>
          <w:rFonts w:asciiTheme="majorBidi" w:hAnsiTheme="majorBidi" w:cstheme="majorBidi"/>
          <w:lang w:val="en-US"/>
        </w:rPr>
      </w:pPr>
      <w:r w:rsidRPr="005E1AA2">
        <w:rPr>
          <w:rFonts w:asciiTheme="majorBidi" w:hAnsiTheme="majorBidi" w:cstheme="majorBidi"/>
          <w:lang w:val="en-US"/>
        </w:rPr>
        <w:t xml:space="preserve">In general, for Principle </w:t>
      </w:r>
      <w:r>
        <w:rPr>
          <w:rFonts w:asciiTheme="majorBidi" w:hAnsiTheme="majorBidi" w:cstheme="majorBidi"/>
          <w:lang w:val="en-US"/>
        </w:rPr>
        <w:t>6</w:t>
      </w:r>
      <w:r w:rsidRPr="005E1AA2">
        <w:rPr>
          <w:rFonts w:asciiTheme="majorBidi" w:hAnsiTheme="majorBidi" w:cstheme="majorBidi"/>
          <w:lang w:val="en-US"/>
        </w:rPr>
        <w:t xml:space="preserve">, main challenges identified by respondents (question </w:t>
      </w:r>
      <w:r>
        <w:rPr>
          <w:rFonts w:asciiTheme="majorBidi" w:hAnsiTheme="majorBidi" w:cstheme="majorBidi"/>
          <w:lang w:val="en-US"/>
        </w:rPr>
        <w:t>6</w:t>
      </w:r>
      <w:r w:rsidRPr="005E1AA2">
        <w:rPr>
          <w:rFonts w:asciiTheme="majorBidi" w:hAnsiTheme="majorBidi" w:cstheme="majorBidi"/>
          <w:lang w:val="en-US"/>
        </w:rPr>
        <w:t xml:space="preserve">.5) included: </w:t>
      </w:r>
      <w:r w:rsidR="00637951" w:rsidRPr="00637951">
        <w:rPr>
          <w:rFonts w:asciiTheme="majorBidi" w:hAnsiTheme="majorBidi" w:cstheme="majorBidi"/>
          <w:lang w:val="en-US"/>
        </w:rPr>
        <w:t>More guidance in the recommendation about handling micro data and open data accessibility would be helpful. Consideration of the risks relating to equitable access when data is released by multiple sources; local population is too small, hence there is high probability of response fatigue among households for household surveys. Anonymizing data is also a challenge as it is easy to identify persons; there are some contradiction</w:t>
      </w:r>
      <w:r>
        <w:rPr>
          <w:rFonts w:asciiTheme="majorBidi" w:hAnsiTheme="majorBidi" w:cstheme="majorBidi"/>
          <w:lang w:val="en-US"/>
        </w:rPr>
        <w:t>s</w:t>
      </w:r>
      <w:r w:rsidR="00637951" w:rsidRPr="00637951">
        <w:rPr>
          <w:rFonts w:asciiTheme="majorBidi" w:hAnsiTheme="majorBidi" w:cstheme="majorBidi"/>
          <w:lang w:val="en-US"/>
        </w:rPr>
        <w:t xml:space="preserve"> between other laws and the</w:t>
      </w:r>
      <w:r>
        <w:rPr>
          <w:rFonts w:asciiTheme="majorBidi" w:hAnsiTheme="majorBidi" w:cstheme="majorBidi"/>
          <w:lang w:val="en-US"/>
        </w:rPr>
        <w:t xml:space="preserve"> Statistics l</w:t>
      </w:r>
      <w:r w:rsidR="00637951" w:rsidRPr="00637951">
        <w:rPr>
          <w:rFonts w:asciiTheme="majorBidi" w:hAnsiTheme="majorBidi" w:cstheme="majorBidi"/>
          <w:lang w:val="en-US"/>
        </w:rPr>
        <w:t>aw</w:t>
      </w:r>
      <w:r>
        <w:rPr>
          <w:rFonts w:asciiTheme="majorBidi" w:hAnsiTheme="majorBidi" w:cstheme="majorBidi"/>
          <w:lang w:val="en-US"/>
        </w:rPr>
        <w:t>.</w:t>
      </w:r>
    </w:p>
    <w:p w14:paraId="1F238861" w14:textId="77777777" w:rsidR="00C25CF4" w:rsidRDefault="00C25CF4" w:rsidP="008B3ADA">
      <w:pPr>
        <w:rPr>
          <w:rFonts w:asciiTheme="majorBidi" w:hAnsiTheme="majorBidi" w:cstheme="majorBidi"/>
          <w:b/>
          <w:lang w:val="en-US"/>
        </w:rPr>
      </w:pPr>
    </w:p>
    <w:p w14:paraId="3758DCFB" w14:textId="31AEEF6A" w:rsidR="008B3ADA" w:rsidRPr="00E30737" w:rsidRDefault="008B3ADA" w:rsidP="008B3ADA">
      <w:pPr>
        <w:rPr>
          <w:rFonts w:asciiTheme="majorBidi" w:hAnsiTheme="majorBidi" w:cstheme="majorBidi"/>
          <w:b/>
          <w:lang w:val="en-US"/>
        </w:rPr>
      </w:pPr>
      <w:commentRangeStart w:id="166"/>
      <w:r w:rsidRPr="00E30737">
        <w:rPr>
          <w:rFonts w:asciiTheme="majorBidi" w:hAnsiTheme="majorBidi" w:cstheme="majorBidi"/>
          <w:b/>
          <w:lang w:val="en-US"/>
        </w:rPr>
        <w:t>Principle 7</w:t>
      </w:r>
      <w:r w:rsidR="00E30737" w:rsidRPr="00E30737">
        <w:rPr>
          <w:rFonts w:asciiTheme="majorBidi" w:hAnsiTheme="majorBidi" w:cstheme="majorBidi"/>
          <w:b/>
          <w:lang w:val="en-US"/>
        </w:rPr>
        <w:t>: Legislation</w:t>
      </w:r>
      <w:commentRangeEnd w:id="166"/>
      <w:r w:rsidR="00DD5F53">
        <w:rPr>
          <w:rStyle w:val="CommentReference"/>
        </w:rPr>
        <w:commentReference w:id="166"/>
      </w:r>
      <w:r w:rsidR="00E30737">
        <w:rPr>
          <w:rStyle w:val="FootnoteReference"/>
          <w:rFonts w:asciiTheme="majorBidi" w:hAnsiTheme="majorBidi" w:cstheme="majorBidi"/>
          <w:b/>
          <w:lang w:val="en-US"/>
        </w:rPr>
        <w:footnoteReference w:id="13"/>
      </w:r>
    </w:p>
    <w:p w14:paraId="6722651E"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7.1</w:t>
      </w:r>
    </w:p>
    <w:p w14:paraId="2D8E2B3B" w14:textId="4FB0CBB5" w:rsidR="008B3ADA" w:rsidRDefault="008B3ADA" w:rsidP="008B3ADA">
      <w:pPr>
        <w:rPr>
          <w:rFonts w:asciiTheme="majorBidi" w:hAnsiTheme="majorBidi" w:cstheme="majorBidi"/>
          <w:lang w:val="en-US"/>
        </w:rPr>
      </w:pPr>
      <w:r>
        <w:rPr>
          <w:rFonts w:asciiTheme="majorBidi" w:hAnsiTheme="majorBidi" w:cstheme="majorBidi"/>
          <w:lang w:val="en-US"/>
        </w:rPr>
        <w:t>General statistics law practically exists in all</w:t>
      </w:r>
      <w:r w:rsidR="00C25CF4">
        <w:rPr>
          <w:rFonts w:asciiTheme="majorBidi" w:hAnsiTheme="majorBidi" w:cstheme="majorBidi"/>
          <w:lang w:val="en-US"/>
        </w:rPr>
        <w:t xml:space="preserve"> countries</w:t>
      </w:r>
      <w:r>
        <w:rPr>
          <w:rFonts w:asciiTheme="majorBidi" w:hAnsiTheme="majorBidi" w:cstheme="majorBidi"/>
          <w:lang w:val="en-US"/>
        </w:rPr>
        <w:t>, except for three of the respondents.</w:t>
      </w:r>
    </w:p>
    <w:tbl>
      <w:tblPr>
        <w:tblStyle w:val="TableGrid"/>
        <w:tblW w:w="8640" w:type="dxa"/>
        <w:tblLook w:val="04A0" w:firstRow="1" w:lastRow="0" w:firstColumn="1" w:lastColumn="0" w:noHBand="0" w:noVBand="1"/>
      </w:tblPr>
      <w:tblGrid>
        <w:gridCol w:w="1110"/>
        <w:gridCol w:w="6290"/>
        <w:gridCol w:w="580"/>
        <w:gridCol w:w="660"/>
      </w:tblGrid>
      <w:tr w:rsidR="008B3ADA" w:rsidRPr="00E67680" w14:paraId="5F097807" w14:textId="77777777" w:rsidTr="00B17A3D">
        <w:trPr>
          <w:trHeight w:val="300"/>
        </w:trPr>
        <w:tc>
          <w:tcPr>
            <w:tcW w:w="1110" w:type="dxa"/>
            <w:noWrap/>
            <w:hideMark/>
          </w:tcPr>
          <w:p w14:paraId="421D4F8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7.1</w:t>
            </w:r>
          </w:p>
        </w:tc>
        <w:tc>
          <w:tcPr>
            <w:tcW w:w="6290" w:type="dxa"/>
            <w:noWrap/>
            <w:hideMark/>
          </w:tcPr>
          <w:p w14:paraId="7980A06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Is there a general statistics law in your country?  (single)</w:t>
            </w:r>
          </w:p>
        </w:tc>
        <w:tc>
          <w:tcPr>
            <w:tcW w:w="580" w:type="dxa"/>
            <w:noWrap/>
            <w:hideMark/>
          </w:tcPr>
          <w:p w14:paraId="56961EE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660" w:type="dxa"/>
            <w:noWrap/>
            <w:hideMark/>
          </w:tcPr>
          <w:p w14:paraId="582D5B0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E67680" w14:paraId="3018DA42" w14:textId="77777777" w:rsidTr="00B17A3D">
        <w:trPr>
          <w:trHeight w:val="300"/>
        </w:trPr>
        <w:tc>
          <w:tcPr>
            <w:tcW w:w="1110" w:type="dxa"/>
            <w:noWrap/>
            <w:hideMark/>
          </w:tcPr>
          <w:p w14:paraId="094E7AA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6290" w:type="dxa"/>
            <w:noWrap/>
            <w:hideMark/>
          </w:tcPr>
          <w:p w14:paraId="22C38DB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580" w:type="dxa"/>
            <w:noWrap/>
            <w:hideMark/>
          </w:tcPr>
          <w:p w14:paraId="4321734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90</w:t>
            </w:r>
          </w:p>
        </w:tc>
        <w:tc>
          <w:tcPr>
            <w:tcW w:w="660" w:type="dxa"/>
            <w:noWrap/>
            <w:hideMark/>
          </w:tcPr>
          <w:p w14:paraId="7550995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96.8</w:t>
            </w:r>
          </w:p>
        </w:tc>
      </w:tr>
      <w:tr w:rsidR="008B3ADA" w:rsidRPr="00E67680" w14:paraId="63E52246" w14:textId="77777777" w:rsidTr="00B17A3D">
        <w:trPr>
          <w:trHeight w:val="300"/>
        </w:trPr>
        <w:tc>
          <w:tcPr>
            <w:tcW w:w="1110" w:type="dxa"/>
            <w:noWrap/>
            <w:hideMark/>
          </w:tcPr>
          <w:p w14:paraId="4479DC7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6290" w:type="dxa"/>
            <w:noWrap/>
            <w:hideMark/>
          </w:tcPr>
          <w:p w14:paraId="120C57F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580" w:type="dxa"/>
            <w:noWrap/>
            <w:hideMark/>
          </w:tcPr>
          <w:p w14:paraId="7E976D2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w:t>
            </w:r>
          </w:p>
        </w:tc>
        <w:tc>
          <w:tcPr>
            <w:tcW w:w="660" w:type="dxa"/>
            <w:noWrap/>
            <w:hideMark/>
          </w:tcPr>
          <w:p w14:paraId="12445E5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3.2</w:t>
            </w:r>
          </w:p>
        </w:tc>
      </w:tr>
    </w:tbl>
    <w:p w14:paraId="2FB98862" w14:textId="77777777" w:rsidR="009A6B04" w:rsidRDefault="009A6B04" w:rsidP="008B3ADA">
      <w:pPr>
        <w:rPr>
          <w:rFonts w:asciiTheme="majorBidi" w:hAnsiTheme="majorBidi" w:cstheme="majorBidi"/>
          <w:i/>
          <w:lang w:val="en-US"/>
        </w:rPr>
      </w:pPr>
    </w:p>
    <w:p w14:paraId="570ED58C" w14:textId="37D2DEC9"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7.2</w:t>
      </w:r>
    </w:p>
    <w:p w14:paraId="6F234761" w14:textId="277EE2FB" w:rsidR="008B3ADA" w:rsidRDefault="008B3ADA" w:rsidP="008B3ADA">
      <w:pPr>
        <w:rPr>
          <w:rFonts w:asciiTheme="majorBidi" w:hAnsiTheme="majorBidi" w:cstheme="majorBidi"/>
          <w:lang w:val="en-US"/>
        </w:rPr>
      </w:pPr>
      <w:r>
        <w:rPr>
          <w:rFonts w:asciiTheme="majorBidi" w:hAnsiTheme="majorBidi" w:cstheme="majorBidi"/>
          <w:lang w:val="en-US"/>
        </w:rPr>
        <w:t>In 97 per cent of the countries, there are regulations that cover the body responsible for statistics. Regulations in 94 per cent of the countries provide rules on the status, mandate and functions of</w:t>
      </w:r>
      <w:r w:rsidR="00C25CF4">
        <w:rPr>
          <w:rFonts w:asciiTheme="majorBidi" w:hAnsiTheme="majorBidi" w:cstheme="majorBidi"/>
          <w:lang w:val="en-US"/>
        </w:rPr>
        <w:t xml:space="preserve"> the</w:t>
      </w:r>
      <w:r>
        <w:rPr>
          <w:rFonts w:asciiTheme="majorBidi" w:hAnsiTheme="majorBidi" w:cstheme="majorBidi"/>
          <w:lang w:val="en-US"/>
        </w:rPr>
        <w:t xml:space="preserve"> </w:t>
      </w:r>
      <w:r>
        <w:rPr>
          <w:rFonts w:asciiTheme="majorBidi" w:hAnsiTheme="majorBidi" w:cstheme="majorBidi"/>
          <w:lang w:val="en-US"/>
        </w:rPr>
        <w:lastRenderedPageBreak/>
        <w:t>national statistical office. Approximately 92 per cent also indicated that regulations cover secrecy, confidentiality and privacy obligations.</w:t>
      </w:r>
    </w:p>
    <w:tbl>
      <w:tblPr>
        <w:tblStyle w:val="TableGrid"/>
        <w:tblW w:w="8640" w:type="dxa"/>
        <w:tblLook w:val="04A0" w:firstRow="1" w:lastRow="0" w:firstColumn="1" w:lastColumn="0" w:noHBand="0" w:noVBand="1"/>
      </w:tblPr>
      <w:tblGrid>
        <w:gridCol w:w="928"/>
        <w:gridCol w:w="5737"/>
        <w:gridCol w:w="983"/>
        <w:gridCol w:w="992"/>
      </w:tblGrid>
      <w:tr w:rsidR="008B3ADA" w:rsidRPr="002B1113" w14:paraId="53EC6E0B" w14:textId="77777777" w:rsidTr="00B17A3D">
        <w:trPr>
          <w:trHeight w:val="585"/>
        </w:trPr>
        <w:tc>
          <w:tcPr>
            <w:tcW w:w="868" w:type="dxa"/>
            <w:hideMark/>
          </w:tcPr>
          <w:p w14:paraId="3776472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7.2</w:t>
            </w:r>
          </w:p>
        </w:tc>
        <w:tc>
          <w:tcPr>
            <w:tcW w:w="5363" w:type="dxa"/>
            <w:hideMark/>
          </w:tcPr>
          <w:p w14:paraId="4F957BC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Which of the following aspects of the NSS are covered by regulations (e.g. Statistical Law, presidential decrees)?  (multiple)</w:t>
            </w:r>
          </w:p>
        </w:tc>
        <w:tc>
          <w:tcPr>
            <w:tcW w:w="919" w:type="dxa"/>
            <w:hideMark/>
          </w:tcPr>
          <w:p w14:paraId="34B9CFB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Count</w:t>
            </w:r>
          </w:p>
        </w:tc>
        <w:tc>
          <w:tcPr>
            <w:tcW w:w="927" w:type="dxa"/>
            <w:hideMark/>
          </w:tcPr>
          <w:p w14:paraId="576189B3" w14:textId="77777777" w:rsidR="008B3ADA" w:rsidRPr="00182392" w:rsidRDefault="008B3ADA" w:rsidP="008B3ADA">
            <w:pPr>
              <w:rPr>
                <w:rFonts w:ascii="Calibri" w:eastAsia="Times New Roman" w:hAnsi="Calibri" w:cs="Times New Roman"/>
                <w:color w:val="000000"/>
                <w:sz w:val="20"/>
                <w:szCs w:val="20"/>
                <w:lang w:val="en-US" w:eastAsia="en-US"/>
              </w:rPr>
            </w:pPr>
            <w:commentRangeStart w:id="167"/>
            <w:r w:rsidRPr="00182392">
              <w:rPr>
                <w:rFonts w:ascii="Calibri" w:eastAsia="Times New Roman" w:hAnsi="Calibri" w:cs="Times New Roman"/>
                <w:color w:val="000000"/>
                <w:sz w:val="20"/>
                <w:szCs w:val="20"/>
                <w:lang w:val="en-US" w:eastAsia="en-US"/>
              </w:rPr>
              <w:t>% (based on 93</w:t>
            </w:r>
            <w:commentRangeEnd w:id="167"/>
            <w:r w:rsidR="00C25CF4">
              <w:rPr>
                <w:rStyle w:val="CommentReference"/>
              </w:rPr>
              <w:commentReference w:id="167"/>
            </w:r>
            <w:r w:rsidRPr="00182392">
              <w:rPr>
                <w:rFonts w:ascii="Calibri" w:eastAsia="Times New Roman" w:hAnsi="Calibri" w:cs="Times New Roman"/>
                <w:color w:val="000000"/>
                <w:sz w:val="20"/>
                <w:szCs w:val="20"/>
                <w:lang w:val="en-US" w:eastAsia="en-US"/>
              </w:rPr>
              <w:t>)</w:t>
            </w:r>
          </w:p>
        </w:tc>
      </w:tr>
      <w:tr w:rsidR="008B3ADA" w:rsidRPr="002B1113" w14:paraId="0965134E" w14:textId="77777777" w:rsidTr="00B17A3D">
        <w:trPr>
          <w:trHeight w:val="300"/>
        </w:trPr>
        <w:tc>
          <w:tcPr>
            <w:tcW w:w="868" w:type="dxa"/>
            <w:hideMark/>
          </w:tcPr>
          <w:p w14:paraId="304689E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1D25C1C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body responsible for statistics and its responsibilities</w:t>
            </w:r>
          </w:p>
        </w:tc>
        <w:tc>
          <w:tcPr>
            <w:tcW w:w="919" w:type="dxa"/>
            <w:hideMark/>
          </w:tcPr>
          <w:p w14:paraId="4C86EA9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90</w:t>
            </w:r>
          </w:p>
        </w:tc>
        <w:tc>
          <w:tcPr>
            <w:tcW w:w="927" w:type="dxa"/>
            <w:hideMark/>
          </w:tcPr>
          <w:p w14:paraId="6EE2AF1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96.77</w:t>
            </w:r>
          </w:p>
        </w:tc>
      </w:tr>
      <w:tr w:rsidR="008B3ADA" w:rsidRPr="002B1113" w14:paraId="3DE9D4F3" w14:textId="77777777" w:rsidTr="00B17A3D">
        <w:trPr>
          <w:trHeight w:val="300"/>
        </w:trPr>
        <w:tc>
          <w:tcPr>
            <w:tcW w:w="868" w:type="dxa"/>
            <w:hideMark/>
          </w:tcPr>
          <w:p w14:paraId="05A23F2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3C5C736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status, mandate and functions of the NSO</w:t>
            </w:r>
          </w:p>
        </w:tc>
        <w:tc>
          <w:tcPr>
            <w:tcW w:w="919" w:type="dxa"/>
            <w:hideMark/>
          </w:tcPr>
          <w:p w14:paraId="41C4533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87</w:t>
            </w:r>
          </w:p>
        </w:tc>
        <w:tc>
          <w:tcPr>
            <w:tcW w:w="927" w:type="dxa"/>
            <w:hideMark/>
          </w:tcPr>
          <w:p w14:paraId="23BA520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93.55</w:t>
            </w:r>
          </w:p>
        </w:tc>
      </w:tr>
      <w:tr w:rsidR="008B3ADA" w:rsidRPr="002B1113" w14:paraId="13C7C214" w14:textId="77777777" w:rsidTr="00B17A3D">
        <w:trPr>
          <w:trHeight w:val="600"/>
        </w:trPr>
        <w:tc>
          <w:tcPr>
            <w:tcW w:w="868" w:type="dxa"/>
            <w:hideMark/>
          </w:tcPr>
          <w:p w14:paraId="4E9B322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32E03E7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Secrecy, confidentiality and privacy obligations (including sanctions for non-compliance)</w:t>
            </w:r>
          </w:p>
        </w:tc>
        <w:tc>
          <w:tcPr>
            <w:tcW w:w="919" w:type="dxa"/>
            <w:hideMark/>
          </w:tcPr>
          <w:p w14:paraId="5FC9207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86</w:t>
            </w:r>
          </w:p>
        </w:tc>
        <w:tc>
          <w:tcPr>
            <w:tcW w:w="927" w:type="dxa"/>
            <w:hideMark/>
          </w:tcPr>
          <w:p w14:paraId="41EF48C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92.47</w:t>
            </w:r>
          </w:p>
        </w:tc>
      </w:tr>
      <w:tr w:rsidR="008B3ADA" w:rsidRPr="002B1113" w14:paraId="15FB5408" w14:textId="77777777" w:rsidTr="00B17A3D">
        <w:trPr>
          <w:trHeight w:val="300"/>
        </w:trPr>
        <w:tc>
          <w:tcPr>
            <w:tcW w:w="868" w:type="dxa"/>
            <w:hideMark/>
          </w:tcPr>
          <w:p w14:paraId="716D2D3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046B85E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Sanctions for not responding to mandatory statistical enquiries</w:t>
            </w:r>
          </w:p>
        </w:tc>
        <w:tc>
          <w:tcPr>
            <w:tcW w:w="919" w:type="dxa"/>
            <w:hideMark/>
          </w:tcPr>
          <w:p w14:paraId="2BFD6F6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82</w:t>
            </w:r>
          </w:p>
        </w:tc>
        <w:tc>
          <w:tcPr>
            <w:tcW w:w="927" w:type="dxa"/>
            <w:hideMark/>
          </w:tcPr>
          <w:p w14:paraId="34A76C8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88.17</w:t>
            </w:r>
          </w:p>
        </w:tc>
      </w:tr>
      <w:tr w:rsidR="008B3ADA" w:rsidRPr="002B1113" w14:paraId="02D4880C" w14:textId="77777777" w:rsidTr="00B17A3D">
        <w:trPr>
          <w:trHeight w:val="300"/>
        </w:trPr>
        <w:tc>
          <w:tcPr>
            <w:tcW w:w="868" w:type="dxa"/>
            <w:hideMark/>
          </w:tcPr>
          <w:p w14:paraId="65D37A5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7D0947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definition of official statistics</w:t>
            </w:r>
          </w:p>
        </w:tc>
        <w:tc>
          <w:tcPr>
            <w:tcW w:w="919" w:type="dxa"/>
            <w:hideMark/>
          </w:tcPr>
          <w:p w14:paraId="6811888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3AF9AD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25B51489" w14:textId="77777777" w:rsidTr="00B17A3D">
        <w:trPr>
          <w:trHeight w:val="300"/>
        </w:trPr>
        <w:tc>
          <w:tcPr>
            <w:tcW w:w="868" w:type="dxa"/>
            <w:hideMark/>
          </w:tcPr>
          <w:p w14:paraId="2E73E89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FAE8D2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The role and status of the chief statistician </w:t>
            </w:r>
          </w:p>
        </w:tc>
        <w:tc>
          <w:tcPr>
            <w:tcW w:w="919" w:type="dxa"/>
            <w:hideMark/>
          </w:tcPr>
          <w:p w14:paraId="5668CBC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D5F8D1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1571F451" w14:textId="77777777" w:rsidTr="00B17A3D">
        <w:trPr>
          <w:trHeight w:val="300"/>
        </w:trPr>
        <w:tc>
          <w:tcPr>
            <w:tcW w:w="868" w:type="dxa"/>
            <w:hideMark/>
          </w:tcPr>
          <w:p w14:paraId="2EE1897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1D6253F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coordination of statistical activities across government</w:t>
            </w:r>
          </w:p>
        </w:tc>
        <w:tc>
          <w:tcPr>
            <w:tcW w:w="919" w:type="dxa"/>
            <w:hideMark/>
          </w:tcPr>
          <w:p w14:paraId="603C397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w:t>
            </w:r>
          </w:p>
        </w:tc>
        <w:tc>
          <w:tcPr>
            <w:tcW w:w="927" w:type="dxa"/>
            <w:hideMark/>
          </w:tcPr>
          <w:p w14:paraId="01758B6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83.87</w:t>
            </w:r>
          </w:p>
        </w:tc>
      </w:tr>
      <w:tr w:rsidR="008B3ADA" w:rsidRPr="002B1113" w14:paraId="61E5CB29" w14:textId="77777777" w:rsidTr="00B17A3D">
        <w:trPr>
          <w:trHeight w:val="300"/>
        </w:trPr>
        <w:tc>
          <w:tcPr>
            <w:tcW w:w="868" w:type="dxa"/>
            <w:hideMark/>
          </w:tcPr>
          <w:p w14:paraId="4FB6919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9FCC5E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Access to administrative data</w:t>
            </w:r>
          </w:p>
        </w:tc>
        <w:tc>
          <w:tcPr>
            <w:tcW w:w="919" w:type="dxa"/>
            <w:hideMark/>
          </w:tcPr>
          <w:p w14:paraId="6141284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76</w:t>
            </w:r>
          </w:p>
        </w:tc>
        <w:tc>
          <w:tcPr>
            <w:tcW w:w="927" w:type="dxa"/>
            <w:hideMark/>
          </w:tcPr>
          <w:p w14:paraId="1BB3F5B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81.72</w:t>
            </w:r>
          </w:p>
        </w:tc>
      </w:tr>
      <w:tr w:rsidR="008B3ADA" w:rsidRPr="002B1113" w14:paraId="49C12419" w14:textId="77777777" w:rsidTr="00B17A3D">
        <w:trPr>
          <w:trHeight w:val="300"/>
        </w:trPr>
        <w:tc>
          <w:tcPr>
            <w:tcW w:w="868" w:type="dxa"/>
            <w:hideMark/>
          </w:tcPr>
          <w:p w14:paraId="47AFDCC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0B4B16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role and membership of the national statistical council</w:t>
            </w:r>
          </w:p>
        </w:tc>
        <w:tc>
          <w:tcPr>
            <w:tcW w:w="919" w:type="dxa"/>
            <w:hideMark/>
          </w:tcPr>
          <w:p w14:paraId="6F07903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67</w:t>
            </w:r>
          </w:p>
        </w:tc>
        <w:tc>
          <w:tcPr>
            <w:tcW w:w="927" w:type="dxa"/>
            <w:hideMark/>
          </w:tcPr>
          <w:p w14:paraId="1034843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72.04</w:t>
            </w:r>
          </w:p>
        </w:tc>
      </w:tr>
      <w:tr w:rsidR="008B3ADA" w:rsidRPr="002B1113" w14:paraId="65EACC1B" w14:textId="77777777" w:rsidTr="00B17A3D">
        <w:trPr>
          <w:trHeight w:val="300"/>
        </w:trPr>
        <w:tc>
          <w:tcPr>
            <w:tcW w:w="868" w:type="dxa"/>
            <w:hideMark/>
          </w:tcPr>
          <w:p w14:paraId="11929F1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0ECE35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The staff of the NSO </w:t>
            </w:r>
          </w:p>
        </w:tc>
        <w:tc>
          <w:tcPr>
            <w:tcW w:w="919" w:type="dxa"/>
            <w:hideMark/>
          </w:tcPr>
          <w:p w14:paraId="5ADA086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65</w:t>
            </w:r>
          </w:p>
        </w:tc>
        <w:tc>
          <w:tcPr>
            <w:tcW w:w="927" w:type="dxa"/>
            <w:hideMark/>
          </w:tcPr>
          <w:p w14:paraId="798106B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69.89</w:t>
            </w:r>
          </w:p>
        </w:tc>
      </w:tr>
      <w:tr w:rsidR="008B3ADA" w:rsidRPr="002B1113" w14:paraId="0484A2A2" w14:textId="77777777" w:rsidTr="00B17A3D">
        <w:trPr>
          <w:trHeight w:val="300"/>
        </w:trPr>
        <w:tc>
          <w:tcPr>
            <w:tcW w:w="868" w:type="dxa"/>
            <w:hideMark/>
          </w:tcPr>
          <w:p w14:paraId="7BA501F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04488E7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role and the responsibilities of agencies other than the NSO</w:t>
            </w:r>
          </w:p>
        </w:tc>
        <w:tc>
          <w:tcPr>
            <w:tcW w:w="919" w:type="dxa"/>
            <w:hideMark/>
          </w:tcPr>
          <w:p w14:paraId="6E8E0DE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65</w:t>
            </w:r>
          </w:p>
        </w:tc>
        <w:tc>
          <w:tcPr>
            <w:tcW w:w="927" w:type="dxa"/>
            <w:hideMark/>
          </w:tcPr>
          <w:p w14:paraId="5AB8F46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69.89</w:t>
            </w:r>
          </w:p>
        </w:tc>
      </w:tr>
      <w:tr w:rsidR="008B3ADA" w:rsidRPr="002B1113" w14:paraId="6FEE2E2E" w14:textId="77777777" w:rsidTr="00B17A3D">
        <w:trPr>
          <w:trHeight w:val="300"/>
        </w:trPr>
        <w:tc>
          <w:tcPr>
            <w:tcW w:w="868" w:type="dxa"/>
            <w:hideMark/>
          </w:tcPr>
          <w:p w14:paraId="6F5FCF7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49A6949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The matters to be covered in the statistical work program</w:t>
            </w:r>
          </w:p>
        </w:tc>
        <w:tc>
          <w:tcPr>
            <w:tcW w:w="919" w:type="dxa"/>
            <w:hideMark/>
          </w:tcPr>
          <w:p w14:paraId="169F640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62</w:t>
            </w:r>
          </w:p>
        </w:tc>
        <w:tc>
          <w:tcPr>
            <w:tcW w:w="927" w:type="dxa"/>
            <w:hideMark/>
          </w:tcPr>
          <w:p w14:paraId="7BCC83E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66.67</w:t>
            </w:r>
          </w:p>
        </w:tc>
      </w:tr>
      <w:tr w:rsidR="008B3ADA" w:rsidRPr="002B1113" w14:paraId="42CA8B07" w14:textId="77777777" w:rsidTr="00B17A3D">
        <w:trPr>
          <w:trHeight w:val="300"/>
        </w:trPr>
        <w:tc>
          <w:tcPr>
            <w:tcW w:w="868" w:type="dxa"/>
            <w:hideMark/>
          </w:tcPr>
          <w:p w14:paraId="1F6E8A2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6EB5F1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xml:space="preserve">Participation in international statistical activities </w:t>
            </w:r>
          </w:p>
        </w:tc>
        <w:tc>
          <w:tcPr>
            <w:tcW w:w="919" w:type="dxa"/>
            <w:hideMark/>
          </w:tcPr>
          <w:p w14:paraId="550728F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62</w:t>
            </w:r>
          </w:p>
        </w:tc>
        <w:tc>
          <w:tcPr>
            <w:tcW w:w="927" w:type="dxa"/>
            <w:hideMark/>
          </w:tcPr>
          <w:p w14:paraId="0EBB4EC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66.67</w:t>
            </w:r>
          </w:p>
        </w:tc>
      </w:tr>
      <w:tr w:rsidR="008B3ADA" w:rsidRPr="002B1113" w14:paraId="52DC648C" w14:textId="77777777" w:rsidTr="00B17A3D">
        <w:trPr>
          <w:trHeight w:val="600"/>
        </w:trPr>
        <w:tc>
          <w:tcPr>
            <w:tcW w:w="868" w:type="dxa"/>
            <w:hideMark/>
          </w:tcPr>
          <w:p w14:paraId="6F4457B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2BE709D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Presumption of publication and the acceptable conditions for not publishing data collected</w:t>
            </w:r>
          </w:p>
        </w:tc>
        <w:tc>
          <w:tcPr>
            <w:tcW w:w="919" w:type="dxa"/>
            <w:hideMark/>
          </w:tcPr>
          <w:p w14:paraId="597038B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38</w:t>
            </w:r>
          </w:p>
        </w:tc>
        <w:tc>
          <w:tcPr>
            <w:tcW w:w="927" w:type="dxa"/>
            <w:hideMark/>
          </w:tcPr>
          <w:p w14:paraId="413CC19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40.86</w:t>
            </w:r>
          </w:p>
        </w:tc>
      </w:tr>
      <w:tr w:rsidR="008B3ADA" w:rsidRPr="002B1113" w14:paraId="456F10E5" w14:textId="77777777" w:rsidTr="00B17A3D">
        <w:trPr>
          <w:trHeight w:val="300"/>
        </w:trPr>
        <w:tc>
          <w:tcPr>
            <w:tcW w:w="868" w:type="dxa"/>
            <w:hideMark/>
          </w:tcPr>
          <w:p w14:paraId="6C0A37C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5F09F2B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Other</w:t>
            </w:r>
          </w:p>
        </w:tc>
        <w:tc>
          <w:tcPr>
            <w:tcW w:w="919" w:type="dxa"/>
            <w:hideMark/>
          </w:tcPr>
          <w:p w14:paraId="1BB0CC8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5</w:t>
            </w:r>
          </w:p>
        </w:tc>
        <w:tc>
          <w:tcPr>
            <w:tcW w:w="927" w:type="dxa"/>
            <w:hideMark/>
          </w:tcPr>
          <w:p w14:paraId="68A2B7B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5.38</w:t>
            </w:r>
          </w:p>
        </w:tc>
      </w:tr>
      <w:tr w:rsidR="008B3ADA" w:rsidRPr="002B1113" w14:paraId="0AD8744E" w14:textId="77777777" w:rsidTr="00B17A3D">
        <w:trPr>
          <w:trHeight w:val="300"/>
        </w:trPr>
        <w:tc>
          <w:tcPr>
            <w:tcW w:w="868" w:type="dxa"/>
            <w:hideMark/>
          </w:tcPr>
          <w:p w14:paraId="50E7EF1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363" w:type="dxa"/>
            <w:hideMark/>
          </w:tcPr>
          <w:p w14:paraId="6CCD282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None Of The Above</w:t>
            </w:r>
          </w:p>
        </w:tc>
        <w:tc>
          <w:tcPr>
            <w:tcW w:w="919" w:type="dxa"/>
            <w:hideMark/>
          </w:tcPr>
          <w:p w14:paraId="1589C98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0</w:t>
            </w:r>
          </w:p>
        </w:tc>
        <w:tc>
          <w:tcPr>
            <w:tcW w:w="927" w:type="dxa"/>
            <w:hideMark/>
          </w:tcPr>
          <w:p w14:paraId="620592AA"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0.00</w:t>
            </w:r>
          </w:p>
        </w:tc>
      </w:tr>
    </w:tbl>
    <w:p w14:paraId="2CF28112" w14:textId="77777777" w:rsidR="008B3ADA" w:rsidRDefault="008B3ADA" w:rsidP="008B3ADA">
      <w:pPr>
        <w:rPr>
          <w:rFonts w:asciiTheme="majorBidi" w:hAnsiTheme="majorBidi" w:cstheme="majorBidi"/>
          <w:lang w:val="en-US"/>
        </w:rPr>
      </w:pPr>
    </w:p>
    <w:p w14:paraId="6E4E53DF"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7.4</w:t>
      </w:r>
    </w:p>
    <w:p w14:paraId="6E3B374F" w14:textId="5B2E23B2" w:rsidR="00C25CF4" w:rsidRPr="00AA12D8" w:rsidRDefault="008B3ADA" w:rsidP="00AA12D8">
      <w:pPr>
        <w:rPr>
          <w:rFonts w:asciiTheme="majorBidi" w:hAnsiTheme="majorBidi" w:cstheme="majorBidi"/>
          <w:lang w:val="en-US"/>
        </w:rPr>
      </w:pPr>
      <w:r>
        <w:rPr>
          <w:rFonts w:asciiTheme="majorBidi" w:hAnsiTheme="majorBidi" w:cstheme="majorBidi"/>
          <w:lang w:val="en-US"/>
        </w:rPr>
        <w:t>In most cases, the head of the national statistical office report</w:t>
      </w:r>
      <w:r w:rsidR="00C25CF4">
        <w:rPr>
          <w:rFonts w:asciiTheme="majorBidi" w:hAnsiTheme="majorBidi" w:cstheme="majorBidi"/>
          <w:lang w:val="en-US"/>
        </w:rPr>
        <w:t>s</w:t>
      </w:r>
      <w:r>
        <w:rPr>
          <w:rFonts w:asciiTheme="majorBidi" w:hAnsiTheme="majorBidi" w:cstheme="majorBidi"/>
          <w:lang w:val="en-US"/>
        </w:rPr>
        <w:t xml:space="preserve"> to the Ministry of planning or development (24 per cent of the respondents)</w:t>
      </w:r>
      <w:r w:rsidR="00C25CF4">
        <w:rPr>
          <w:rFonts w:asciiTheme="majorBidi" w:hAnsiTheme="majorBidi" w:cstheme="majorBidi"/>
          <w:lang w:val="en-US"/>
        </w:rPr>
        <w:t>;</w:t>
      </w:r>
      <w:r>
        <w:rPr>
          <w:rFonts w:asciiTheme="majorBidi" w:hAnsiTheme="majorBidi" w:cstheme="majorBidi"/>
          <w:lang w:val="en-US"/>
        </w:rPr>
        <w:t xml:space="preserve"> the Prime Minister, chancellor or President (22 per cent)</w:t>
      </w:r>
      <w:r w:rsidR="00C25CF4">
        <w:rPr>
          <w:rFonts w:asciiTheme="majorBidi" w:hAnsiTheme="majorBidi" w:cstheme="majorBidi"/>
          <w:lang w:val="en-US"/>
        </w:rPr>
        <w:t>;</w:t>
      </w:r>
      <w:r>
        <w:rPr>
          <w:rFonts w:asciiTheme="majorBidi" w:hAnsiTheme="majorBidi" w:cstheme="majorBidi"/>
          <w:lang w:val="en-US"/>
        </w:rPr>
        <w:t xml:space="preserve"> </w:t>
      </w:r>
      <w:r w:rsidRPr="00B367A8">
        <w:rPr>
          <w:rFonts w:asciiTheme="majorBidi" w:hAnsiTheme="majorBidi" w:cstheme="majorBidi"/>
          <w:lang w:val="en-US"/>
        </w:rPr>
        <w:t>Ministry of finance or comptroller general</w:t>
      </w:r>
      <w:r>
        <w:rPr>
          <w:rFonts w:asciiTheme="majorBidi" w:hAnsiTheme="majorBidi" w:cstheme="majorBidi"/>
          <w:lang w:val="en-US"/>
        </w:rPr>
        <w:t xml:space="preserve"> (13 per cent)</w:t>
      </w:r>
      <w:r w:rsidR="00C25CF4">
        <w:rPr>
          <w:rFonts w:asciiTheme="majorBidi" w:hAnsiTheme="majorBidi" w:cstheme="majorBidi"/>
          <w:lang w:val="en-US"/>
        </w:rPr>
        <w:t>;</w:t>
      </w:r>
      <w:r>
        <w:rPr>
          <w:rFonts w:asciiTheme="majorBidi" w:hAnsiTheme="majorBidi" w:cstheme="majorBidi"/>
          <w:lang w:val="en-US"/>
        </w:rPr>
        <w:t xml:space="preserve"> and </w:t>
      </w:r>
      <w:r w:rsidRPr="00B367A8">
        <w:rPr>
          <w:rFonts w:asciiTheme="majorBidi" w:hAnsiTheme="majorBidi" w:cstheme="majorBidi"/>
          <w:lang w:val="en-US"/>
        </w:rPr>
        <w:t>Ministry of economic affairs, industry or trade</w:t>
      </w:r>
      <w:r>
        <w:rPr>
          <w:rFonts w:asciiTheme="majorBidi" w:hAnsiTheme="majorBidi" w:cstheme="majorBidi"/>
          <w:lang w:val="en-US"/>
        </w:rPr>
        <w:t xml:space="preserve"> (11 per cent).</w:t>
      </w:r>
    </w:p>
    <w:p w14:paraId="728BCBC4" w14:textId="7EFDEB5C"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7.5</w:t>
      </w:r>
    </w:p>
    <w:p w14:paraId="78150FA4" w14:textId="70C5BA85" w:rsidR="008B3ADA" w:rsidRDefault="008B3ADA" w:rsidP="008B3ADA">
      <w:pPr>
        <w:rPr>
          <w:rFonts w:asciiTheme="majorBidi" w:hAnsiTheme="majorBidi" w:cstheme="majorBidi"/>
          <w:lang w:val="en-US"/>
        </w:rPr>
      </w:pPr>
      <w:r>
        <w:rPr>
          <w:rFonts w:asciiTheme="majorBidi" w:hAnsiTheme="majorBidi" w:cstheme="majorBidi"/>
          <w:lang w:val="en-US"/>
        </w:rPr>
        <w:t xml:space="preserve">According to the results, </w:t>
      </w:r>
      <w:r w:rsidRPr="00194E9C">
        <w:rPr>
          <w:rFonts w:asciiTheme="majorBidi" w:hAnsiTheme="majorBidi" w:cstheme="majorBidi"/>
          <w:lang w:val="en-US"/>
        </w:rPr>
        <w:t>Freedom of Information or Access to Information law</w:t>
      </w:r>
      <w:r w:rsidR="00C25CF4">
        <w:rPr>
          <w:rFonts w:asciiTheme="majorBidi" w:hAnsiTheme="majorBidi" w:cstheme="majorBidi"/>
          <w:lang w:val="en-US"/>
        </w:rPr>
        <w:t>s</w:t>
      </w:r>
      <w:r>
        <w:rPr>
          <w:rFonts w:asciiTheme="majorBidi" w:hAnsiTheme="majorBidi" w:cstheme="majorBidi"/>
          <w:lang w:val="en-US"/>
        </w:rPr>
        <w:t xml:space="preserve"> exists in 82 per cent of the countries. However, the national statistical system is not covered in 11 per cent of them.</w:t>
      </w:r>
    </w:p>
    <w:tbl>
      <w:tblPr>
        <w:tblStyle w:val="TableGrid"/>
        <w:tblW w:w="8640" w:type="dxa"/>
        <w:tblLook w:val="04A0" w:firstRow="1" w:lastRow="0" w:firstColumn="1" w:lastColumn="0" w:noHBand="0" w:noVBand="1"/>
      </w:tblPr>
      <w:tblGrid>
        <w:gridCol w:w="538"/>
        <w:gridCol w:w="5898"/>
        <w:gridCol w:w="1102"/>
        <w:gridCol w:w="1102"/>
      </w:tblGrid>
      <w:tr w:rsidR="008B3ADA" w:rsidRPr="00B14B2F" w14:paraId="77C9FDBB" w14:textId="77777777" w:rsidTr="00B17A3D">
        <w:trPr>
          <w:trHeight w:val="900"/>
        </w:trPr>
        <w:tc>
          <w:tcPr>
            <w:tcW w:w="420" w:type="dxa"/>
            <w:noWrap/>
            <w:hideMark/>
          </w:tcPr>
          <w:p w14:paraId="5B06071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7.5</w:t>
            </w:r>
          </w:p>
        </w:tc>
        <w:tc>
          <w:tcPr>
            <w:tcW w:w="5140" w:type="dxa"/>
            <w:hideMark/>
          </w:tcPr>
          <w:p w14:paraId="114A77E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If the country has a Freedom of Information or Access to Information law, is the NSS covered by it?  (single)</w:t>
            </w:r>
          </w:p>
        </w:tc>
        <w:tc>
          <w:tcPr>
            <w:tcW w:w="960" w:type="dxa"/>
            <w:noWrap/>
            <w:hideMark/>
          </w:tcPr>
          <w:p w14:paraId="70E60F5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noWrap/>
            <w:hideMark/>
          </w:tcPr>
          <w:p w14:paraId="44E74835"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B14B2F" w14:paraId="0CE67EAF" w14:textId="77777777" w:rsidTr="00B17A3D">
        <w:trPr>
          <w:trHeight w:val="300"/>
        </w:trPr>
        <w:tc>
          <w:tcPr>
            <w:tcW w:w="420" w:type="dxa"/>
            <w:noWrap/>
            <w:hideMark/>
          </w:tcPr>
          <w:p w14:paraId="1B17DF0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7DD3DF3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960" w:type="dxa"/>
            <w:noWrap/>
            <w:hideMark/>
          </w:tcPr>
          <w:p w14:paraId="442637D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68</w:t>
            </w:r>
          </w:p>
        </w:tc>
        <w:tc>
          <w:tcPr>
            <w:tcW w:w="960" w:type="dxa"/>
            <w:noWrap/>
            <w:hideMark/>
          </w:tcPr>
          <w:p w14:paraId="0939E3D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73.1</w:t>
            </w:r>
          </w:p>
        </w:tc>
      </w:tr>
      <w:tr w:rsidR="008B3ADA" w:rsidRPr="00B14B2F" w14:paraId="64D5E302" w14:textId="77777777" w:rsidTr="00B17A3D">
        <w:trPr>
          <w:trHeight w:val="300"/>
        </w:trPr>
        <w:tc>
          <w:tcPr>
            <w:tcW w:w="420" w:type="dxa"/>
            <w:noWrap/>
            <w:hideMark/>
          </w:tcPr>
          <w:p w14:paraId="0196AF4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0CD011D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 such law exists</w:t>
            </w:r>
          </w:p>
        </w:tc>
        <w:tc>
          <w:tcPr>
            <w:tcW w:w="960" w:type="dxa"/>
            <w:noWrap/>
            <w:hideMark/>
          </w:tcPr>
          <w:p w14:paraId="254A0C8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17</w:t>
            </w:r>
          </w:p>
        </w:tc>
        <w:tc>
          <w:tcPr>
            <w:tcW w:w="960" w:type="dxa"/>
            <w:noWrap/>
            <w:hideMark/>
          </w:tcPr>
          <w:p w14:paraId="24D0443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18.3</w:t>
            </w:r>
          </w:p>
        </w:tc>
      </w:tr>
      <w:tr w:rsidR="008B3ADA" w:rsidRPr="00B14B2F" w14:paraId="363C6DA5" w14:textId="77777777" w:rsidTr="00B17A3D">
        <w:trPr>
          <w:trHeight w:val="300"/>
        </w:trPr>
        <w:tc>
          <w:tcPr>
            <w:tcW w:w="420" w:type="dxa"/>
            <w:noWrap/>
            <w:hideMark/>
          </w:tcPr>
          <w:p w14:paraId="7C72B0E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56FAA3E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noWrap/>
            <w:hideMark/>
          </w:tcPr>
          <w:p w14:paraId="686DCDAC"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w:t>
            </w:r>
          </w:p>
        </w:tc>
        <w:tc>
          <w:tcPr>
            <w:tcW w:w="960" w:type="dxa"/>
            <w:noWrap/>
            <w:hideMark/>
          </w:tcPr>
          <w:p w14:paraId="57781EA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8.6</w:t>
            </w:r>
          </w:p>
        </w:tc>
      </w:tr>
      <w:tr w:rsidR="008B3ADA" w:rsidRPr="00B14B2F" w14:paraId="3A013C51" w14:textId="77777777" w:rsidTr="00B17A3D">
        <w:trPr>
          <w:trHeight w:val="300"/>
        </w:trPr>
        <w:tc>
          <w:tcPr>
            <w:tcW w:w="420" w:type="dxa"/>
            <w:noWrap/>
            <w:hideMark/>
          </w:tcPr>
          <w:p w14:paraId="4747144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5140" w:type="dxa"/>
            <w:noWrap/>
            <w:hideMark/>
          </w:tcPr>
          <w:p w14:paraId="0CE1D09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Total</w:t>
            </w:r>
          </w:p>
        </w:tc>
        <w:tc>
          <w:tcPr>
            <w:tcW w:w="960" w:type="dxa"/>
            <w:noWrap/>
            <w:hideMark/>
          </w:tcPr>
          <w:p w14:paraId="4E0D1BA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w:t>
            </w:r>
          </w:p>
        </w:tc>
        <w:tc>
          <w:tcPr>
            <w:tcW w:w="960" w:type="dxa"/>
            <w:noWrap/>
            <w:hideMark/>
          </w:tcPr>
          <w:p w14:paraId="67EAE93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100</w:t>
            </w:r>
          </w:p>
        </w:tc>
      </w:tr>
    </w:tbl>
    <w:p w14:paraId="5C73D3C1" w14:textId="77777777" w:rsidR="008B3ADA" w:rsidRDefault="008B3ADA" w:rsidP="008B3ADA">
      <w:pPr>
        <w:rPr>
          <w:rFonts w:asciiTheme="majorBidi" w:hAnsiTheme="majorBidi" w:cstheme="majorBidi"/>
          <w:lang w:val="en-US"/>
        </w:rPr>
      </w:pPr>
    </w:p>
    <w:p w14:paraId="628F7544" w14:textId="77777777" w:rsidR="008B3ADA" w:rsidRPr="00E30737" w:rsidRDefault="008B3ADA" w:rsidP="008B3ADA">
      <w:pPr>
        <w:rPr>
          <w:rFonts w:asciiTheme="majorBidi" w:hAnsiTheme="majorBidi" w:cstheme="majorBidi"/>
          <w:i/>
          <w:lang w:val="en-US"/>
        </w:rPr>
      </w:pPr>
      <w:r w:rsidRPr="00E30737">
        <w:rPr>
          <w:rFonts w:asciiTheme="majorBidi" w:hAnsiTheme="majorBidi" w:cstheme="majorBidi"/>
          <w:i/>
          <w:lang w:val="en-US"/>
        </w:rPr>
        <w:t>Question 7.6</w:t>
      </w:r>
    </w:p>
    <w:p w14:paraId="7A752650" w14:textId="38244ED1" w:rsidR="008B3ADA" w:rsidRDefault="008B3ADA" w:rsidP="008B3ADA">
      <w:pPr>
        <w:rPr>
          <w:rFonts w:asciiTheme="majorBidi" w:hAnsiTheme="majorBidi" w:cstheme="majorBidi"/>
          <w:lang w:val="en-US"/>
        </w:rPr>
      </w:pPr>
      <w:r>
        <w:rPr>
          <w:rFonts w:asciiTheme="majorBidi" w:hAnsiTheme="majorBidi" w:cstheme="majorBidi"/>
          <w:lang w:val="en-US"/>
        </w:rPr>
        <w:lastRenderedPageBreak/>
        <w:t xml:space="preserve">Close to 79 per cent of the respondents indicated that there are </w:t>
      </w:r>
      <w:r w:rsidRPr="008B3677">
        <w:rPr>
          <w:rFonts w:asciiTheme="majorBidi" w:hAnsiTheme="majorBidi" w:cstheme="majorBidi"/>
        </w:rPr>
        <w:t xml:space="preserve">regulations affecting the functioning of the </w:t>
      </w:r>
      <w:r>
        <w:rPr>
          <w:rFonts w:asciiTheme="majorBidi" w:hAnsiTheme="majorBidi" w:cstheme="majorBidi"/>
        </w:rPr>
        <w:t>national statistical office</w:t>
      </w:r>
      <w:r w:rsidRPr="008B3677">
        <w:rPr>
          <w:rFonts w:asciiTheme="majorBidi" w:hAnsiTheme="majorBidi" w:cstheme="majorBidi"/>
        </w:rPr>
        <w:t xml:space="preserve"> published on the website</w:t>
      </w:r>
      <w:r>
        <w:rPr>
          <w:rFonts w:asciiTheme="majorBidi" w:hAnsiTheme="majorBidi" w:cstheme="majorBidi"/>
        </w:rPr>
        <w:t>.</w:t>
      </w:r>
    </w:p>
    <w:tbl>
      <w:tblPr>
        <w:tblStyle w:val="TableGrid"/>
        <w:tblW w:w="0" w:type="auto"/>
        <w:tblLook w:val="04A0" w:firstRow="1" w:lastRow="0" w:firstColumn="1" w:lastColumn="0" w:noHBand="0" w:noVBand="1"/>
      </w:tblPr>
      <w:tblGrid>
        <w:gridCol w:w="470"/>
        <w:gridCol w:w="4820"/>
        <w:gridCol w:w="960"/>
        <w:gridCol w:w="960"/>
      </w:tblGrid>
      <w:tr w:rsidR="008B3ADA" w:rsidRPr="008B3677" w14:paraId="3DB21DFB" w14:textId="77777777" w:rsidTr="00B17A3D">
        <w:trPr>
          <w:trHeight w:val="600"/>
        </w:trPr>
        <w:tc>
          <w:tcPr>
            <w:tcW w:w="420" w:type="dxa"/>
            <w:hideMark/>
          </w:tcPr>
          <w:p w14:paraId="7B4BC2D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7.6</w:t>
            </w:r>
          </w:p>
        </w:tc>
        <w:tc>
          <w:tcPr>
            <w:tcW w:w="4820" w:type="dxa"/>
            <w:hideMark/>
          </w:tcPr>
          <w:p w14:paraId="247FCFF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Are the regulations affecting the functioning of the NSOs published on the website?   (single)</w:t>
            </w:r>
          </w:p>
        </w:tc>
        <w:tc>
          <w:tcPr>
            <w:tcW w:w="960" w:type="dxa"/>
            <w:hideMark/>
          </w:tcPr>
          <w:p w14:paraId="5658E574"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hideMark/>
          </w:tcPr>
          <w:p w14:paraId="2B6786F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w:t>
            </w:r>
          </w:p>
        </w:tc>
      </w:tr>
      <w:tr w:rsidR="008B3ADA" w:rsidRPr="008B3677" w14:paraId="57467C3E" w14:textId="77777777" w:rsidTr="00B17A3D">
        <w:trPr>
          <w:trHeight w:val="300"/>
        </w:trPr>
        <w:tc>
          <w:tcPr>
            <w:tcW w:w="420" w:type="dxa"/>
            <w:hideMark/>
          </w:tcPr>
          <w:p w14:paraId="7534F501"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0BA82ADE"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Yes</w:t>
            </w:r>
          </w:p>
        </w:tc>
        <w:tc>
          <w:tcPr>
            <w:tcW w:w="960" w:type="dxa"/>
            <w:hideMark/>
          </w:tcPr>
          <w:p w14:paraId="4D8131BB"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73</w:t>
            </w:r>
          </w:p>
        </w:tc>
        <w:tc>
          <w:tcPr>
            <w:tcW w:w="960" w:type="dxa"/>
            <w:hideMark/>
          </w:tcPr>
          <w:p w14:paraId="705DBDC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78.5</w:t>
            </w:r>
          </w:p>
        </w:tc>
      </w:tr>
      <w:tr w:rsidR="008B3ADA" w:rsidRPr="008B3677" w14:paraId="763F0202" w14:textId="77777777" w:rsidTr="00B17A3D">
        <w:trPr>
          <w:trHeight w:val="300"/>
        </w:trPr>
        <w:tc>
          <w:tcPr>
            <w:tcW w:w="420" w:type="dxa"/>
            <w:hideMark/>
          </w:tcPr>
          <w:p w14:paraId="4619479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52DC495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No</w:t>
            </w:r>
          </w:p>
        </w:tc>
        <w:tc>
          <w:tcPr>
            <w:tcW w:w="960" w:type="dxa"/>
            <w:hideMark/>
          </w:tcPr>
          <w:p w14:paraId="67F768FF"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19</w:t>
            </w:r>
          </w:p>
        </w:tc>
        <w:tc>
          <w:tcPr>
            <w:tcW w:w="960" w:type="dxa"/>
            <w:hideMark/>
          </w:tcPr>
          <w:p w14:paraId="1983F447"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20.4</w:t>
            </w:r>
          </w:p>
        </w:tc>
      </w:tr>
      <w:tr w:rsidR="008B3ADA" w:rsidRPr="008B3677" w14:paraId="580AC576" w14:textId="77777777" w:rsidTr="00B17A3D">
        <w:trPr>
          <w:trHeight w:val="300"/>
        </w:trPr>
        <w:tc>
          <w:tcPr>
            <w:tcW w:w="420" w:type="dxa"/>
            <w:hideMark/>
          </w:tcPr>
          <w:p w14:paraId="6A3D0C19"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4306013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NSO does not have a website</w:t>
            </w:r>
          </w:p>
        </w:tc>
        <w:tc>
          <w:tcPr>
            <w:tcW w:w="960" w:type="dxa"/>
            <w:hideMark/>
          </w:tcPr>
          <w:p w14:paraId="58693E32"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w:t>
            </w:r>
          </w:p>
        </w:tc>
        <w:tc>
          <w:tcPr>
            <w:tcW w:w="960" w:type="dxa"/>
            <w:hideMark/>
          </w:tcPr>
          <w:p w14:paraId="5883EC3D"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1.1</w:t>
            </w:r>
          </w:p>
        </w:tc>
      </w:tr>
      <w:tr w:rsidR="008B3ADA" w:rsidRPr="008B3677" w14:paraId="710023B0" w14:textId="77777777" w:rsidTr="00B17A3D">
        <w:trPr>
          <w:trHeight w:val="300"/>
        </w:trPr>
        <w:tc>
          <w:tcPr>
            <w:tcW w:w="420" w:type="dxa"/>
            <w:hideMark/>
          </w:tcPr>
          <w:p w14:paraId="30462FE3"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 </w:t>
            </w:r>
          </w:p>
        </w:tc>
        <w:tc>
          <w:tcPr>
            <w:tcW w:w="4820" w:type="dxa"/>
            <w:hideMark/>
          </w:tcPr>
          <w:p w14:paraId="0FA7E026"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Total</w:t>
            </w:r>
          </w:p>
        </w:tc>
        <w:tc>
          <w:tcPr>
            <w:tcW w:w="960" w:type="dxa"/>
            <w:hideMark/>
          </w:tcPr>
          <w:p w14:paraId="364ECCA0"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93</w:t>
            </w:r>
          </w:p>
        </w:tc>
        <w:tc>
          <w:tcPr>
            <w:tcW w:w="960" w:type="dxa"/>
            <w:hideMark/>
          </w:tcPr>
          <w:p w14:paraId="080CE028" w14:textId="77777777" w:rsidR="008B3ADA" w:rsidRPr="00182392" w:rsidRDefault="008B3ADA" w:rsidP="008B3ADA">
            <w:pPr>
              <w:rPr>
                <w:rFonts w:ascii="Calibri" w:eastAsia="Times New Roman" w:hAnsi="Calibri" w:cs="Times New Roman"/>
                <w:color w:val="000000"/>
                <w:sz w:val="20"/>
                <w:szCs w:val="20"/>
                <w:lang w:val="en-US" w:eastAsia="en-US"/>
              </w:rPr>
            </w:pPr>
            <w:r w:rsidRPr="00182392">
              <w:rPr>
                <w:rFonts w:ascii="Calibri" w:eastAsia="Times New Roman" w:hAnsi="Calibri" w:cs="Times New Roman"/>
                <w:color w:val="000000"/>
                <w:sz w:val="20"/>
                <w:szCs w:val="20"/>
                <w:lang w:val="en-US" w:eastAsia="en-US"/>
              </w:rPr>
              <w:t>100</w:t>
            </w:r>
          </w:p>
        </w:tc>
      </w:tr>
    </w:tbl>
    <w:p w14:paraId="3E95C8CA" w14:textId="77777777" w:rsidR="008B3ADA" w:rsidRDefault="008B3ADA" w:rsidP="008B3ADA">
      <w:pPr>
        <w:rPr>
          <w:rFonts w:asciiTheme="majorBidi" w:hAnsiTheme="majorBidi" w:cstheme="majorBidi"/>
          <w:lang w:val="en-US"/>
        </w:rPr>
      </w:pPr>
    </w:p>
    <w:p w14:paraId="19FFF121" w14:textId="42C95E93"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7</w:t>
      </w:r>
    </w:p>
    <w:p w14:paraId="738B0557" w14:textId="3EE9A4B0" w:rsidR="008B3ADA" w:rsidRPr="00E30737"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7</w:t>
      </w:r>
      <w:r w:rsidRPr="005E1AA2">
        <w:rPr>
          <w:rFonts w:asciiTheme="majorBidi" w:hAnsiTheme="majorBidi" w:cstheme="majorBidi"/>
          <w:highlight w:val="yellow"/>
          <w:lang w:val="en-US"/>
        </w:rPr>
        <w:t>, main challenges identified by respondents (question 7.7) included:</w:t>
      </w:r>
      <w:r w:rsidRPr="005E1AA2">
        <w:rPr>
          <w:rFonts w:asciiTheme="majorBidi" w:hAnsiTheme="majorBidi" w:cstheme="majorBidi"/>
          <w:lang w:val="en-US"/>
        </w:rPr>
        <w:t xml:space="preserve"> </w:t>
      </w:r>
    </w:p>
    <w:p w14:paraId="25A8B84E" w14:textId="77777777" w:rsidR="00C25CF4" w:rsidRDefault="00C25CF4" w:rsidP="0007304A">
      <w:pPr>
        <w:rPr>
          <w:rFonts w:asciiTheme="majorBidi" w:hAnsiTheme="majorBidi" w:cstheme="majorBidi"/>
          <w:b/>
          <w:lang w:val="en-US"/>
        </w:rPr>
      </w:pPr>
    </w:p>
    <w:p w14:paraId="13BF3FBB" w14:textId="6C918503" w:rsidR="00637951" w:rsidRPr="00E30737" w:rsidRDefault="00637951" w:rsidP="0007304A">
      <w:pPr>
        <w:rPr>
          <w:rFonts w:asciiTheme="majorBidi" w:hAnsiTheme="majorBidi" w:cstheme="majorBidi"/>
          <w:b/>
          <w:lang w:val="en-US"/>
        </w:rPr>
      </w:pPr>
      <w:commentRangeStart w:id="168"/>
      <w:r w:rsidRPr="00E30737">
        <w:rPr>
          <w:rFonts w:asciiTheme="majorBidi" w:hAnsiTheme="majorBidi" w:cstheme="majorBidi"/>
          <w:b/>
          <w:lang w:val="en-US"/>
        </w:rPr>
        <w:t>Principle 8</w:t>
      </w:r>
      <w:r w:rsidR="00E30737" w:rsidRPr="00E30737">
        <w:rPr>
          <w:rFonts w:asciiTheme="majorBidi" w:hAnsiTheme="majorBidi" w:cstheme="majorBidi"/>
          <w:b/>
          <w:lang w:val="en-US"/>
        </w:rPr>
        <w:t>: National Coordination</w:t>
      </w:r>
      <w:commentRangeEnd w:id="168"/>
      <w:r w:rsidR="00DD5F53">
        <w:rPr>
          <w:rStyle w:val="CommentReference"/>
        </w:rPr>
        <w:commentReference w:id="168"/>
      </w:r>
      <w:r w:rsidR="00E30737">
        <w:rPr>
          <w:rStyle w:val="FootnoteReference"/>
          <w:rFonts w:asciiTheme="majorBidi" w:hAnsiTheme="majorBidi" w:cstheme="majorBidi"/>
          <w:b/>
          <w:lang w:val="en-US"/>
        </w:rPr>
        <w:footnoteReference w:id="14"/>
      </w:r>
    </w:p>
    <w:p w14:paraId="35B3D38C" w14:textId="7B64E9B1" w:rsidR="00637951" w:rsidRDefault="00861099" w:rsidP="0007304A">
      <w:pPr>
        <w:rPr>
          <w:rFonts w:asciiTheme="majorBidi" w:hAnsiTheme="majorBidi" w:cstheme="majorBidi"/>
          <w:i/>
          <w:lang w:val="en-US"/>
        </w:rPr>
      </w:pPr>
      <w:r w:rsidRPr="00E30737">
        <w:rPr>
          <w:rFonts w:asciiTheme="majorBidi" w:hAnsiTheme="majorBidi" w:cstheme="majorBidi"/>
          <w:i/>
          <w:lang w:val="en-US"/>
        </w:rPr>
        <w:t>Question 8.1</w:t>
      </w:r>
    </w:p>
    <w:p w14:paraId="51B4E76E" w14:textId="54B357AF" w:rsidR="00047B9B" w:rsidRPr="00D109FB" w:rsidRDefault="007F1834" w:rsidP="00C25CF4">
      <w:pPr>
        <w:rPr>
          <w:rFonts w:asciiTheme="majorBidi" w:hAnsiTheme="majorBidi" w:cstheme="majorBidi"/>
          <w:iCs/>
          <w:lang w:val="en-US"/>
        </w:rPr>
      </w:pPr>
      <w:commentRangeStart w:id="169"/>
      <w:r>
        <w:rPr>
          <w:rFonts w:asciiTheme="majorBidi" w:hAnsiTheme="majorBidi" w:cstheme="majorBidi"/>
          <w:iCs/>
          <w:lang w:val="en-US"/>
        </w:rPr>
        <w:t>Ninety-one o</w:t>
      </w:r>
      <w:r w:rsidR="00407BD0">
        <w:rPr>
          <w:rFonts w:asciiTheme="majorBidi" w:hAnsiTheme="majorBidi" w:cstheme="majorBidi"/>
          <w:iCs/>
          <w:lang w:val="en-US"/>
        </w:rPr>
        <w:t xml:space="preserve">ut of the 93 national statistical offices reported that at least one other agency in their </w:t>
      </w:r>
      <w:commentRangeEnd w:id="169"/>
      <w:r w:rsidR="007F006C">
        <w:rPr>
          <w:rStyle w:val="CommentReference"/>
        </w:rPr>
        <w:commentReference w:id="169"/>
      </w:r>
      <w:r w:rsidR="00407BD0">
        <w:rPr>
          <w:rFonts w:asciiTheme="majorBidi" w:hAnsiTheme="majorBidi" w:cstheme="majorBidi"/>
          <w:iCs/>
          <w:lang w:val="en-US"/>
        </w:rPr>
        <w:t xml:space="preserve">country produces official statistics on behalf of the government. </w:t>
      </w:r>
      <w:r w:rsidR="006F41DB">
        <w:rPr>
          <w:rFonts w:asciiTheme="majorBidi" w:hAnsiTheme="majorBidi" w:cstheme="majorBidi"/>
          <w:iCs/>
          <w:lang w:val="en-US"/>
        </w:rPr>
        <w:t xml:space="preserve">The </w:t>
      </w:r>
      <w:r w:rsidR="00237146">
        <w:rPr>
          <w:rFonts w:asciiTheme="majorBidi" w:hAnsiTheme="majorBidi" w:cstheme="majorBidi"/>
          <w:iCs/>
          <w:lang w:val="en-US"/>
        </w:rPr>
        <w:t xml:space="preserve">two most popular other agencies identified were </w:t>
      </w:r>
      <w:r w:rsidR="00407BD0">
        <w:rPr>
          <w:rFonts w:asciiTheme="majorBidi" w:hAnsiTheme="majorBidi" w:cstheme="majorBidi"/>
          <w:iCs/>
          <w:lang w:val="en-US"/>
        </w:rPr>
        <w:t>the statistical services of their country’s Central Bank</w:t>
      </w:r>
      <w:r w:rsidR="00237146">
        <w:rPr>
          <w:rFonts w:asciiTheme="majorBidi" w:hAnsiTheme="majorBidi" w:cstheme="majorBidi"/>
          <w:iCs/>
          <w:lang w:val="en-US"/>
        </w:rPr>
        <w:t xml:space="preserve"> (89 per cent)</w:t>
      </w:r>
      <w:r w:rsidR="00407BD0">
        <w:rPr>
          <w:rFonts w:asciiTheme="majorBidi" w:hAnsiTheme="majorBidi" w:cstheme="majorBidi"/>
          <w:iCs/>
          <w:lang w:val="en-US"/>
        </w:rPr>
        <w:t xml:space="preserve"> </w:t>
      </w:r>
      <w:r w:rsidR="00237146">
        <w:rPr>
          <w:rFonts w:asciiTheme="majorBidi" w:hAnsiTheme="majorBidi" w:cstheme="majorBidi"/>
          <w:iCs/>
          <w:lang w:val="en-US"/>
        </w:rPr>
        <w:t>and s</w:t>
      </w:r>
      <w:r w:rsidR="00407BD0">
        <w:rPr>
          <w:rFonts w:asciiTheme="majorBidi" w:hAnsiTheme="majorBidi" w:cstheme="majorBidi"/>
          <w:iCs/>
          <w:lang w:val="en-US"/>
        </w:rPr>
        <w:t xml:space="preserve">tatistical services in line ministries </w:t>
      </w:r>
      <w:r w:rsidR="00237146">
        <w:rPr>
          <w:rFonts w:asciiTheme="majorBidi" w:hAnsiTheme="majorBidi" w:cstheme="majorBidi"/>
          <w:iCs/>
          <w:lang w:val="en-US"/>
        </w:rPr>
        <w:t>(</w:t>
      </w:r>
      <w:r w:rsidR="00407BD0">
        <w:rPr>
          <w:rFonts w:asciiTheme="majorBidi" w:hAnsiTheme="majorBidi" w:cstheme="majorBidi"/>
          <w:iCs/>
          <w:lang w:val="en-US"/>
        </w:rPr>
        <w:t>86 per cent</w:t>
      </w:r>
      <w:r w:rsidR="00237146">
        <w:rPr>
          <w:rFonts w:asciiTheme="majorBidi" w:hAnsiTheme="majorBidi" w:cstheme="majorBidi"/>
          <w:iCs/>
          <w:lang w:val="en-US"/>
        </w:rPr>
        <w:t>)</w:t>
      </w:r>
      <w:r w:rsidR="00407BD0">
        <w:rPr>
          <w:rFonts w:asciiTheme="majorBidi" w:hAnsiTheme="majorBidi" w:cstheme="majorBidi"/>
          <w:iCs/>
          <w:lang w:val="en-US"/>
        </w:rPr>
        <w:t xml:space="preserve">. </w:t>
      </w:r>
      <w:r w:rsidR="00237146">
        <w:rPr>
          <w:rFonts w:asciiTheme="majorBidi" w:hAnsiTheme="majorBidi" w:cstheme="majorBidi"/>
          <w:iCs/>
          <w:lang w:val="en-US"/>
        </w:rPr>
        <w:t>Other producers identified were s</w:t>
      </w:r>
      <w:r w:rsidR="00237146" w:rsidRPr="00237146">
        <w:rPr>
          <w:rFonts w:asciiTheme="majorBidi" w:hAnsiTheme="majorBidi" w:cstheme="majorBidi"/>
          <w:iCs/>
          <w:lang w:val="en-US"/>
        </w:rPr>
        <w:t>tatistical offices at the sub-national level</w:t>
      </w:r>
      <w:r w:rsidR="00237146">
        <w:rPr>
          <w:rFonts w:asciiTheme="majorBidi" w:hAnsiTheme="majorBidi" w:cstheme="majorBidi"/>
          <w:iCs/>
          <w:lang w:val="en-US"/>
        </w:rPr>
        <w:t xml:space="preserve"> (47 per cent), public research institutes (24 per cent), s</w:t>
      </w:r>
      <w:r w:rsidR="00237146" w:rsidRPr="00237146">
        <w:rPr>
          <w:rFonts w:asciiTheme="majorBidi" w:hAnsiTheme="majorBidi" w:cstheme="majorBidi"/>
          <w:iCs/>
          <w:lang w:val="en-US"/>
        </w:rPr>
        <w:t xml:space="preserve">tatistical research and training centers </w:t>
      </w:r>
      <w:r w:rsidR="00237146">
        <w:rPr>
          <w:rFonts w:asciiTheme="majorBidi" w:hAnsiTheme="majorBidi" w:cstheme="majorBidi"/>
          <w:iCs/>
          <w:lang w:val="en-US"/>
        </w:rPr>
        <w:t>(20 per cent), and s</w:t>
      </w:r>
      <w:r w:rsidR="00237146" w:rsidRPr="00237146">
        <w:rPr>
          <w:rFonts w:asciiTheme="majorBidi" w:hAnsiTheme="majorBidi" w:cstheme="majorBidi"/>
          <w:iCs/>
          <w:lang w:val="en-US"/>
        </w:rPr>
        <w:t>upra-national bodies (e.g. Eurostat)</w:t>
      </w:r>
      <w:r w:rsidR="00237146">
        <w:rPr>
          <w:rFonts w:asciiTheme="majorBidi" w:hAnsiTheme="majorBidi" w:cstheme="majorBidi"/>
          <w:iCs/>
          <w:lang w:val="en-US"/>
        </w:rPr>
        <w:t xml:space="preserve"> (13 per cent). For 12 per cent of the respondents, some official statistics are produced by private institutions. </w:t>
      </w:r>
      <w:r w:rsidR="00592E3E">
        <w:rPr>
          <w:rFonts w:asciiTheme="majorBidi" w:hAnsiTheme="majorBidi" w:cstheme="majorBidi"/>
          <w:iCs/>
          <w:lang w:val="en-US"/>
        </w:rPr>
        <w:t>Also, i</w:t>
      </w:r>
      <w:r w:rsidR="00407BD0">
        <w:rPr>
          <w:rFonts w:asciiTheme="majorBidi" w:hAnsiTheme="majorBidi" w:cstheme="majorBidi"/>
          <w:iCs/>
          <w:lang w:val="en-US"/>
        </w:rPr>
        <w:t xml:space="preserve">t is worth pointing out that for one of the two respondents that </w:t>
      </w:r>
      <w:r w:rsidR="00237146">
        <w:rPr>
          <w:rFonts w:asciiTheme="majorBidi" w:hAnsiTheme="majorBidi" w:cstheme="majorBidi"/>
          <w:iCs/>
          <w:lang w:val="en-US"/>
        </w:rPr>
        <w:t>did not identify</w:t>
      </w:r>
      <w:r w:rsidR="007F006C">
        <w:rPr>
          <w:rFonts w:asciiTheme="majorBidi" w:hAnsiTheme="majorBidi" w:cstheme="majorBidi"/>
          <w:iCs/>
          <w:lang w:val="en-US"/>
        </w:rPr>
        <w:t xml:space="preserve"> </w:t>
      </w:r>
      <w:r w:rsidR="00407BD0">
        <w:rPr>
          <w:rFonts w:asciiTheme="majorBidi" w:hAnsiTheme="majorBidi" w:cstheme="majorBidi"/>
          <w:iCs/>
          <w:lang w:val="en-US"/>
        </w:rPr>
        <w:t>another agency that prod</w:t>
      </w:r>
      <w:r w:rsidR="007F006C">
        <w:rPr>
          <w:rFonts w:asciiTheme="majorBidi" w:hAnsiTheme="majorBidi" w:cstheme="majorBidi"/>
          <w:iCs/>
          <w:lang w:val="en-US"/>
        </w:rPr>
        <w:t>uces official statistics in addition to the national statistical office</w:t>
      </w:r>
      <w:commentRangeStart w:id="170"/>
      <w:r w:rsidR="007F006C">
        <w:rPr>
          <w:rFonts w:asciiTheme="majorBidi" w:hAnsiTheme="majorBidi" w:cstheme="majorBidi"/>
          <w:iCs/>
          <w:lang w:val="en-US"/>
        </w:rPr>
        <w:t>, their statistical law does allow for other institutions to produce official statistics upon request</w:t>
      </w:r>
      <w:commentRangeEnd w:id="170"/>
      <w:r w:rsidR="007F006C">
        <w:rPr>
          <w:rStyle w:val="CommentReference"/>
        </w:rPr>
        <w:commentReference w:id="170"/>
      </w:r>
      <w:r w:rsidR="007F006C">
        <w:rPr>
          <w:rFonts w:asciiTheme="majorBidi" w:hAnsiTheme="majorBidi" w:cstheme="majorBidi"/>
          <w:iCs/>
          <w:lang w:val="en-US"/>
        </w:rPr>
        <w:t>.</w:t>
      </w:r>
    </w:p>
    <w:tbl>
      <w:tblPr>
        <w:tblW w:w="8640" w:type="dxa"/>
        <w:tblInd w:w="93" w:type="dxa"/>
        <w:tblLook w:val="04A0" w:firstRow="1" w:lastRow="0" w:firstColumn="1" w:lastColumn="0" w:noHBand="0" w:noVBand="1"/>
      </w:tblPr>
      <w:tblGrid>
        <w:gridCol w:w="789"/>
        <w:gridCol w:w="6196"/>
        <w:gridCol w:w="706"/>
        <w:gridCol w:w="949"/>
      </w:tblGrid>
      <w:tr w:rsidR="00861099" w:rsidRPr="00861099" w14:paraId="07C51CE7" w14:textId="77777777" w:rsidTr="00B17A3D">
        <w:trPr>
          <w:trHeight w:val="560"/>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94741D4"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8.1</w:t>
            </w:r>
          </w:p>
        </w:tc>
        <w:tc>
          <w:tcPr>
            <w:tcW w:w="10420" w:type="dxa"/>
            <w:tcBorders>
              <w:top w:val="single" w:sz="4" w:space="0" w:color="auto"/>
              <w:left w:val="nil"/>
              <w:bottom w:val="single" w:sz="4" w:space="0" w:color="auto"/>
              <w:right w:val="single" w:sz="4" w:space="0" w:color="auto"/>
            </w:tcBorders>
            <w:shd w:val="clear" w:color="auto" w:fill="auto"/>
            <w:vAlign w:val="bottom"/>
            <w:hideMark/>
          </w:tcPr>
          <w:p w14:paraId="3DB566B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xml:space="preserve">Which agencies other than the NSO produce official statistics on behalf of the government in your country?  (multiple) </w:t>
            </w:r>
          </w:p>
        </w:tc>
        <w:tc>
          <w:tcPr>
            <w:tcW w:w="680" w:type="dxa"/>
            <w:tcBorders>
              <w:top w:val="single" w:sz="4" w:space="0" w:color="auto"/>
              <w:left w:val="nil"/>
              <w:bottom w:val="single" w:sz="4" w:space="0" w:color="auto"/>
              <w:right w:val="single" w:sz="4" w:space="0" w:color="auto"/>
            </w:tcBorders>
            <w:shd w:val="clear" w:color="auto" w:fill="auto"/>
            <w:vAlign w:val="bottom"/>
            <w:hideMark/>
          </w:tcPr>
          <w:p w14:paraId="7332485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Count</w:t>
            </w:r>
          </w:p>
        </w:tc>
        <w:tc>
          <w:tcPr>
            <w:tcW w:w="1160" w:type="dxa"/>
            <w:tcBorders>
              <w:top w:val="single" w:sz="4" w:space="0" w:color="auto"/>
              <w:left w:val="nil"/>
              <w:bottom w:val="single" w:sz="4" w:space="0" w:color="auto"/>
              <w:right w:val="single" w:sz="4" w:space="0" w:color="auto"/>
            </w:tcBorders>
            <w:shd w:val="clear" w:color="auto" w:fill="auto"/>
            <w:vAlign w:val="bottom"/>
            <w:hideMark/>
          </w:tcPr>
          <w:p w14:paraId="6B0DB42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based on 93</w:t>
            </w:r>
          </w:p>
        </w:tc>
      </w:tr>
      <w:tr w:rsidR="00861099" w:rsidRPr="00861099" w14:paraId="4DB7AF9E"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2FF2909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07A13C42"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services in the Central Bank</w:t>
            </w:r>
          </w:p>
        </w:tc>
        <w:tc>
          <w:tcPr>
            <w:tcW w:w="680" w:type="dxa"/>
            <w:tcBorders>
              <w:top w:val="nil"/>
              <w:left w:val="nil"/>
              <w:bottom w:val="single" w:sz="4" w:space="0" w:color="auto"/>
              <w:right w:val="single" w:sz="4" w:space="0" w:color="auto"/>
            </w:tcBorders>
            <w:shd w:val="clear" w:color="auto" w:fill="auto"/>
            <w:vAlign w:val="bottom"/>
            <w:hideMark/>
          </w:tcPr>
          <w:p w14:paraId="4F91762F"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83</w:t>
            </w:r>
          </w:p>
        </w:tc>
        <w:tc>
          <w:tcPr>
            <w:tcW w:w="1160" w:type="dxa"/>
            <w:tcBorders>
              <w:top w:val="nil"/>
              <w:left w:val="nil"/>
              <w:bottom w:val="single" w:sz="4" w:space="0" w:color="auto"/>
              <w:right w:val="single" w:sz="4" w:space="0" w:color="auto"/>
            </w:tcBorders>
            <w:shd w:val="clear" w:color="auto" w:fill="auto"/>
            <w:vAlign w:val="bottom"/>
            <w:hideMark/>
          </w:tcPr>
          <w:p w14:paraId="1A6FCA7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89.2</w:t>
            </w:r>
          </w:p>
        </w:tc>
      </w:tr>
      <w:tr w:rsidR="00861099" w:rsidRPr="00861099" w14:paraId="59DD00B2"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1AD91F8F"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169C7EA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services in line ministries</w:t>
            </w:r>
          </w:p>
        </w:tc>
        <w:tc>
          <w:tcPr>
            <w:tcW w:w="680" w:type="dxa"/>
            <w:tcBorders>
              <w:top w:val="nil"/>
              <w:left w:val="nil"/>
              <w:bottom w:val="single" w:sz="4" w:space="0" w:color="auto"/>
              <w:right w:val="single" w:sz="4" w:space="0" w:color="auto"/>
            </w:tcBorders>
            <w:shd w:val="clear" w:color="auto" w:fill="auto"/>
            <w:vAlign w:val="bottom"/>
            <w:hideMark/>
          </w:tcPr>
          <w:p w14:paraId="0CB38E02"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80</w:t>
            </w:r>
          </w:p>
        </w:tc>
        <w:tc>
          <w:tcPr>
            <w:tcW w:w="1160" w:type="dxa"/>
            <w:tcBorders>
              <w:top w:val="nil"/>
              <w:left w:val="nil"/>
              <w:bottom w:val="single" w:sz="4" w:space="0" w:color="auto"/>
              <w:right w:val="single" w:sz="4" w:space="0" w:color="auto"/>
            </w:tcBorders>
            <w:shd w:val="clear" w:color="auto" w:fill="auto"/>
            <w:vAlign w:val="bottom"/>
            <w:hideMark/>
          </w:tcPr>
          <w:p w14:paraId="5F5BA530"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86.0</w:t>
            </w:r>
          </w:p>
        </w:tc>
      </w:tr>
      <w:tr w:rsidR="00861099" w:rsidRPr="00861099" w14:paraId="07091238"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E7099D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10CA732C"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offices at the sub-national level (region, province, etc.)</w:t>
            </w:r>
          </w:p>
        </w:tc>
        <w:tc>
          <w:tcPr>
            <w:tcW w:w="680" w:type="dxa"/>
            <w:tcBorders>
              <w:top w:val="nil"/>
              <w:left w:val="nil"/>
              <w:bottom w:val="single" w:sz="4" w:space="0" w:color="auto"/>
              <w:right w:val="single" w:sz="4" w:space="0" w:color="auto"/>
            </w:tcBorders>
            <w:shd w:val="clear" w:color="auto" w:fill="auto"/>
            <w:vAlign w:val="bottom"/>
            <w:hideMark/>
          </w:tcPr>
          <w:p w14:paraId="41B11CF3"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44</w:t>
            </w:r>
          </w:p>
        </w:tc>
        <w:tc>
          <w:tcPr>
            <w:tcW w:w="1160" w:type="dxa"/>
            <w:tcBorders>
              <w:top w:val="nil"/>
              <w:left w:val="nil"/>
              <w:bottom w:val="single" w:sz="4" w:space="0" w:color="auto"/>
              <w:right w:val="single" w:sz="4" w:space="0" w:color="auto"/>
            </w:tcBorders>
            <w:shd w:val="clear" w:color="auto" w:fill="auto"/>
            <w:vAlign w:val="bottom"/>
            <w:hideMark/>
          </w:tcPr>
          <w:p w14:paraId="42B0786F"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47.3</w:t>
            </w:r>
          </w:p>
        </w:tc>
      </w:tr>
      <w:tr w:rsidR="00861099" w:rsidRPr="00861099" w14:paraId="132E249F"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20CA44C"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3A07A2B2"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Public research institutions</w:t>
            </w:r>
          </w:p>
        </w:tc>
        <w:tc>
          <w:tcPr>
            <w:tcW w:w="680" w:type="dxa"/>
            <w:tcBorders>
              <w:top w:val="nil"/>
              <w:left w:val="nil"/>
              <w:bottom w:val="single" w:sz="4" w:space="0" w:color="auto"/>
              <w:right w:val="single" w:sz="4" w:space="0" w:color="auto"/>
            </w:tcBorders>
            <w:shd w:val="clear" w:color="auto" w:fill="auto"/>
            <w:vAlign w:val="bottom"/>
            <w:hideMark/>
          </w:tcPr>
          <w:p w14:paraId="51F94B26"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22</w:t>
            </w:r>
          </w:p>
        </w:tc>
        <w:tc>
          <w:tcPr>
            <w:tcW w:w="1160" w:type="dxa"/>
            <w:tcBorders>
              <w:top w:val="nil"/>
              <w:left w:val="nil"/>
              <w:bottom w:val="single" w:sz="4" w:space="0" w:color="auto"/>
              <w:right w:val="single" w:sz="4" w:space="0" w:color="auto"/>
            </w:tcBorders>
            <w:shd w:val="clear" w:color="auto" w:fill="auto"/>
            <w:vAlign w:val="bottom"/>
            <w:hideMark/>
          </w:tcPr>
          <w:p w14:paraId="63C4E265"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23.7</w:t>
            </w:r>
          </w:p>
        </w:tc>
      </w:tr>
      <w:tr w:rsidR="00861099" w:rsidRPr="00861099" w14:paraId="69623D36"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6C3F98C3"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ED46919"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Statistical research and training centers</w:t>
            </w:r>
          </w:p>
        </w:tc>
        <w:tc>
          <w:tcPr>
            <w:tcW w:w="680" w:type="dxa"/>
            <w:tcBorders>
              <w:top w:val="nil"/>
              <w:left w:val="nil"/>
              <w:bottom w:val="single" w:sz="4" w:space="0" w:color="auto"/>
              <w:right w:val="single" w:sz="4" w:space="0" w:color="auto"/>
            </w:tcBorders>
            <w:shd w:val="clear" w:color="auto" w:fill="auto"/>
            <w:vAlign w:val="bottom"/>
            <w:hideMark/>
          </w:tcPr>
          <w:p w14:paraId="15D0D274"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19</w:t>
            </w:r>
          </w:p>
        </w:tc>
        <w:tc>
          <w:tcPr>
            <w:tcW w:w="1160" w:type="dxa"/>
            <w:tcBorders>
              <w:top w:val="nil"/>
              <w:left w:val="nil"/>
              <w:bottom w:val="single" w:sz="4" w:space="0" w:color="auto"/>
              <w:right w:val="single" w:sz="4" w:space="0" w:color="auto"/>
            </w:tcBorders>
            <w:shd w:val="clear" w:color="auto" w:fill="auto"/>
            <w:vAlign w:val="bottom"/>
            <w:hideMark/>
          </w:tcPr>
          <w:p w14:paraId="072674FA"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20.4</w:t>
            </w:r>
          </w:p>
        </w:tc>
      </w:tr>
      <w:tr w:rsidR="00861099" w:rsidRPr="00861099" w14:paraId="15B91497"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8D328C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7CFD379"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Supra-national bodies (e.g. Eurostat)</w:t>
            </w:r>
          </w:p>
        </w:tc>
        <w:tc>
          <w:tcPr>
            <w:tcW w:w="680" w:type="dxa"/>
            <w:tcBorders>
              <w:top w:val="nil"/>
              <w:left w:val="nil"/>
              <w:bottom w:val="single" w:sz="4" w:space="0" w:color="auto"/>
              <w:right w:val="single" w:sz="4" w:space="0" w:color="auto"/>
            </w:tcBorders>
            <w:shd w:val="clear" w:color="auto" w:fill="auto"/>
            <w:vAlign w:val="bottom"/>
            <w:hideMark/>
          </w:tcPr>
          <w:p w14:paraId="5AF0B4ED"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12</w:t>
            </w:r>
          </w:p>
        </w:tc>
        <w:tc>
          <w:tcPr>
            <w:tcW w:w="1160" w:type="dxa"/>
            <w:tcBorders>
              <w:top w:val="nil"/>
              <w:left w:val="nil"/>
              <w:bottom w:val="single" w:sz="4" w:space="0" w:color="auto"/>
              <w:right w:val="single" w:sz="4" w:space="0" w:color="auto"/>
            </w:tcBorders>
            <w:shd w:val="clear" w:color="auto" w:fill="auto"/>
            <w:vAlign w:val="bottom"/>
            <w:hideMark/>
          </w:tcPr>
          <w:p w14:paraId="5F59DE7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12.9</w:t>
            </w:r>
          </w:p>
        </w:tc>
      </w:tr>
      <w:tr w:rsidR="00861099" w:rsidRPr="00861099" w14:paraId="07025D6D"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78579AA7"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53D4E28A"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Private institutions</w:t>
            </w:r>
          </w:p>
        </w:tc>
        <w:tc>
          <w:tcPr>
            <w:tcW w:w="680" w:type="dxa"/>
            <w:tcBorders>
              <w:top w:val="nil"/>
              <w:left w:val="nil"/>
              <w:bottom w:val="single" w:sz="4" w:space="0" w:color="auto"/>
              <w:right w:val="single" w:sz="4" w:space="0" w:color="auto"/>
            </w:tcBorders>
            <w:shd w:val="clear" w:color="auto" w:fill="auto"/>
            <w:vAlign w:val="bottom"/>
            <w:hideMark/>
          </w:tcPr>
          <w:p w14:paraId="2903BB4D"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11</w:t>
            </w:r>
          </w:p>
        </w:tc>
        <w:tc>
          <w:tcPr>
            <w:tcW w:w="1160" w:type="dxa"/>
            <w:tcBorders>
              <w:top w:val="nil"/>
              <w:left w:val="nil"/>
              <w:bottom w:val="single" w:sz="4" w:space="0" w:color="auto"/>
              <w:right w:val="single" w:sz="4" w:space="0" w:color="auto"/>
            </w:tcBorders>
            <w:shd w:val="clear" w:color="auto" w:fill="auto"/>
            <w:vAlign w:val="bottom"/>
            <w:hideMark/>
          </w:tcPr>
          <w:p w14:paraId="0F35336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11.8</w:t>
            </w:r>
          </w:p>
        </w:tc>
      </w:tr>
      <w:tr w:rsidR="00861099" w:rsidRPr="00861099" w14:paraId="50226A0E" w14:textId="77777777" w:rsidTr="00B17A3D">
        <w:trPr>
          <w:trHeight w:val="280"/>
        </w:trPr>
        <w:tc>
          <w:tcPr>
            <w:tcW w:w="1060" w:type="dxa"/>
            <w:tcBorders>
              <w:top w:val="nil"/>
              <w:left w:val="single" w:sz="4" w:space="0" w:color="auto"/>
              <w:bottom w:val="single" w:sz="4" w:space="0" w:color="auto"/>
              <w:right w:val="single" w:sz="4" w:space="0" w:color="auto"/>
            </w:tcBorders>
            <w:shd w:val="clear" w:color="auto" w:fill="auto"/>
            <w:vAlign w:val="bottom"/>
            <w:hideMark/>
          </w:tcPr>
          <w:p w14:paraId="00C6D201"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 </w:t>
            </w:r>
          </w:p>
        </w:tc>
        <w:tc>
          <w:tcPr>
            <w:tcW w:w="10420" w:type="dxa"/>
            <w:tcBorders>
              <w:top w:val="nil"/>
              <w:left w:val="nil"/>
              <w:bottom w:val="single" w:sz="4" w:space="0" w:color="auto"/>
              <w:right w:val="single" w:sz="4" w:space="0" w:color="auto"/>
            </w:tcBorders>
            <w:shd w:val="clear" w:color="auto" w:fill="auto"/>
            <w:vAlign w:val="bottom"/>
            <w:hideMark/>
          </w:tcPr>
          <w:p w14:paraId="667314B4" w14:textId="77777777" w:rsidR="00861099" w:rsidRPr="00861099" w:rsidRDefault="00861099" w:rsidP="00861099">
            <w:pPr>
              <w:spacing w:after="0" w:line="240" w:lineRule="auto"/>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Other</w:t>
            </w:r>
          </w:p>
        </w:tc>
        <w:tc>
          <w:tcPr>
            <w:tcW w:w="680" w:type="dxa"/>
            <w:tcBorders>
              <w:top w:val="nil"/>
              <w:left w:val="nil"/>
              <w:bottom w:val="single" w:sz="4" w:space="0" w:color="auto"/>
              <w:right w:val="single" w:sz="4" w:space="0" w:color="auto"/>
            </w:tcBorders>
            <w:shd w:val="clear" w:color="auto" w:fill="auto"/>
            <w:vAlign w:val="bottom"/>
            <w:hideMark/>
          </w:tcPr>
          <w:p w14:paraId="67EE1AE6"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7</w:t>
            </w:r>
          </w:p>
        </w:tc>
        <w:tc>
          <w:tcPr>
            <w:tcW w:w="1160" w:type="dxa"/>
            <w:tcBorders>
              <w:top w:val="nil"/>
              <w:left w:val="nil"/>
              <w:bottom w:val="single" w:sz="4" w:space="0" w:color="auto"/>
              <w:right w:val="single" w:sz="4" w:space="0" w:color="auto"/>
            </w:tcBorders>
            <w:shd w:val="clear" w:color="auto" w:fill="auto"/>
            <w:vAlign w:val="bottom"/>
            <w:hideMark/>
          </w:tcPr>
          <w:p w14:paraId="348AE93C" w14:textId="77777777" w:rsidR="00861099" w:rsidRPr="00861099" w:rsidRDefault="00861099" w:rsidP="00861099">
            <w:pPr>
              <w:spacing w:after="0" w:line="240" w:lineRule="auto"/>
              <w:jc w:val="right"/>
              <w:rPr>
                <w:rFonts w:ascii="Calibri" w:eastAsia="Times New Roman" w:hAnsi="Calibri" w:cs="Times New Roman"/>
                <w:color w:val="000000"/>
                <w:sz w:val="20"/>
                <w:szCs w:val="20"/>
                <w:lang w:val="en-US" w:eastAsia="en-US"/>
              </w:rPr>
            </w:pPr>
            <w:r w:rsidRPr="00861099">
              <w:rPr>
                <w:rFonts w:ascii="Calibri" w:eastAsia="Times New Roman" w:hAnsi="Calibri" w:cs="Times New Roman"/>
                <w:color w:val="000000"/>
                <w:sz w:val="20"/>
                <w:szCs w:val="20"/>
                <w:lang w:val="en-US" w:eastAsia="en-US"/>
              </w:rPr>
              <w:t>7.5</w:t>
            </w:r>
          </w:p>
        </w:tc>
      </w:tr>
    </w:tbl>
    <w:p w14:paraId="534B6AF5" w14:textId="77777777" w:rsidR="00861099" w:rsidRDefault="00861099" w:rsidP="0007304A">
      <w:pPr>
        <w:rPr>
          <w:rFonts w:asciiTheme="majorBidi" w:hAnsiTheme="majorBidi" w:cstheme="majorBidi"/>
          <w:lang w:val="en-US"/>
        </w:rPr>
      </w:pPr>
    </w:p>
    <w:p w14:paraId="3433B0A4" w14:textId="141C4A65" w:rsidR="00047B9B" w:rsidRPr="00AA12D8" w:rsidRDefault="00861099" w:rsidP="00AA12D8">
      <w:pPr>
        <w:rPr>
          <w:rFonts w:asciiTheme="majorBidi" w:hAnsiTheme="majorBidi" w:cstheme="majorBidi"/>
          <w:i/>
          <w:lang w:val="en-US"/>
        </w:rPr>
      </w:pPr>
      <w:r w:rsidRPr="00AA12D8">
        <w:rPr>
          <w:rFonts w:asciiTheme="majorBidi" w:hAnsiTheme="majorBidi" w:cstheme="majorBidi"/>
          <w:i/>
          <w:highlight w:val="yellow"/>
          <w:lang w:val="en-US"/>
        </w:rPr>
        <w:t>Question 8.2</w:t>
      </w:r>
    </w:p>
    <w:tbl>
      <w:tblPr>
        <w:tblW w:w="8640" w:type="dxa"/>
        <w:tblInd w:w="93" w:type="dxa"/>
        <w:tblLook w:val="04A0" w:firstRow="1" w:lastRow="0" w:firstColumn="1" w:lastColumn="0" w:noHBand="0" w:noVBand="1"/>
      </w:tblPr>
      <w:tblGrid>
        <w:gridCol w:w="596"/>
        <w:gridCol w:w="6194"/>
        <w:gridCol w:w="706"/>
        <w:gridCol w:w="1144"/>
      </w:tblGrid>
      <w:tr w:rsidR="00FA5338" w:rsidRPr="00FA5338" w14:paraId="775486D9" w14:textId="77777777" w:rsidTr="00B17A3D">
        <w:trPr>
          <w:trHeight w:val="390"/>
        </w:trPr>
        <w:tc>
          <w:tcPr>
            <w:tcW w:w="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549270D"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8.2</w:t>
            </w:r>
          </w:p>
        </w:tc>
        <w:tc>
          <w:tcPr>
            <w:tcW w:w="9280" w:type="dxa"/>
            <w:tcBorders>
              <w:top w:val="single" w:sz="4" w:space="0" w:color="auto"/>
              <w:left w:val="nil"/>
              <w:bottom w:val="single" w:sz="4" w:space="0" w:color="auto"/>
              <w:right w:val="single" w:sz="4" w:space="0" w:color="auto"/>
            </w:tcBorders>
            <w:shd w:val="clear" w:color="auto" w:fill="auto"/>
            <w:vAlign w:val="bottom"/>
            <w:hideMark/>
          </w:tcPr>
          <w:p w14:paraId="226BEDC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What activities are currently being implemented for coordinating the NSS?  (multiple)</w:t>
            </w:r>
          </w:p>
        </w:tc>
        <w:tc>
          <w:tcPr>
            <w:tcW w:w="680" w:type="dxa"/>
            <w:tcBorders>
              <w:top w:val="single" w:sz="4" w:space="0" w:color="auto"/>
              <w:left w:val="nil"/>
              <w:bottom w:val="single" w:sz="4" w:space="0" w:color="auto"/>
              <w:right w:val="single" w:sz="4" w:space="0" w:color="auto"/>
            </w:tcBorders>
            <w:shd w:val="clear" w:color="auto" w:fill="auto"/>
            <w:vAlign w:val="bottom"/>
            <w:hideMark/>
          </w:tcPr>
          <w:p w14:paraId="218C91E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Count</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28C70D4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based on 93</w:t>
            </w:r>
          </w:p>
        </w:tc>
      </w:tr>
      <w:tr w:rsidR="00FA5338" w:rsidRPr="00FA5338" w14:paraId="38112AAF"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0C625E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lastRenderedPageBreak/>
              <w:t> </w:t>
            </w:r>
          </w:p>
        </w:tc>
        <w:tc>
          <w:tcPr>
            <w:tcW w:w="9280" w:type="dxa"/>
            <w:tcBorders>
              <w:top w:val="nil"/>
              <w:left w:val="nil"/>
              <w:bottom w:val="single" w:sz="4" w:space="0" w:color="auto"/>
              <w:right w:val="single" w:sz="4" w:space="0" w:color="auto"/>
            </w:tcBorders>
            <w:shd w:val="clear" w:color="auto" w:fill="auto"/>
            <w:vAlign w:val="bottom"/>
            <w:hideMark/>
          </w:tcPr>
          <w:p w14:paraId="4CA9A89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Meeting in statistical committees, councils, etc. </w:t>
            </w:r>
          </w:p>
        </w:tc>
        <w:tc>
          <w:tcPr>
            <w:tcW w:w="680" w:type="dxa"/>
            <w:tcBorders>
              <w:top w:val="nil"/>
              <w:left w:val="nil"/>
              <w:bottom w:val="single" w:sz="4" w:space="0" w:color="auto"/>
              <w:right w:val="single" w:sz="4" w:space="0" w:color="auto"/>
            </w:tcBorders>
            <w:shd w:val="clear" w:color="auto" w:fill="auto"/>
            <w:vAlign w:val="bottom"/>
            <w:hideMark/>
          </w:tcPr>
          <w:p w14:paraId="23B4E11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83</w:t>
            </w:r>
          </w:p>
        </w:tc>
        <w:tc>
          <w:tcPr>
            <w:tcW w:w="1440" w:type="dxa"/>
            <w:tcBorders>
              <w:top w:val="nil"/>
              <w:left w:val="nil"/>
              <w:bottom w:val="single" w:sz="4" w:space="0" w:color="auto"/>
              <w:right w:val="single" w:sz="4" w:space="0" w:color="auto"/>
            </w:tcBorders>
            <w:shd w:val="clear" w:color="auto" w:fill="auto"/>
            <w:vAlign w:val="bottom"/>
            <w:hideMark/>
          </w:tcPr>
          <w:p w14:paraId="6D2B7AC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89.2</w:t>
            </w:r>
          </w:p>
        </w:tc>
      </w:tr>
      <w:tr w:rsidR="00FA5338" w:rsidRPr="00FA5338" w14:paraId="491C7FE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59F5D0F"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DC1C7F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Sharing of information and databases</w:t>
            </w:r>
          </w:p>
        </w:tc>
        <w:tc>
          <w:tcPr>
            <w:tcW w:w="680" w:type="dxa"/>
            <w:tcBorders>
              <w:top w:val="nil"/>
              <w:left w:val="nil"/>
              <w:bottom w:val="single" w:sz="4" w:space="0" w:color="auto"/>
              <w:right w:val="single" w:sz="4" w:space="0" w:color="auto"/>
            </w:tcBorders>
            <w:shd w:val="clear" w:color="auto" w:fill="auto"/>
            <w:vAlign w:val="bottom"/>
            <w:hideMark/>
          </w:tcPr>
          <w:p w14:paraId="1E220FF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72</w:t>
            </w:r>
          </w:p>
        </w:tc>
        <w:tc>
          <w:tcPr>
            <w:tcW w:w="1440" w:type="dxa"/>
            <w:tcBorders>
              <w:top w:val="nil"/>
              <w:left w:val="nil"/>
              <w:bottom w:val="single" w:sz="4" w:space="0" w:color="auto"/>
              <w:right w:val="single" w:sz="4" w:space="0" w:color="auto"/>
            </w:tcBorders>
            <w:shd w:val="clear" w:color="auto" w:fill="auto"/>
            <w:vAlign w:val="bottom"/>
            <w:hideMark/>
          </w:tcPr>
          <w:p w14:paraId="1BCAAB5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77.4</w:t>
            </w:r>
          </w:p>
        </w:tc>
      </w:tr>
      <w:tr w:rsidR="00FA5338" w:rsidRPr="00FA5338" w14:paraId="264371ED"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5628898"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01F0F5B"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Signing of memorandums of understanding between agencies</w:t>
            </w:r>
          </w:p>
        </w:tc>
        <w:tc>
          <w:tcPr>
            <w:tcW w:w="680" w:type="dxa"/>
            <w:tcBorders>
              <w:top w:val="nil"/>
              <w:left w:val="nil"/>
              <w:bottom w:val="single" w:sz="4" w:space="0" w:color="auto"/>
              <w:right w:val="single" w:sz="4" w:space="0" w:color="auto"/>
            </w:tcBorders>
            <w:shd w:val="clear" w:color="auto" w:fill="auto"/>
            <w:vAlign w:val="bottom"/>
            <w:hideMark/>
          </w:tcPr>
          <w:p w14:paraId="129CCB4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70</w:t>
            </w:r>
          </w:p>
        </w:tc>
        <w:tc>
          <w:tcPr>
            <w:tcW w:w="1440" w:type="dxa"/>
            <w:tcBorders>
              <w:top w:val="nil"/>
              <w:left w:val="nil"/>
              <w:bottom w:val="single" w:sz="4" w:space="0" w:color="auto"/>
              <w:right w:val="single" w:sz="4" w:space="0" w:color="auto"/>
            </w:tcBorders>
            <w:shd w:val="clear" w:color="auto" w:fill="auto"/>
            <w:vAlign w:val="bottom"/>
            <w:hideMark/>
          </w:tcPr>
          <w:p w14:paraId="242E7B78"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75.3</w:t>
            </w:r>
          </w:p>
        </w:tc>
      </w:tr>
      <w:tr w:rsidR="00FA5338" w:rsidRPr="00FA5338" w14:paraId="36E685E1"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047667F2"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D7E5008"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Developing joint training </w:t>
            </w:r>
            <w:proofErr w:type="spellStart"/>
            <w:r w:rsidRPr="00FA5338">
              <w:rPr>
                <w:rFonts w:ascii="Calibri" w:eastAsia="Times New Roman" w:hAnsi="Calibri" w:cs="Times New Roman"/>
                <w:color w:val="000000"/>
                <w:sz w:val="20"/>
                <w:szCs w:val="20"/>
                <w:lang w:val="en-US" w:eastAsia="en-US"/>
              </w:rPr>
              <w:t>programmes</w:t>
            </w:r>
            <w:proofErr w:type="spellEnd"/>
          </w:p>
        </w:tc>
        <w:tc>
          <w:tcPr>
            <w:tcW w:w="680" w:type="dxa"/>
            <w:tcBorders>
              <w:top w:val="nil"/>
              <w:left w:val="nil"/>
              <w:bottom w:val="single" w:sz="4" w:space="0" w:color="auto"/>
              <w:right w:val="single" w:sz="4" w:space="0" w:color="auto"/>
            </w:tcBorders>
            <w:shd w:val="clear" w:color="auto" w:fill="auto"/>
            <w:vAlign w:val="bottom"/>
            <w:hideMark/>
          </w:tcPr>
          <w:p w14:paraId="01D127B0"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58</w:t>
            </w:r>
          </w:p>
        </w:tc>
        <w:tc>
          <w:tcPr>
            <w:tcW w:w="1440" w:type="dxa"/>
            <w:tcBorders>
              <w:top w:val="nil"/>
              <w:left w:val="nil"/>
              <w:bottom w:val="single" w:sz="4" w:space="0" w:color="auto"/>
              <w:right w:val="single" w:sz="4" w:space="0" w:color="auto"/>
            </w:tcBorders>
            <w:shd w:val="clear" w:color="auto" w:fill="auto"/>
            <w:vAlign w:val="bottom"/>
            <w:hideMark/>
          </w:tcPr>
          <w:p w14:paraId="4FEC4A2D"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62.4</w:t>
            </w:r>
          </w:p>
        </w:tc>
      </w:tr>
      <w:tr w:rsidR="00FA5338" w:rsidRPr="00FA5338" w14:paraId="40495F21"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44AAD7F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692AEBCD"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Preparing annual or multi-annual consolidated program of statistical activities</w:t>
            </w:r>
          </w:p>
        </w:tc>
        <w:tc>
          <w:tcPr>
            <w:tcW w:w="680" w:type="dxa"/>
            <w:tcBorders>
              <w:top w:val="nil"/>
              <w:left w:val="nil"/>
              <w:bottom w:val="single" w:sz="4" w:space="0" w:color="auto"/>
              <w:right w:val="single" w:sz="4" w:space="0" w:color="auto"/>
            </w:tcBorders>
            <w:shd w:val="clear" w:color="auto" w:fill="auto"/>
            <w:vAlign w:val="bottom"/>
            <w:hideMark/>
          </w:tcPr>
          <w:p w14:paraId="2EA4FA9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49</w:t>
            </w:r>
          </w:p>
        </w:tc>
        <w:tc>
          <w:tcPr>
            <w:tcW w:w="1440" w:type="dxa"/>
            <w:tcBorders>
              <w:top w:val="nil"/>
              <w:left w:val="nil"/>
              <w:bottom w:val="single" w:sz="4" w:space="0" w:color="auto"/>
              <w:right w:val="single" w:sz="4" w:space="0" w:color="auto"/>
            </w:tcBorders>
            <w:shd w:val="clear" w:color="auto" w:fill="auto"/>
            <w:vAlign w:val="bottom"/>
            <w:hideMark/>
          </w:tcPr>
          <w:p w14:paraId="0A2ECBB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52.7</w:t>
            </w:r>
          </w:p>
        </w:tc>
      </w:tr>
      <w:tr w:rsidR="00FA5338" w:rsidRPr="00FA5338" w14:paraId="67876B6E"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9D34B4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9FCD2C5"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Monitoring duplication of work between agencies</w:t>
            </w:r>
          </w:p>
        </w:tc>
        <w:tc>
          <w:tcPr>
            <w:tcW w:w="680" w:type="dxa"/>
            <w:tcBorders>
              <w:top w:val="nil"/>
              <w:left w:val="nil"/>
              <w:bottom w:val="single" w:sz="4" w:space="0" w:color="auto"/>
              <w:right w:val="single" w:sz="4" w:space="0" w:color="auto"/>
            </w:tcBorders>
            <w:shd w:val="clear" w:color="auto" w:fill="auto"/>
            <w:vAlign w:val="bottom"/>
            <w:hideMark/>
          </w:tcPr>
          <w:p w14:paraId="132E8478"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47</w:t>
            </w:r>
          </w:p>
        </w:tc>
        <w:tc>
          <w:tcPr>
            <w:tcW w:w="1440" w:type="dxa"/>
            <w:tcBorders>
              <w:top w:val="nil"/>
              <w:left w:val="nil"/>
              <w:bottom w:val="single" w:sz="4" w:space="0" w:color="auto"/>
              <w:right w:val="single" w:sz="4" w:space="0" w:color="auto"/>
            </w:tcBorders>
            <w:shd w:val="clear" w:color="auto" w:fill="auto"/>
            <w:vAlign w:val="bottom"/>
            <w:hideMark/>
          </w:tcPr>
          <w:p w14:paraId="7A9CAC3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50.5</w:t>
            </w:r>
          </w:p>
        </w:tc>
      </w:tr>
      <w:tr w:rsidR="00FA5338" w:rsidRPr="00FA5338" w14:paraId="21DE07B8"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13156AB"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6CD6B3B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Embarking in joint data collection</w:t>
            </w:r>
          </w:p>
        </w:tc>
        <w:tc>
          <w:tcPr>
            <w:tcW w:w="680" w:type="dxa"/>
            <w:tcBorders>
              <w:top w:val="nil"/>
              <w:left w:val="nil"/>
              <w:bottom w:val="single" w:sz="4" w:space="0" w:color="auto"/>
              <w:right w:val="single" w:sz="4" w:space="0" w:color="auto"/>
            </w:tcBorders>
            <w:shd w:val="clear" w:color="auto" w:fill="auto"/>
            <w:vAlign w:val="bottom"/>
            <w:hideMark/>
          </w:tcPr>
          <w:p w14:paraId="03B8516A"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42</w:t>
            </w:r>
          </w:p>
        </w:tc>
        <w:tc>
          <w:tcPr>
            <w:tcW w:w="1440" w:type="dxa"/>
            <w:tcBorders>
              <w:top w:val="nil"/>
              <w:left w:val="nil"/>
              <w:bottom w:val="single" w:sz="4" w:space="0" w:color="auto"/>
              <w:right w:val="single" w:sz="4" w:space="0" w:color="auto"/>
            </w:tcBorders>
            <w:shd w:val="clear" w:color="auto" w:fill="auto"/>
            <w:vAlign w:val="bottom"/>
            <w:hideMark/>
          </w:tcPr>
          <w:p w14:paraId="51180754"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45.2</w:t>
            </w:r>
          </w:p>
        </w:tc>
      </w:tr>
      <w:tr w:rsidR="00FA5338" w:rsidRPr="00FA5338" w14:paraId="59379BD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DDAEE64"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32F85649"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Performing regular quality reviews of statistical programs across the NSS</w:t>
            </w:r>
          </w:p>
        </w:tc>
        <w:tc>
          <w:tcPr>
            <w:tcW w:w="680" w:type="dxa"/>
            <w:tcBorders>
              <w:top w:val="nil"/>
              <w:left w:val="nil"/>
              <w:bottom w:val="single" w:sz="4" w:space="0" w:color="auto"/>
              <w:right w:val="single" w:sz="4" w:space="0" w:color="auto"/>
            </w:tcBorders>
            <w:shd w:val="clear" w:color="auto" w:fill="auto"/>
            <w:vAlign w:val="bottom"/>
            <w:hideMark/>
          </w:tcPr>
          <w:p w14:paraId="7C12EDD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29</w:t>
            </w:r>
          </w:p>
        </w:tc>
        <w:tc>
          <w:tcPr>
            <w:tcW w:w="1440" w:type="dxa"/>
            <w:tcBorders>
              <w:top w:val="nil"/>
              <w:left w:val="nil"/>
              <w:bottom w:val="single" w:sz="4" w:space="0" w:color="auto"/>
              <w:right w:val="single" w:sz="4" w:space="0" w:color="auto"/>
            </w:tcBorders>
            <w:shd w:val="clear" w:color="auto" w:fill="auto"/>
            <w:vAlign w:val="bottom"/>
            <w:hideMark/>
          </w:tcPr>
          <w:p w14:paraId="7D3AF0DF"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31.2</w:t>
            </w:r>
          </w:p>
        </w:tc>
      </w:tr>
      <w:tr w:rsidR="00FA5338" w:rsidRPr="00FA5338" w14:paraId="0C07F98C"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45615DB1"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354350E"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xml:space="preserve">Reviewing and </w:t>
            </w:r>
            <w:proofErr w:type="spellStart"/>
            <w:r w:rsidRPr="00FA5338">
              <w:rPr>
                <w:rFonts w:ascii="Calibri" w:eastAsia="Times New Roman" w:hAnsi="Calibri" w:cs="Times New Roman"/>
                <w:color w:val="000000"/>
                <w:sz w:val="20"/>
                <w:szCs w:val="20"/>
                <w:lang w:val="en-US" w:eastAsia="en-US"/>
              </w:rPr>
              <w:t>â€œclearingâ</w:t>
            </w:r>
            <w:proofErr w:type="spellEnd"/>
            <w:r w:rsidRPr="00FA5338">
              <w:rPr>
                <w:rFonts w:ascii="Calibri" w:eastAsia="Times New Roman" w:hAnsi="Calibri" w:cs="Times New Roman"/>
                <w:color w:val="000000"/>
                <w:sz w:val="20"/>
                <w:szCs w:val="20"/>
                <w:lang w:val="en-US" w:eastAsia="en-US"/>
              </w:rPr>
              <w:t>€</w:t>
            </w:r>
            <w:r w:rsidRPr="00FA5338">
              <w:rPr>
                <w:rFonts w:ascii="Songti SC Black" w:eastAsia="Times New Roman" w:hAnsi="Songti SC Black" w:cs="Songti SC Black"/>
                <w:color w:val="000000"/>
                <w:sz w:val="20"/>
                <w:szCs w:val="20"/>
                <w:lang w:val="en-US" w:eastAsia="en-US"/>
              </w:rPr>
              <w:t></w:t>
            </w:r>
            <w:r w:rsidRPr="00FA5338">
              <w:rPr>
                <w:rFonts w:ascii="Calibri" w:eastAsia="Times New Roman" w:hAnsi="Calibri" w:cs="Times New Roman"/>
                <w:color w:val="000000"/>
                <w:sz w:val="20"/>
                <w:szCs w:val="20"/>
                <w:lang w:val="en-US" w:eastAsia="en-US"/>
              </w:rPr>
              <w:t xml:space="preserve"> any planned data collection</w:t>
            </w:r>
          </w:p>
        </w:tc>
        <w:tc>
          <w:tcPr>
            <w:tcW w:w="680" w:type="dxa"/>
            <w:tcBorders>
              <w:top w:val="nil"/>
              <w:left w:val="nil"/>
              <w:bottom w:val="single" w:sz="4" w:space="0" w:color="auto"/>
              <w:right w:val="single" w:sz="4" w:space="0" w:color="auto"/>
            </w:tcBorders>
            <w:shd w:val="clear" w:color="auto" w:fill="auto"/>
            <w:vAlign w:val="bottom"/>
            <w:hideMark/>
          </w:tcPr>
          <w:p w14:paraId="1084273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27</w:t>
            </w:r>
          </w:p>
        </w:tc>
        <w:tc>
          <w:tcPr>
            <w:tcW w:w="1440" w:type="dxa"/>
            <w:tcBorders>
              <w:top w:val="nil"/>
              <w:left w:val="nil"/>
              <w:bottom w:val="single" w:sz="4" w:space="0" w:color="auto"/>
              <w:right w:val="single" w:sz="4" w:space="0" w:color="auto"/>
            </w:tcBorders>
            <w:shd w:val="clear" w:color="auto" w:fill="auto"/>
            <w:vAlign w:val="bottom"/>
            <w:hideMark/>
          </w:tcPr>
          <w:p w14:paraId="38E032C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29.0</w:t>
            </w:r>
          </w:p>
        </w:tc>
      </w:tr>
      <w:tr w:rsidR="00FA5338" w:rsidRPr="00FA5338" w14:paraId="13E5BDEC"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28FD24C3"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2780976"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Placement of NSO staff in other agencies</w:t>
            </w:r>
          </w:p>
        </w:tc>
        <w:tc>
          <w:tcPr>
            <w:tcW w:w="680" w:type="dxa"/>
            <w:tcBorders>
              <w:top w:val="nil"/>
              <w:left w:val="nil"/>
              <w:bottom w:val="single" w:sz="4" w:space="0" w:color="auto"/>
              <w:right w:val="single" w:sz="4" w:space="0" w:color="auto"/>
            </w:tcBorders>
            <w:shd w:val="clear" w:color="auto" w:fill="auto"/>
            <w:vAlign w:val="bottom"/>
            <w:hideMark/>
          </w:tcPr>
          <w:p w14:paraId="220FA552"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25</w:t>
            </w:r>
          </w:p>
        </w:tc>
        <w:tc>
          <w:tcPr>
            <w:tcW w:w="1440" w:type="dxa"/>
            <w:tcBorders>
              <w:top w:val="nil"/>
              <w:left w:val="nil"/>
              <w:bottom w:val="single" w:sz="4" w:space="0" w:color="auto"/>
              <w:right w:val="single" w:sz="4" w:space="0" w:color="auto"/>
            </w:tcBorders>
            <w:shd w:val="clear" w:color="auto" w:fill="auto"/>
            <w:vAlign w:val="bottom"/>
            <w:hideMark/>
          </w:tcPr>
          <w:p w14:paraId="4D461022"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26.9</w:t>
            </w:r>
          </w:p>
        </w:tc>
      </w:tr>
      <w:tr w:rsidR="00FA5338" w:rsidRPr="00FA5338" w14:paraId="5335D2B3"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FB3CAD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5F799E94"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Exchanging staff between agencies</w:t>
            </w:r>
          </w:p>
        </w:tc>
        <w:tc>
          <w:tcPr>
            <w:tcW w:w="680" w:type="dxa"/>
            <w:tcBorders>
              <w:top w:val="nil"/>
              <w:left w:val="nil"/>
              <w:bottom w:val="single" w:sz="4" w:space="0" w:color="auto"/>
              <w:right w:val="single" w:sz="4" w:space="0" w:color="auto"/>
            </w:tcBorders>
            <w:shd w:val="clear" w:color="auto" w:fill="auto"/>
            <w:vAlign w:val="bottom"/>
            <w:hideMark/>
          </w:tcPr>
          <w:p w14:paraId="57C57300"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21</w:t>
            </w:r>
          </w:p>
        </w:tc>
        <w:tc>
          <w:tcPr>
            <w:tcW w:w="1440" w:type="dxa"/>
            <w:tcBorders>
              <w:top w:val="nil"/>
              <w:left w:val="nil"/>
              <w:bottom w:val="single" w:sz="4" w:space="0" w:color="auto"/>
              <w:right w:val="single" w:sz="4" w:space="0" w:color="auto"/>
            </w:tcBorders>
            <w:shd w:val="clear" w:color="auto" w:fill="auto"/>
            <w:vAlign w:val="bottom"/>
            <w:hideMark/>
          </w:tcPr>
          <w:p w14:paraId="4CD99BAB"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22.6</w:t>
            </w:r>
          </w:p>
        </w:tc>
      </w:tr>
      <w:tr w:rsidR="00FA5338" w:rsidRPr="00FA5338" w14:paraId="36DDA296"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52E1063A"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1DB8B9D0"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Sharing budget between statistical agencies</w:t>
            </w:r>
          </w:p>
        </w:tc>
        <w:tc>
          <w:tcPr>
            <w:tcW w:w="680" w:type="dxa"/>
            <w:tcBorders>
              <w:top w:val="nil"/>
              <w:left w:val="nil"/>
              <w:bottom w:val="single" w:sz="4" w:space="0" w:color="auto"/>
              <w:right w:val="single" w:sz="4" w:space="0" w:color="auto"/>
            </w:tcBorders>
            <w:shd w:val="clear" w:color="auto" w:fill="auto"/>
            <w:vAlign w:val="bottom"/>
            <w:hideMark/>
          </w:tcPr>
          <w:p w14:paraId="52BD12C3"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17</w:t>
            </w:r>
          </w:p>
        </w:tc>
        <w:tc>
          <w:tcPr>
            <w:tcW w:w="1440" w:type="dxa"/>
            <w:tcBorders>
              <w:top w:val="nil"/>
              <w:left w:val="nil"/>
              <w:bottom w:val="single" w:sz="4" w:space="0" w:color="auto"/>
              <w:right w:val="single" w:sz="4" w:space="0" w:color="auto"/>
            </w:tcBorders>
            <w:shd w:val="clear" w:color="auto" w:fill="auto"/>
            <w:vAlign w:val="bottom"/>
            <w:hideMark/>
          </w:tcPr>
          <w:p w14:paraId="3A85B78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18.3</w:t>
            </w:r>
          </w:p>
        </w:tc>
      </w:tr>
      <w:tr w:rsidR="00FA5338" w:rsidRPr="00FA5338" w14:paraId="7C244050"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6FB31C59"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4553639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Other</w:t>
            </w:r>
          </w:p>
        </w:tc>
        <w:tc>
          <w:tcPr>
            <w:tcW w:w="680" w:type="dxa"/>
            <w:tcBorders>
              <w:top w:val="nil"/>
              <w:left w:val="nil"/>
              <w:bottom w:val="single" w:sz="4" w:space="0" w:color="auto"/>
              <w:right w:val="single" w:sz="4" w:space="0" w:color="auto"/>
            </w:tcBorders>
            <w:shd w:val="clear" w:color="auto" w:fill="auto"/>
            <w:vAlign w:val="bottom"/>
            <w:hideMark/>
          </w:tcPr>
          <w:p w14:paraId="2B206901"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13</w:t>
            </w:r>
          </w:p>
        </w:tc>
        <w:tc>
          <w:tcPr>
            <w:tcW w:w="1440" w:type="dxa"/>
            <w:tcBorders>
              <w:top w:val="nil"/>
              <w:left w:val="nil"/>
              <w:bottom w:val="single" w:sz="4" w:space="0" w:color="auto"/>
              <w:right w:val="single" w:sz="4" w:space="0" w:color="auto"/>
            </w:tcBorders>
            <w:shd w:val="clear" w:color="auto" w:fill="auto"/>
            <w:vAlign w:val="bottom"/>
            <w:hideMark/>
          </w:tcPr>
          <w:p w14:paraId="15691A57"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14.0</w:t>
            </w:r>
          </w:p>
        </w:tc>
      </w:tr>
      <w:tr w:rsidR="00FA5338" w:rsidRPr="00FA5338" w14:paraId="3E9513EE" w14:textId="77777777" w:rsidTr="00B17A3D">
        <w:trPr>
          <w:trHeight w:val="280"/>
        </w:trPr>
        <w:tc>
          <w:tcPr>
            <w:tcW w:w="680" w:type="dxa"/>
            <w:tcBorders>
              <w:top w:val="nil"/>
              <w:left w:val="single" w:sz="4" w:space="0" w:color="auto"/>
              <w:bottom w:val="single" w:sz="4" w:space="0" w:color="auto"/>
              <w:right w:val="single" w:sz="4" w:space="0" w:color="auto"/>
            </w:tcBorders>
            <w:shd w:val="clear" w:color="auto" w:fill="auto"/>
            <w:vAlign w:val="bottom"/>
            <w:hideMark/>
          </w:tcPr>
          <w:p w14:paraId="15C42C8F"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 </w:t>
            </w:r>
          </w:p>
        </w:tc>
        <w:tc>
          <w:tcPr>
            <w:tcW w:w="9280" w:type="dxa"/>
            <w:tcBorders>
              <w:top w:val="nil"/>
              <w:left w:val="nil"/>
              <w:bottom w:val="single" w:sz="4" w:space="0" w:color="auto"/>
              <w:right w:val="single" w:sz="4" w:space="0" w:color="auto"/>
            </w:tcBorders>
            <w:shd w:val="clear" w:color="auto" w:fill="auto"/>
            <w:vAlign w:val="bottom"/>
            <w:hideMark/>
          </w:tcPr>
          <w:p w14:paraId="21EE2837" w14:textId="77777777" w:rsidR="00FA5338" w:rsidRPr="00FA5338" w:rsidRDefault="00FA5338" w:rsidP="00FA5338">
            <w:pPr>
              <w:spacing w:after="0" w:line="240" w:lineRule="auto"/>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None Of The Above</w:t>
            </w:r>
          </w:p>
        </w:tc>
        <w:tc>
          <w:tcPr>
            <w:tcW w:w="680" w:type="dxa"/>
            <w:tcBorders>
              <w:top w:val="nil"/>
              <w:left w:val="nil"/>
              <w:bottom w:val="single" w:sz="4" w:space="0" w:color="auto"/>
              <w:right w:val="single" w:sz="4" w:space="0" w:color="auto"/>
            </w:tcBorders>
            <w:shd w:val="clear" w:color="auto" w:fill="auto"/>
            <w:vAlign w:val="bottom"/>
            <w:hideMark/>
          </w:tcPr>
          <w:p w14:paraId="48899DA5"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w:t>
            </w:r>
          </w:p>
        </w:tc>
        <w:tc>
          <w:tcPr>
            <w:tcW w:w="1440" w:type="dxa"/>
            <w:tcBorders>
              <w:top w:val="nil"/>
              <w:left w:val="nil"/>
              <w:bottom w:val="single" w:sz="4" w:space="0" w:color="auto"/>
              <w:right w:val="single" w:sz="4" w:space="0" w:color="auto"/>
            </w:tcBorders>
            <w:shd w:val="clear" w:color="auto" w:fill="auto"/>
            <w:vAlign w:val="bottom"/>
            <w:hideMark/>
          </w:tcPr>
          <w:p w14:paraId="6271B0B6" w14:textId="77777777" w:rsidR="00FA5338" w:rsidRPr="00FA5338" w:rsidRDefault="00FA5338" w:rsidP="00FA5338">
            <w:pPr>
              <w:spacing w:after="0" w:line="240" w:lineRule="auto"/>
              <w:jc w:val="right"/>
              <w:rPr>
                <w:rFonts w:ascii="Calibri" w:eastAsia="Times New Roman" w:hAnsi="Calibri" w:cs="Times New Roman"/>
                <w:color w:val="000000"/>
                <w:sz w:val="20"/>
                <w:szCs w:val="20"/>
                <w:lang w:val="en-US" w:eastAsia="en-US"/>
              </w:rPr>
            </w:pPr>
            <w:r w:rsidRPr="00FA5338">
              <w:rPr>
                <w:rFonts w:ascii="Calibri" w:eastAsia="Times New Roman" w:hAnsi="Calibri" w:cs="Times New Roman"/>
                <w:color w:val="000000"/>
                <w:sz w:val="20"/>
                <w:szCs w:val="20"/>
                <w:lang w:val="en-US" w:eastAsia="en-US"/>
              </w:rPr>
              <w:t>1.1</w:t>
            </w:r>
          </w:p>
        </w:tc>
      </w:tr>
    </w:tbl>
    <w:p w14:paraId="2EB10143" w14:textId="77777777" w:rsidR="00861099" w:rsidRDefault="00861099" w:rsidP="0007304A">
      <w:pPr>
        <w:rPr>
          <w:rFonts w:asciiTheme="majorBidi" w:hAnsiTheme="majorBidi" w:cstheme="majorBidi"/>
          <w:lang w:val="en-US"/>
        </w:rPr>
      </w:pPr>
    </w:p>
    <w:p w14:paraId="55498E48" w14:textId="052E4B0D" w:rsidR="00FA5338" w:rsidRDefault="00FA5338" w:rsidP="0007304A">
      <w:pPr>
        <w:rPr>
          <w:rFonts w:asciiTheme="majorBidi" w:hAnsiTheme="majorBidi" w:cstheme="majorBidi"/>
          <w:i/>
          <w:lang w:val="en-US"/>
        </w:rPr>
      </w:pPr>
      <w:r w:rsidRPr="00E30737">
        <w:rPr>
          <w:rFonts w:asciiTheme="majorBidi" w:hAnsiTheme="majorBidi" w:cstheme="majorBidi"/>
          <w:i/>
          <w:lang w:val="en-US"/>
        </w:rPr>
        <w:t>Question 8.3</w:t>
      </w:r>
    </w:p>
    <w:p w14:paraId="2C5254A5" w14:textId="1C5EB94B" w:rsidR="00FA5338" w:rsidRPr="00AA12D8" w:rsidRDefault="00726AA8" w:rsidP="00AA12D8">
      <w:pPr>
        <w:rPr>
          <w:rFonts w:asciiTheme="majorBidi" w:hAnsiTheme="majorBidi" w:cstheme="majorBidi"/>
          <w:iCs/>
          <w:lang w:val="en-US"/>
        </w:rPr>
      </w:pPr>
      <w:r>
        <w:rPr>
          <w:rFonts w:asciiTheme="majorBidi" w:hAnsiTheme="majorBidi" w:cstheme="majorBidi"/>
          <w:iCs/>
          <w:lang w:val="en-US"/>
        </w:rPr>
        <w:t xml:space="preserve">Meetings between agencies that produce official statistics of a country help with achieving an efficient national statistical system. </w:t>
      </w:r>
      <w:r w:rsidR="00A24A1B">
        <w:rPr>
          <w:rFonts w:asciiTheme="majorBidi" w:hAnsiTheme="majorBidi" w:cstheme="majorBidi"/>
          <w:iCs/>
          <w:lang w:val="en-US"/>
        </w:rPr>
        <w:t>More than 90</w:t>
      </w:r>
      <w:r>
        <w:rPr>
          <w:rFonts w:asciiTheme="majorBidi" w:hAnsiTheme="majorBidi" w:cstheme="majorBidi"/>
          <w:iCs/>
          <w:lang w:val="en-US"/>
        </w:rPr>
        <w:t xml:space="preserve"> per cent of the respondents indicated that producers of official statistics have met at least once during the last five years with 75 per cent meeting twice or more per year and 12 per cent meeting annually.</w:t>
      </w:r>
    </w:p>
    <w:p w14:paraId="245D7279" w14:textId="7147527C" w:rsidR="00FA5338" w:rsidRDefault="00FA5338" w:rsidP="0007304A">
      <w:pPr>
        <w:rPr>
          <w:rFonts w:asciiTheme="majorBidi" w:hAnsiTheme="majorBidi" w:cstheme="majorBidi"/>
          <w:i/>
          <w:lang w:val="en-US"/>
        </w:rPr>
      </w:pPr>
      <w:r w:rsidRPr="00E30737">
        <w:rPr>
          <w:rFonts w:asciiTheme="majorBidi" w:hAnsiTheme="majorBidi" w:cstheme="majorBidi"/>
          <w:i/>
          <w:lang w:val="en-US"/>
        </w:rPr>
        <w:t>Question 8.5</w:t>
      </w:r>
    </w:p>
    <w:p w14:paraId="130B34F7" w14:textId="78F7395A" w:rsidR="00FA5338" w:rsidRPr="00AA12D8" w:rsidRDefault="00250087" w:rsidP="00AA12D8">
      <w:pPr>
        <w:rPr>
          <w:rFonts w:asciiTheme="majorBidi" w:hAnsiTheme="majorBidi" w:cstheme="majorBidi"/>
          <w:iCs/>
          <w:lang w:val="en-US"/>
        </w:rPr>
      </w:pPr>
      <w:r>
        <w:rPr>
          <w:rFonts w:asciiTheme="majorBidi" w:hAnsiTheme="majorBidi" w:cstheme="majorBidi"/>
          <w:iCs/>
          <w:lang w:val="en-US"/>
        </w:rPr>
        <w:t>Based on the results, in countries where national statistical systems have different data producers</w:t>
      </w:r>
      <w:r w:rsidR="00B34629">
        <w:rPr>
          <w:rFonts w:asciiTheme="majorBidi" w:hAnsiTheme="majorBidi" w:cstheme="majorBidi"/>
          <w:iCs/>
          <w:lang w:val="en-US"/>
        </w:rPr>
        <w:t>, only 38 per cent reported</w:t>
      </w:r>
      <w:r>
        <w:rPr>
          <w:rFonts w:asciiTheme="majorBidi" w:hAnsiTheme="majorBidi" w:cstheme="majorBidi"/>
          <w:iCs/>
          <w:lang w:val="en-US"/>
        </w:rPr>
        <w:t xml:space="preserve"> hav</w:t>
      </w:r>
      <w:r w:rsidR="00B34629">
        <w:rPr>
          <w:rFonts w:asciiTheme="majorBidi" w:hAnsiTheme="majorBidi" w:cstheme="majorBidi"/>
          <w:iCs/>
          <w:lang w:val="en-US"/>
        </w:rPr>
        <w:t>ing</w:t>
      </w:r>
      <w:r>
        <w:rPr>
          <w:rFonts w:asciiTheme="majorBidi" w:hAnsiTheme="majorBidi" w:cstheme="majorBidi"/>
          <w:iCs/>
          <w:lang w:val="en-US"/>
        </w:rPr>
        <w:t xml:space="preserve"> a central data portal where the official statistical data </w:t>
      </w:r>
      <w:r w:rsidR="00B34629">
        <w:rPr>
          <w:rFonts w:asciiTheme="majorBidi" w:hAnsiTheme="majorBidi" w:cstheme="majorBidi"/>
          <w:iCs/>
          <w:lang w:val="en-US"/>
        </w:rPr>
        <w:t xml:space="preserve">are published. For the 62 per cent that reported not having a central hub, many stated </w:t>
      </w:r>
      <w:proofErr w:type="gramStart"/>
      <w:r w:rsidR="00B34629">
        <w:rPr>
          <w:rFonts w:asciiTheme="majorBidi" w:hAnsiTheme="majorBidi" w:cstheme="majorBidi"/>
          <w:iCs/>
          <w:lang w:val="en-US"/>
        </w:rPr>
        <w:t>lack</w:t>
      </w:r>
      <w:proofErr w:type="gramEnd"/>
      <w:r w:rsidR="00B34629">
        <w:rPr>
          <w:rFonts w:asciiTheme="majorBidi" w:hAnsiTheme="majorBidi" w:cstheme="majorBidi"/>
          <w:iCs/>
          <w:lang w:val="en-US"/>
        </w:rPr>
        <w:t xml:space="preserve"> of resources and coordination amongst </w:t>
      </w:r>
      <w:r w:rsidR="00E57309">
        <w:rPr>
          <w:rFonts w:asciiTheme="majorBidi" w:hAnsiTheme="majorBidi" w:cstheme="majorBidi"/>
          <w:iCs/>
          <w:lang w:val="en-US"/>
        </w:rPr>
        <w:t>agencies as main reasons/challenges. It may also be worth noting that</w:t>
      </w:r>
      <w:r w:rsidR="00861B40">
        <w:rPr>
          <w:rFonts w:asciiTheme="majorBidi" w:hAnsiTheme="majorBidi" w:cstheme="majorBidi"/>
          <w:iCs/>
          <w:lang w:val="en-US"/>
        </w:rPr>
        <w:t xml:space="preserve"> although a central data portal doesn’t exist, some respondents mentioned providing direct links to dissemination platform of the other agencies.</w:t>
      </w:r>
    </w:p>
    <w:p w14:paraId="2E6CA3E0" w14:textId="730BFF48"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8</w:t>
      </w:r>
    </w:p>
    <w:p w14:paraId="488B98AB" w14:textId="646EEA89"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8</w:t>
      </w:r>
      <w:r w:rsidRPr="005E1AA2">
        <w:rPr>
          <w:rFonts w:asciiTheme="majorBidi" w:hAnsiTheme="majorBidi" w:cstheme="majorBidi"/>
          <w:highlight w:val="yellow"/>
          <w:lang w:val="en-US"/>
        </w:rPr>
        <w:t>, main challenges identified by respondents (question 8.6) included:</w:t>
      </w:r>
    </w:p>
    <w:p w14:paraId="4E0E0606" w14:textId="77777777" w:rsidR="00A6264B" w:rsidRDefault="00A6264B" w:rsidP="0007304A">
      <w:pPr>
        <w:rPr>
          <w:rFonts w:asciiTheme="majorBidi" w:hAnsiTheme="majorBidi" w:cstheme="majorBidi"/>
          <w:lang w:val="en-US"/>
        </w:rPr>
      </w:pPr>
    </w:p>
    <w:p w14:paraId="442E29B2" w14:textId="014EE9F1" w:rsidR="008B3ADA" w:rsidRPr="00E30737" w:rsidRDefault="008B3ADA" w:rsidP="0007304A">
      <w:pPr>
        <w:rPr>
          <w:rFonts w:asciiTheme="majorBidi" w:hAnsiTheme="majorBidi" w:cstheme="majorBidi"/>
          <w:b/>
          <w:lang w:val="en-US"/>
        </w:rPr>
      </w:pPr>
      <w:commentRangeStart w:id="171"/>
      <w:r w:rsidRPr="00E30737">
        <w:rPr>
          <w:rFonts w:asciiTheme="majorBidi" w:hAnsiTheme="majorBidi" w:cstheme="majorBidi"/>
          <w:b/>
          <w:lang w:val="en-US"/>
        </w:rPr>
        <w:t>Principle 9</w:t>
      </w:r>
      <w:r w:rsidR="00E30737" w:rsidRPr="00E30737">
        <w:rPr>
          <w:rFonts w:asciiTheme="majorBidi" w:hAnsiTheme="majorBidi" w:cstheme="majorBidi"/>
          <w:b/>
          <w:lang w:val="en-US"/>
        </w:rPr>
        <w:t>: Use of International Standards</w:t>
      </w:r>
      <w:commentRangeEnd w:id="171"/>
      <w:r w:rsidR="00DD5F53">
        <w:rPr>
          <w:rStyle w:val="CommentReference"/>
        </w:rPr>
        <w:commentReference w:id="171"/>
      </w:r>
      <w:r w:rsidR="00E30737">
        <w:rPr>
          <w:rStyle w:val="FootnoteReference"/>
          <w:rFonts w:asciiTheme="majorBidi" w:hAnsiTheme="majorBidi" w:cstheme="majorBidi"/>
          <w:b/>
          <w:lang w:val="en-US"/>
        </w:rPr>
        <w:footnoteReference w:id="15"/>
      </w:r>
    </w:p>
    <w:p w14:paraId="4A7DBDA2"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9.1</w:t>
      </w:r>
    </w:p>
    <w:p w14:paraId="54E0DE98" w14:textId="77777777" w:rsidR="008B3ADA" w:rsidRDefault="008B3ADA" w:rsidP="008B3ADA">
      <w:pPr>
        <w:rPr>
          <w:rFonts w:asciiTheme="majorBidi" w:hAnsiTheme="majorBidi" w:cstheme="majorBidi"/>
          <w:lang w:val="en-US"/>
        </w:rPr>
      </w:pPr>
      <w:r>
        <w:rPr>
          <w:rFonts w:asciiTheme="majorBidi" w:hAnsiTheme="majorBidi" w:cstheme="majorBidi"/>
          <w:lang w:val="en-US"/>
        </w:rPr>
        <w:t>Eighty-eight per cent of the countries indicated that they currently use either 2008 SNA or 1993 SNA (68 per cent and 20 per cent, respectively).</w:t>
      </w:r>
    </w:p>
    <w:tbl>
      <w:tblPr>
        <w:tblStyle w:val="TableGrid"/>
        <w:tblW w:w="0" w:type="auto"/>
        <w:tblLook w:val="04A0" w:firstRow="1" w:lastRow="0" w:firstColumn="1" w:lastColumn="0" w:noHBand="0" w:noVBand="1"/>
      </w:tblPr>
      <w:tblGrid>
        <w:gridCol w:w="960"/>
        <w:gridCol w:w="5640"/>
        <w:gridCol w:w="960"/>
        <w:gridCol w:w="1420"/>
      </w:tblGrid>
      <w:tr w:rsidR="008B3ADA" w:rsidRPr="00E03F13" w14:paraId="745594C3" w14:textId="77777777" w:rsidTr="00B17A3D">
        <w:trPr>
          <w:trHeight w:val="300"/>
        </w:trPr>
        <w:tc>
          <w:tcPr>
            <w:tcW w:w="960" w:type="dxa"/>
            <w:noWrap/>
            <w:hideMark/>
          </w:tcPr>
          <w:p w14:paraId="51C858E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9.1</w:t>
            </w:r>
          </w:p>
        </w:tc>
        <w:tc>
          <w:tcPr>
            <w:tcW w:w="5640" w:type="dxa"/>
            <w:noWrap/>
            <w:hideMark/>
          </w:tcPr>
          <w:p w14:paraId="0E06FD5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What version of the SNA is currently used in your country?</w:t>
            </w:r>
          </w:p>
        </w:tc>
        <w:tc>
          <w:tcPr>
            <w:tcW w:w="960" w:type="dxa"/>
            <w:noWrap/>
            <w:hideMark/>
          </w:tcPr>
          <w:p w14:paraId="3D31DCA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420" w:type="dxa"/>
            <w:noWrap/>
            <w:hideMark/>
          </w:tcPr>
          <w:p w14:paraId="3CE9E72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93</w:t>
            </w:r>
          </w:p>
        </w:tc>
      </w:tr>
      <w:tr w:rsidR="008B3ADA" w:rsidRPr="00E03F13" w14:paraId="0D570827" w14:textId="77777777" w:rsidTr="00B17A3D">
        <w:trPr>
          <w:trHeight w:val="300"/>
        </w:trPr>
        <w:tc>
          <w:tcPr>
            <w:tcW w:w="960" w:type="dxa"/>
            <w:noWrap/>
            <w:hideMark/>
          </w:tcPr>
          <w:p w14:paraId="1238F5A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E33CD7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2008 SNA</w:t>
            </w:r>
          </w:p>
        </w:tc>
        <w:tc>
          <w:tcPr>
            <w:tcW w:w="960" w:type="dxa"/>
            <w:noWrap/>
            <w:hideMark/>
          </w:tcPr>
          <w:p w14:paraId="145E665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63</w:t>
            </w:r>
          </w:p>
        </w:tc>
        <w:tc>
          <w:tcPr>
            <w:tcW w:w="1420" w:type="dxa"/>
            <w:noWrap/>
            <w:hideMark/>
          </w:tcPr>
          <w:p w14:paraId="0488C0B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67.74</w:t>
            </w:r>
          </w:p>
        </w:tc>
      </w:tr>
      <w:tr w:rsidR="008B3ADA" w:rsidRPr="00E03F13" w14:paraId="26E957FC" w14:textId="77777777" w:rsidTr="00B17A3D">
        <w:trPr>
          <w:trHeight w:val="300"/>
        </w:trPr>
        <w:tc>
          <w:tcPr>
            <w:tcW w:w="960" w:type="dxa"/>
            <w:noWrap/>
            <w:hideMark/>
          </w:tcPr>
          <w:p w14:paraId="5EE06C7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lastRenderedPageBreak/>
              <w:t> </w:t>
            </w:r>
          </w:p>
        </w:tc>
        <w:tc>
          <w:tcPr>
            <w:tcW w:w="5640" w:type="dxa"/>
            <w:noWrap/>
            <w:hideMark/>
          </w:tcPr>
          <w:p w14:paraId="62AD5F0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1993 SNA</w:t>
            </w:r>
          </w:p>
        </w:tc>
        <w:tc>
          <w:tcPr>
            <w:tcW w:w="960" w:type="dxa"/>
            <w:noWrap/>
            <w:hideMark/>
          </w:tcPr>
          <w:p w14:paraId="302374E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w:t>
            </w:r>
          </w:p>
        </w:tc>
        <w:tc>
          <w:tcPr>
            <w:tcW w:w="1420" w:type="dxa"/>
            <w:noWrap/>
            <w:hideMark/>
          </w:tcPr>
          <w:p w14:paraId="5B49525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20.43</w:t>
            </w:r>
          </w:p>
        </w:tc>
      </w:tr>
      <w:tr w:rsidR="008B3ADA" w:rsidRPr="00E03F13" w14:paraId="44CB16AE" w14:textId="77777777" w:rsidTr="00B17A3D">
        <w:trPr>
          <w:trHeight w:val="300"/>
        </w:trPr>
        <w:tc>
          <w:tcPr>
            <w:tcW w:w="960" w:type="dxa"/>
            <w:noWrap/>
            <w:hideMark/>
          </w:tcPr>
          <w:p w14:paraId="60E119B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36A5548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ESA 2010</w:t>
            </w:r>
          </w:p>
        </w:tc>
        <w:tc>
          <w:tcPr>
            <w:tcW w:w="960" w:type="dxa"/>
            <w:noWrap/>
            <w:hideMark/>
          </w:tcPr>
          <w:p w14:paraId="7FA8BC5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w:t>
            </w:r>
          </w:p>
        </w:tc>
        <w:tc>
          <w:tcPr>
            <w:tcW w:w="1420" w:type="dxa"/>
            <w:noWrap/>
            <w:hideMark/>
          </w:tcPr>
          <w:p w14:paraId="074D8A9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4.30</w:t>
            </w:r>
          </w:p>
        </w:tc>
      </w:tr>
      <w:tr w:rsidR="008B3ADA" w:rsidRPr="00E03F13" w14:paraId="754F398D" w14:textId="77777777" w:rsidTr="00B17A3D">
        <w:trPr>
          <w:trHeight w:val="300"/>
        </w:trPr>
        <w:tc>
          <w:tcPr>
            <w:tcW w:w="960" w:type="dxa"/>
            <w:noWrap/>
            <w:hideMark/>
          </w:tcPr>
          <w:p w14:paraId="3E31D7C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193064A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w:t>
            </w:r>
          </w:p>
        </w:tc>
        <w:tc>
          <w:tcPr>
            <w:tcW w:w="960" w:type="dxa"/>
            <w:noWrap/>
            <w:hideMark/>
          </w:tcPr>
          <w:p w14:paraId="7091652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w:t>
            </w:r>
          </w:p>
        </w:tc>
        <w:tc>
          <w:tcPr>
            <w:tcW w:w="1420" w:type="dxa"/>
            <w:noWrap/>
            <w:hideMark/>
          </w:tcPr>
          <w:p w14:paraId="14E376B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2.15</w:t>
            </w:r>
          </w:p>
        </w:tc>
      </w:tr>
      <w:tr w:rsidR="008B3ADA" w:rsidRPr="00E03F13" w14:paraId="35F9D90C" w14:textId="77777777" w:rsidTr="00B17A3D">
        <w:trPr>
          <w:trHeight w:val="300"/>
        </w:trPr>
        <w:tc>
          <w:tcPr>
            <w:tcW w:w="960" w:type="dxa"/>
            <w:noWrap/>
            <w:hideMark/>
          </w:tcPr>
          <w:p w14:paraId="7B5FD0F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5E00ED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I don't know</w:t>
            </w:r>
          </w:p>
        </w:tc>
        <w:tc>
          <w:tcPr>
            <w:tcW w:w="960" w:type="dxa"/>
            <w:noWrap/>
            <w:hideMark/>
          </w:tcPr>
          <w:p w14:paraId="1FA6EF4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6235689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62C5E9B6" w14:textId="77777777" w:rsidTr="00B17A3D">
        <w:trPr>
          <w:trHeight w:val="300"/>
        </w:trPr>
        <w:tc>
          <w:tcPr>
            <w:tcW w:w="960" w:type="dxa"/>
            <w:noWrap/>
            <w:hideMark/>
          </w:tcPr>
          <w:p w14:paraId="4D086EA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578B1AC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Please see comment 9.1a</w:t>
            </w:r>
          </w:p>
        </w:tc>
        <w:tc>
          <w:tcPr>
            <w:tcW w:w="960" w:type="dxa"/>
            <w:noWrap/>
            <w:hideMark/>
          </w:tcPr>
          <w:p w14:paraId="0E8FDB2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3FD829B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7C7A410D" w14:textId="77777777" w:rsidTr="00B17A3D">
        <w:trPr>
          <w:trHeight w:val="300"/>
        </w:trPr>
        <w:tc>
          <w:tcPr>
            <w:tcW w:w="960" w:type="dxa"/>
            <w:noWrap/>
            <w:hideMark/>
          </w:tcPr>
          <w:p w14:paraId="5DA3D1D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70B6266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1993 and 2008</w:t>
            </w:r>
          </w:p>
        </w:tc>
        <w:tc>
          <w:tcPr>
            <w:tcW w:w="960" w:type="dxa"/>
            <w:noWrap/>
            <w:hideMark/>
          </w:tcPr>
          <w:p w14:paraId="16ED376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25745F5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r w:rsidR="008B3ADA" w:rsidRPr="00E03F13" w14:paraId="63A2D452" w14:textId="77777777" w:rsidTr="00B17A3D">
        <w:trPr>
          <w:trHeight w:val="300"/>
        </w:trPr>
        <w:tc>
          <w:tcPr>
            <w:tcW w:w="960" w:type="dxa"/>
            <w:noWrap/>
            <w:hideMark/>
          </w:tcPr>
          <w:p w14:paraId="791E959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5640" w:type="dxa"/>
            <w:noWrap/>
            <w:hideMark/>
          </w:tcPr>
          <w:p w14:paraId="255EBF0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ESA2010</w:t>
            </w:r>
          </w:p>
        </w:tc>
        <w:tc>
          <w:tcPr>
            <w:tcW w:w="960" w:type="dxa"/>
            <w:noWrap/>
            <w:hideMark/>
          </w:tcPr>
          <w:p w14:paraId="3ED2D69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w:t>
            </w:r>
          </w:p>
        </w:tc>
        <w:tc>
          <w:tcPr>
            <w:tcW w:w="1420" w:type="dxa"/>
            <w:noWrap/>
            <w:hideMark/>
          </w:tcPr>
          <w:p w14:paraId="397F4C6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1.08</w:t>
            </w:r>
          </w:p>
        </w:tc>
      </w:tr>
    </w:tbl>
    <w:p w14:paraId="78B843DF" w14:textId="77777777" w:rsidR="008B3ADA" w:rsidRDefault="008B3ADA" w:rsidP="008B3ADA">
      <w:pPr>
        <w:rPr>
          <w:rFonts w:asciiTheme="majorBidi" w:hAnsiTheme="majorBidi" w:cstheme="majorBidi"/>
          <w:lang w:val="en-US"/>
        </w:rPr>
      </w:pPr>
    </w:p>
    <w:p w14:paraId="5010CC67"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9.2</w:t>
      </w:r>
    </w:p>
    <w:p w14:paraId="2F7E7824" w14:textId="01E61CC4" w:rsidR="008B3ADA" w:rsidRDefault="008B3ADA" w:rsidP="008B3ADA">
      <w:pPr>
        <w:rPr>
          <w:rFonts w:asciiTheme="majorBidi" w:hAnsiTheme="majorBidi" w:cstheme="majorBidi"/>
          <w:lang w:val="en-US"/>
        </w:rPr>
      </w:pPr>
      <w:r>
        <w:rPr>
          <w:rFonts w:asciiTheme="majorBidi" w:hAnsiTheme="majorBidi" w:cstheme="majorBidi"/>
          <w:lang w:val="en-US"/>
        </w:rPr>
        <w:t xml:space="preserve">Results show that only three per cent of the countries are not implementing the </w:t>
      </w:r>
      <w:r w:rsidRPr="00973589">
        <w:rPr>
          <w:rFonts w:asciiTheme="majorBidi" w:hAnsiTheme="majorBidi" w:cstheme="majorBidi"/>
          <w:lang w:val="en-US"/>
        </w:rPr>
        <w:t>Principles and Recommendations for Population and Housing Censuses</w:t>
      </w:r>
      <w:r>
        <w:rPr>
          <w:rFonts w:asciiTheme="majorBidi" w:hAnsiTheme="majorBidi" w:cstheme="majorBidi"/>
          <w:lang w:val="en-US"/>
        </w:rPr>
        <w:t xml:space="preserve"> in their latest census </w:t>
      </w:r>
      <w:proofErr w:type="spellStart"/>
      <w:r>
        <w:rPr>
          <w:rFonts w:asciiTheme="majorBidi" w:hAnsiTheme="majorBidi" w:cstheme="majorBidi"/>
          <w:lang w:val="en-US"/>
        </w:rPr>
        <w:t>programme</w:t>
      </w:r>
      <w:proofErr w:type="spellEnd"/>
      <w:r>
        <w:rPr>
          <w:rFonts w:asciiTheme="majorBidi" w:hAnsiTheme="majorBidi" w:cstheme="majorBidi"/>
          <w:lang w:val="en-US"/>
        </w:rPr>
        <w:t>. Seventy-two are implementing it fully while 25 per cent are partially implementing the Principles.</w:t>
      </w:r>
    </w:p>
    <w:tbl>
      <w:tblPr>
        <w:tblStyle w:val="TableGrid"/>
        <w:tblW w:w="0" w:type="auto"/>
        <w:tblLook w:val="04A0" w:firstRow="1" w:lastRow="0" w:firstColumn="1" w:lastColumn="0" w:noHBand="0" w:noVBand="1"/>
      </w:tblPr>
      <w:tblGrid>
        <w:gridCol w:w="470"/>
        <w:gridCol w:w="7473"/>
        <w:gridCol w:w="502"/>
        <w:gridCol w:w="571"/>
      </w:tblGrid>
      <w:tr w:rsidR="008B3ADA" w:rsidRPr="008B6886" w14:paraId="01420789" w14:textId="77777777" w:rsidTr="00B17A3D">
        <w:trPr>
          <w:trHeight w:val="900"/>
        </w:trPr>
        <w:tc>
          <w:tcPr>
            <w:tcW w:w="420" w:type="dxa"/>
            <w:hideMark/>
          </w:tcPr>
          <w:p w14:paraId="21D3C60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9.2</w:t>
            </w:r>
          </w:p>
        </w:tc>
        <w:tc>
          <w:tcPr>
            <w:tcW w:w="9780" w:type="dxa"/>
            <w:hideMark/>
          </w:tcPr>
          <w:p w14:paraId="5462042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 what extent are the Principles and Recommendations for Population and Housing Censuses, Rev. 3 (for census undertaken after 2015) or Rev. 2 (for census undertaken before 2015) being implemented in the latest census programme in your country?</w:t>
            </w:r>
          </w:p>
        </w:tc>
        <w:tc>
          <w:tcPr>
            <w:tcW w:w="440" w:type="dxa"/>
            <w:hideMark/>
          </w:tcPr>
          <w:p w14:paraId="4F45B8F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w:t>
            </w:r>
          </w:p>
        </w:tc>
        <w:tc>
          <w:tcPr>
            <w:tcW w:w="520" w:type="dxa"/>
            <w:hideMark/>
          </w:tcPr>
          <w:p w14:paraId="40D6889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t>
            </w:r>
          </w:p>
        </w:tc>
      </w:tr>
      <w:tr w:rsidR="008B3ADA" w:rsidRPr="008B6886" w14:paraId="1D695FBA" w14:textId="77777777" w:rsidTr="00B17A3D">
        <w:trPr>
          <w:trHeight w:val="300"/>
        </w:trPr>
        <w:tc>
          <w:tcPr>
            <w:tcW w:w="420" w:type="dxa"/>
            <w:hideMark/>
          </w:tcPr>
          <w:p w14:paraId="5D27B29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56FC127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Fully</w:t>
            </w:r>
          </w:p>
        </w:tc>
        <w:tc>
          <w:tcPr>
            <w:tcW w:w="440" w:type="dxa"/>
            <w:hideMark/>
          </w:tcPr>
          <w:p w14:paraId="1F5C637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67</w:t>
            </w:r>
          </w:p>
        </w:tc>
        <w:tc>
          <w:tcPr>
            <w:tcW w:w="520" w:type="dxa"/>
            <w:hideMark/>
          </w:tcPr>
          <w:p w14:paraId="366009E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72</w:t>
            </w:r>
          </w:p>
        </w:tc>
      </w:tr>
      <w:tr w:rsidR="008B3ADA" w:rsidRPr="008B6886" w14:paraId="2C9F9E44" w14:textId="77777777" w:rsidTr="00B17A3D">
        <w:trPr>
          <w:trHeight w:val="300"/>
        </w:trPr>
        <w:tc>
          <w:tcPr>
            <w:tcW w:w="420" w:type="dxa"/>
            <w:hideMark/>
          </w:tcPr>
          <w:p w14:paraId="6E8A36D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4767A36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Partially</w:t>
            </w:r>
          </w:p>
        </w:tc>
        <w:tc>
          <w:tcPr>
            <w:tcW w:w="440" w:type="dxa"/>
            <w:hideMark/>
          </w:tcPr>
          <w:p w14:paraId="6DF3E46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23</w:t>
            </w:r>
          </w:p>
        </w:tc>
        <w:tc>
          <w:tcPr>
            <w:tcW w:w="520" w:type="dxa"/>
            <w:hideMark/>
          </w:tcPr>
          <w:p w14:paraId="408E42A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24.7</w:t>
            </w:r>
          </w:p>
        </w:tc>
      </w:tr>
      <w:tr w:rsidR="008B3ADA" w:rsidRPr="008B6886" w14:paraId="3A750F06" w14:textId="77777777" w:rsidTr="00B17A3D">
        <w:trPr>
          <w:trHeight w:val="300"/>
        </w:trPr>
        <w:tc>
          <w:tcPr>
            <w:tcW w:w="420" w:type="dxa"/>
            <w:hideMark/>
          </w:tcPr>
          <w:p w14:paraId="028766E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1F8286DA"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Not implemented</w:t>
            </w:r>
          </w:p>
        </w:tc>
        <w:tc>
          <w:tcPr>
            <w:tcW w:w="440" w:type="dxa"/>
            <w:hideMark/>
          </w:tcPr>
          <w:p w14:paraId="6D7C2D1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w:t>
            </w:r>
          </w:p>
        </w:tc>
        <w:tc>
          <w:tcPr>
            <w:tcW w:w="520" w:type="dxa"/>
            <w:hideMark/>
          </w:tcPr>
          <w:p w14:paraId="4FDBB32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3.2</w:t>
            </w:r>
          </w:p>
        </w:tc>
      </w:tr>
      <w:tr w:rsidR="008B3ADA" w:rsidRPr="008B6886" w14:paraId="1F38BC74" w14:textId="77777777" w:rsidTr="00B17A3D">
        <w:trPr>
          <w:trHeight w:val="300"/>
        </w:trPr>
        <w:tc>
          <w:tcPr>
            <w:tcW w:w="420" w:type="dxa"/>
            <w:hideMark/>
          </w:tcPr>
          <w:p w14:paraId="37CE3EE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9780" w:type="dxa"/>
            <w:hideMark/>
          </w:tcPr>
          <w:p w14:paraId="7E5123E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Total</w:t>
            </w:r>
          </w:p>
        </w:tc>
        <w:tc>
          <w:tcPr>
            <w:tcW w:w="440" w:type="dxa"/>
            <w:hideMark/>
          </w:tcPr>
          <w:p w14:paraId="09DC116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520" w:type="dxa"/>
            <w:hideMark/>
          </w:tcPr>
          <w:p w14:paraId="5A94F2F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100</w:t>
            </w:r>
          </w:p>
        </w:tc>
      </w:tr>
    </w:tbl>
    <w:p w14:paraId="3FE2B091" w14:textId="77777777" w:rsidR="000E4272" w:rsidRDefault="000E4272" w:rsidP="008B3ADA">
      <w:pPr>
        <w:rPr>
          <w:rFonts w:asciiTheme="majorBidi" w:hAnsiTheme="majorBidi" w:cstheme="majorBidi"/>
          <w:i/>
          <w:lang w:val="en-US"/>
        </w:rPr>
      </w:pPr>
    </w:p>
    <w:p w14:paraId="17E66C4C" w14:textId="627F1202"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9.3</w:t>
      </w:r>
    </w:p>
    <w:p w14:paraId="7DD54E96" w14:textId="77777777" w:rsidR="008B3ADA" w:rsidRPr="0044027F" w:rsidRDefault="008B3ADA" w:rsidP="008B3ADA">
      <w:pPr>
        <w:rPr>
          <w:rFonts w:asciiTheme="majorBidi" w:hAnsiTheme="majorBidi" w:cstheme="majorBidi"/>
        </w:rPr>
      </w:pPr>
      <w:r>
        <w:rPr>
          <w:rFonts w:asciiTheme="majorBidi" w:hAnsiTheme="majorBidi" w:cstheme="majorBidi"/>
          <w:lang w:val="en-US"/>
        </w:rPr>
        <w:t xml:space="preserve">The survey indicates that 37 per cent of the countries do not use </w:t>
      </w:r>
      <w:r w:rsidRPr="00446713">
        <w:rPr>
          <w:rFonts w:asciiTheme="majorBidi" w:hAnsiTheme="majorBidi" w:cstheme="majorBidi"/>
        </w:rPr>
        <w:t>the International Classification of Activities for Time Use Statistics 2016 (ICATUS 2016)</w:t>
      </w:r>
      <w:r>
        <w:rPr>
          <w:rFonts w:asciiTheme="majorBidi" w:hAnsiTheme="majorBidi" w:cstheme="majorBidi"/>
        </w:rPr>
        <w:t xml:space="preserve">. Nineteen per cent of the national statistical offices use it to </w:t>
      </w:r>
      <w:r w:rsidRPr="00446713">
        <w:rPr>
          <w:rFonts w:asciiTheme="majorBidi" w:hAnsiTheme="majorBidi" w:cstheme="majorBidi"/>
        </w:rPr>
        <w:t>guide the collection of time-use data</w:t>
      </w:r>
      <w:r>
        <w:rPr>
          <w:rFonts w:asciiTheme="majorBidi" w:hAnsiTheme="majorBidi" w:cstheme="majorBidi"/>
        </w:rPr>
        <w:t>, 18 per cent use it f</w:t>
      </w:r>
      <w:r w:rsidRPr="00446713">
        <w:rPr>
          <w:rFonts w:asciiTheme="majorBidi" w:hAnsiTheme="majorBidi" w:cstheme="majorBidi"/>
        </w:rPr>
        <w:t>or the dissemination of time-use statistics, regardless of the type of instruments used for data collection</w:t>
      </w:r>
      <w:r>
        <w:rPr>
          <w:rFonts w:asciiTheme="majorBidi" w:hAnsiTheme="majorBidi" w:cstheme="majorBidi"/>
        </w:rPr>
        <w:t>, and 14 per cent use it a</w:t>
      </w:r>
      <w:r w:rsidRPr="00446713">
        <w:rPr>
          <w:rFonts w:asciiTheme="majorBidi" w:hAnsiTheme="majorBidi" w:cstheme="majorBidi"/>
        </w:rPr>
        <w:t>s the basis for national classifications of activities for time-use statistics</w:t>
      </w:r>
      <w:r>
        <w:rPr>
          <w:rFonts w:asciiTheme="majorBidi" w:hAnsiTheme="majorBidi" w:cstheme="majorBidi"/>
        </w:rPr>
        <w:t>.</w:t>
      </w:r>
    </w:p>
    <w:tbl>
      <w:tblPr>
        <w:tblStyle w:val="TableGrid"/>
        <w:tblW w:w="0" w:type="auto"/>
        <w:tblLook w:val="04A0" w:firstRow="1" w:lastRow="0" w:firstColumn="1" w:lastColumn="0" w:noHBand="0" w:noVBand="1"/>
      </w:tblPr>
      <w:tblGrid>
        <w:gridCol w:w="867"/>
        <w:gridCol w:w="6159"/>
        <w:gridCol w:w="706"/>
        <w:gridCol w:w="1284"/>
      </w:tblGrid>
      <w:tr w:rsidR="008B3ADA" w:rsidRPr="00446713" w14:paraId="10B96449" w14:textId="77777777" w:rsidTr="00B17A3D">
        <w:trPr>
          <w:trHeight w:val="600"/>
        </w:trPr>
        <w:tc>
          <w:tcPr>
            <w:tcW w:w="960" w:type="dxa"/>
            <w:hideMark/>
          </w:tcPr>
          <w:p w14:paraId="7B34CC6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7280" w:type="dxa"/>
            <w:hideMark/>
          </w:tcPr>
          <w:p w14:paraId="339335D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Does your country currently use the International Classification of Activities for Time Use Statistics 2016 (ICATUS 2016)?  (multiple)</w:t>
            </w:r>
          </w:p>
        </w:tc>
        <w:tc>
          <w:tcPr>
            <w:tcW w:w="660" w:type="dxa"/>
            <w:hideMark/>
          </w:tcPr>
          <w:p w14:paraId="3185FEA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1420" w:type="dxa"/>
            <w:hideMark/>
          </w:tcPr>
          <w:p w14:paraId="7C88372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based on 93</w:t>
            </w:r>
          </w:p>
        </w:tc>
      </w:tr>
      <w:tr w:rsidR="008B3ADA" w:rsidRPr="00446713" w14:paraId="5871B461" w14:textId="77777777" w:rsidTr="00B17A3D">
        <w:trPr>
          <w:trHeight w:val="300"/>
        </w:trPr>
        <w:tc>
          <w:tcPr>
            <w:tcW w:w="960" w:type="dxa"/>
            <w:hideMark/>
          </w:tcPr>
          <w:p w14:paraId="3348FB2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11D77DE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Time use is not compiled</w:t>
            </w:r>
          </w:p>
        </w:tc>
        <w:tc>
          <w:tcPr>
            <w:tcW w:w="660" w:type="dxa"/>
            <w:hideMark/>
          </w:tcPr>
          <w:p w14:paraId="1304E68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420" w:type="dxa"/>
            <w:hideMark/>
          </w:tcPr>
          <w:p w14:paraId="3E0B741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36.56</w:t>
            </w:r>
          </w:p>
        </w:tc>
      </w:tr>
      <w:tr w:rsidR="008B3ADA" w:rsidRPr="00446713" w14:paraId="5C436027" w14:textId="77777777" w:rsidTr="00B17A3D">
        <w:trPr>
          <w:trHeight w:val="300"/>
        </w:trPr>
        <w:tc>
          <w:tcPr>
            <w:tcW w:w="960" w:type="dxa"/>
            <w:hideMark/>
          </w:tcPr>
          <w:p w14:paraId="1D21CA2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3454F6A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To guide the collection of time-use data </w:t>
            </w:r>
          </w:p>
        </w:tc>
        <w:tc>
          <w:tcPr>
            <w:tcW w:w="660" w:type="dxa"/>
            <w:hideMark/>
          </w:tcPr>
          <w:p w14:paraId="3A86951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18</w:t>
            </w:r>
          </w:p>
        </w:tc>
        <w:tc>
          <w:tcPr>
            <w:tcW w:w="1420" w:type="dxa"/>
            <w:hideMark/>
          </w:tcPr>
          <w:p w14:paraId="5812974E"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19.35</w:t>
            </w:r>
          </w:p>
        </w:tc>
      </w:tr>
      <w:tr w:rsidR="008B3ADA" w:rsidRPr="00446713" w14:paraId="04E028F0" w14:textId="77777777" w:rsidTr="00B17A3D">
        <w:trPr>
          <w:trHeight w:val="600"/>
        </w:trPr>
        <w:tc>
          <w:tcPr>
            <w:tcW w:w="960" w:type="dxa"/>
            <w:hideMark/>
          </w:tcPr>
          <w:p w14:paraId="1FCCA9B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09967F8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For the dissemination of time-use statistics, regardless of the type of instruments used for data collection</w:t>
            </w:r>
          </w:p>
        </w:tc>
        <w:tc>
          <w:tcPr>
            <w:tcW w:w="660" w:type="dxa"/>
            <w:hideMark/>
          </w:tcPr>
          <w:p w14:paraId="6DA75FE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17</w:t>
            </w:r>
          </w:p>
        </w:tc>
        <w:tc>
          <w:tcPr>
            <w:tcW w:w="1420" w:type="dxa"/>
            <w:hideMark/>
          </w:tcPr>
          <w:p w14:paraId="4916A5B7"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18.28</w:t>
            </w:r>
          </w:p>
        </w:tc>
      </w:tr>
      <w:tr w:rsidR="008B3ADA" w:rsidRPr="00446713" w14:paraId="289935E2" w14:textId="77777777" w:rsidTr="00B17A3D">
        <w:trPr>
          <w:trHeight w:val="300"/>
        </w:trPr>
        <w:tc>
          <w:tcPr>
            <w:tcW w:w="960" w:type="dxa"/>
            <w:hideMark/>
          </w:tcPr>
          <w:p w14:paraId="268F2F4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5E161B3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As the basis for national classifications of activities for time-use statistics</w:t>
            </w:r>
          </w:p>
        </w:tc>
        <w:tc>
          <w:tcPr>
            <w:tcW w:w="660" w:type="dxa"/>
            <w:hideMark/>
          </w:tcPr>
          <w:p w14:paraId="1120394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13</w:t>
            </w:r>
          </w:p>
        </w:tc>
        <w:tc>
          <w:tcPr>
            <w:tcW w:w="1420" w:type="dxa"/>
            <w:hideMark/>
          </w:tcPr>
          <w:p w14:paraId="1C41EFC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13.98</w:t>
            </w:r>
          </w:p>
        </w:tc>
      </w:tr>
      <w:tr w:rsidR="008B3ADA" w:rsidRPr="00446713" w14:paraId="414CF029" w14:textId="77777777" w:rsidTr="00B17A3D">
        <w:trPr>
          <w:trHeight w:val="300"/>
        </w:trPr>
        <w:tc>
          <w:tcPr>
            <w:tcW w:w="960" w:type="dxa"/>
            <w:hideMark/>
          </w:tcPr>
          <w:p w14:paraId="18B4F19A"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7280" w:type="dxa"/>
            <w:hideMark/>
          </w:tcPr>
          <w:p w14:paraId="70A553E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None of the above</w:t>
            </w:r>
          </w:p>
        </w:tc>
        <w:tc>
          <w:tcPr>
            <w:tcW w:w="660" w:type="dxa"/>
            <w:hideMark/>
          </w:tcPr>
          <w:p w14:paraId="119065D1"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34</w:t>
            </w:r>
          </w:p>
        </w:tc>
        <w:tc>
          <w:tcPr>
            <w:tcW w:w="1420" w:type="dxa"/>
            <w:hideMark/>
          </w:tcPr>
          <w:p w14:paraId="6B9EAC8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36.56</w:t>
            </w:r>
          </w:p>
        </w:tc>
      </w:tr>
    </w:tbl>
    <w:p w14:paraId="3FA63554" w14:textId="77777777" w:rsidR="008B3ADA" w:rsidRDefault="008B3ADA" w:rsidP="008B3ADA">
      <w:pPr>
        <w:rPr>
          <w:rFonts w:asciiTheme="majorBidi" w:hAnsiTheme="majorBidi" w:cstheme="majorBidi"/>
          <w:lang w:val="en-US"/>
        </w:rPr>
      </w:pPr>
    </w:p>
    <w:p w14:paraId="6658A896"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9.4</w:t>
      </w:r>
    </w:p>
    <w:p w14:paraId="724870DC" w14:textId="77777777" w:rsidR="008B3ADA" w:rsidRDefault="008B3ADA" w:rsidP="008B3ADA">
      <w:pPr>
        <w:rPr>
          <w:rFonts w:asciiTheme="majorBidi" w:hAnsiTheme="majorBidi" w:cstheme="majorBidi"/>
          <w:lang w:val="en-US"/>
        </w:rPr>
      </w:pPr>
      <w:r>
        <w:rPr>
          <w:rFonts w:asciiTheme="majorBidi" w:hAnsiTheme="majorBidi" w:cstheme="majorBidi"/>
          <w:lang w:val="en-US"/>
        </w:rPr>
        <w:t xml:space="preserve">According to the results of the survey, 46 per cent of the national statistical offices have </w:t>
      </w:r>
      <w:r w:rsidRPr="007B5DBE">
        <w:rPr>
          <w:rFonts w:asciiTheme="majorBidi" w:hAnsiTheme="majorBidi" w:cstheme="majorBidi"/>
        </w:rPr>
        <w:t>compiled and published at least one E</w:t>
      </w:r>
      <w:r>
        <w:rPr>
          <w:rFonts w:asciiTheme="majorBidi" w:hAnsiTheme="majorBidi" w:cstheme="majorBidi"/>
        </w:rPr>
        <w:t xml:space="preserve">nvironmental-Economic </w:t>
      </w:r>
      <w:r w:rsidRPr="007B5DBE">
        <w:rPr>
          <w:rFonts w:asciiTheme="majorBidi" w:hAnsiTheme="majorBidi" w:cstheme="majorBidi"/>
        </w:rPr>
        <w:t>A</w:t>
      </w:r>
      <w:r>
        <w:rPr>
          <w:rFonts w:asciiTheme="majorBidi" w:hAnsiTheme="majorBidi" w:cstheme="majorBidi"/>
        </w:rPr>
        <w:t>ccount. Eight per cent have compiled but not yet published and 15 per cent have not compiled but have a started or planned a programme. On the other hand, 31 per cent of the countries indicated that they do not have a programme on EEA.</w:t>
      </w:r>
    </w:p>
    <w:tbl>
      <w:tblPr>
        <w:tblStyle w:val="TableGrid"/>
        <w:tblW w:w="0" w:type="auto"/>
        <w:tblLook w:val="04A0" w:firstRow="1" w:lastRow="0" w:firstColumn="1" w:lastColumn="0" w:noHBand="0" w:noVBand="1"/>
      </w:tblPr>
      <w:tblGrid>
        <w:gridCol w:w="911"/>
        <w:gridCol w:w="6554"/>
        <w:gridCol w:w="883"/>
        <w:gridCol w:w="668"/>
      </w:tblGrid>
      <w:tr w:rsidR="008B3ADA" w:rsidRPr="007B5DBE" w14:paraId="22617810" w14:textId="77777777" w:rsidTr="00B17A3D">
        <w:trPr>
          <w:trHeight w:val="300"/>
        </w:trPr>
        <w:tc>
          <w:tcPr>
            <w:tcW w:w="911" w:type="dxa"/>
            <w:noWrap/>
            <w:hideMark/>
          </w:tcPr>
          <w:p w14:paraId="601E971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lastRenderedPageBreak/>
              <w:t>9.4</w:t>
            </w:r>
          </w:p>
        </w:tc>
        <w:tc>
          <w:tcPr>
            <w:tcW w:w="6554" w:type="dxa"/>
            <w:noWrap/>
            <w:hideMark/>
          </w:tcPr>
          <w:p w14:paraId="109822A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Does your country have a programme on EEA*?  (single)</w:t>
            </w:r>
          </w:p>
        </w:tc>
        <w:tc>
          <w:tcPr>
            <w:tcW w:w="883" w:type="dxa"/>
            <w:noWrap/>
            <w:hideMark/>
          </w:tcPr>
          <w:p w14:paraId="377648D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Count</w:t>
            </w:r>
          </w:p>
        </w:tc>
        <w:tc>
          <w:tcPr>
            <w:tcW w:w="668" w:type="dxa"/>
            <w:noWrap/>
            <w:hideMark/>
          </w:tcPr>
          <w:p w14:paraId="4FD4663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t>
            </w:r>
          </w:p>
        </w:tc>
      </w:tr>
      <w:tr w:rsidR="008B3ADA" w:rsidRPr="007B5DBE" w14:paraId="76631C61" w14:textId="77777777" w:rsidTr="00B17A3D">
        <w:trPr>
          <w:trHeight w:val="300"/>
        </w:trPr>
        <w:tc>
          <w:tcPr>
            <w:tcW w:w="911" w:type="dxa"/>
            <w:noWrap/>
            <w:hideMark/>
          </w:tcPr>
          <w:p w14:paraId="1047C6D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2CA5104F"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Yes, we have compiled and published at least one EEA</w:t>
            </w:r>
          </w:p>
        </w:tc>
        <w:tc>
          <w:tcPr>
            <w:tcW w:w="883" w:type="dxa"/>
            <w:noWrap/>
            <w:hideMark/>
          </w:tcPr>
          <w:p w14:paraId="536F827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43</w:t>
            </w:r>
          </w:p>
        </w:tc>
        <w:tc>
          <w:tcPr>
            <w:tcW w:w="668" w:type="dxa"/>
            <w:noWrap/>
            <w:hideMark/>
          </w:tcPr>
          <w:p w14:paraId="77EDBC7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46.2</w:t>
            </w:r>
          </w:p>
        </w:tc>
      </w:tr>
      <w:tr w:rsidR="008B3ADA" w:rsidRPr="007B5DBE" w14:paraId="2345064D" w14:textId="77777777" w:rsidTr="00B17A3D">
        <w:trPr>
          <w:trHeight w:val="300"/>
        </w:trPr>
        <w:tc>
          <w:tcPr>
            <w:tcW w:w="911" w:type="dxa"/>
            <w:noWrap/>
            <w:hideMark/>
          </w:tcPr>
          <w:p w14:paraId="5344B3A4"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0DAC84E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xml:space="preserve">No, we do not have a programme on EEA </w:t>
            </w:r>
          </w:p>
        </w:tc>
        <w:tc>
          <w:tcPr>
            <w:tcW w:w="883" w:type="dxa"/>
            <w:noWrap/>
            <w:hideMark/>
          </w:tcPr>
          <w:p w14:paraId="2E736218"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29</w:t>
            </w:r>
          </w:p>
        </w:tc>
        <w:tc>
          <w:tcPr>
            <w:tcW w:w="668" w:type="dxa"/>
            <w:noWrap/>
            <w:hideMark/>
          </w:tcPr>
          <w:p w14:paraId="1B86F3D6"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31.2</w:t>
            </w:r>
          </w:p>
        </w:tc>
      </w:tr>
      <w:tr w:rsidR="008B3ADA" w:rsidRPr="007B5DBE" w14:paraId="67C2BF3D" w14:textId="77777777" w:rsidTr="00B17A3D">
        <w:trPr>
          <w:trHeight w:val="300"/>
        </w:trPr>
        <w:tc>
          <w:tcPr>
            <w:tcW w:w="911" w:type="dxa"/>
            <w:noWrap/>
            <w:hideMark/>
          </w:tcPr>
          <w:p w14:paraId="2A0F7C3C"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2F1DCF7B"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We plan (or have started) a programme on EEA, but do not yet compile any EE</w:t>
            </w:r>
          </w:p>
        </w:tc>
        <w:tc>
          <w:tcPr>
            <w:tcW w:w="883" w:type="dxa"/>
            <w:noWrap/>
            <w:hideMark/>
          </w:tcPr>
          <w:p w14:paraId="25AD78A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14</w:t>
            </w:r>
          </w:p>
        </w:tc>
        <w:tc>
          <w:tcPr>
            <w:tcW w:w="668" w:type="dxa"/>
            <w:noWrap/>
            <w:hideMark/>
          </w:tcPr>
          <w:p w14:paraId="0AFB5A4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15.1</w:t>
            </w:r>
          </w:p>
        </w:tc>
      </w:tr>
      <w:tr w:rsidR="008B3ADA" w:rsidRPr="007B5DBE" w14:paraId="0EF5FE53" w14:textId="77777777" w:rsidTr="00B17A3D">
        <w:trPr>
          <w:trHeight w:val="300"/>
        </w:trPr>
        <w:tc>
          <w:tcPr>
            <w:tcW w:w="911" w:type="dxa"/>
            <w:noWrap/>
            <w:hideMark/>
          </w:tcPr>
          <w:p w14:paraId="352F6D83"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77891912"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Yes, we have compiled (or are compiling) at least one EEA but it has not be</w:t>
            </w:r>
          </w:p>
        </w:tc>
        <w:tc>
          <w:tcPr>
            <w:tcW w:w="883" w:type="dxa"/>
            <w:noWrap/>
            <w:hideMark/>
          </w:tcPr>
          <w:p w14:paraId="6193C99D"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w:t>
            </w:r>
          </w:p>
        </w:tc>
        <w:tc>
          <w:tcPr>
            <w:tcW w:w="668" w:type="dxa"/>
            <w:noWrap/>
            <w:hideMark/>
          </w:tcPr>
          <w:p w14:paraId="7DAA7275"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7.5</w:t>
            </w:r>
          </w:p>
        </w:tc>
      </w:tr>
      <w:tr w:rsidR="008B3ADA" w:rsidRPr="007B5DBE" w14:paraId="247CC3CF" w14:textId="77777777" w:rsidTr="00B17A3D">
        <w:trPr>
          <w:trHeight w:val="300"/>
        </w:trPr>
        <w:tc>
          <w:tcPr>
            <w:tcW w:w="911" w:type="dxa"/>
            <w:noWrap/>
            <w:hideMark/>
          </w:tcPr>
          <w:p w14:paraId="0E2A678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 </w:t>
            </w:r>
          </w:p>
        </w:tc>
        <w:tc>
          <w:tcPr>
            <w:tcW w:w="6554" w:type="dxa"/>
            <w:noWrap/>
            <w:hideMark/>
          </w:tcPr>
          <w:p w14:paraId="0BD29AC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Total</w:t>
            </w:r>
          </w:p>
        </w:tc>
        <w:tc>
          <w:tcPr>
            <w:tcW w:w="883" w:type="dxa"/>
            <w:noWrap/>
            <w:hideMark/>
          </w:tcPr>
          <w:p w14:paraId="2988C459"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93</w:t>
            </w:r>
          </w:p>
        </w:tc>
        <w:tc>
          <w:tcPr>
            <w:tcW w:w="668" w:type="dxa"/>
            <w:noWrap/>
            <w:hideMark/>
          </w:tcPr>
          <w:p w14:paraId="7EE14E10" w14:textId="77777777" w:rsidR="008B3ADA" w:rsidRPr="0040020D" w:rsidRDefault="008B3ADA" w:rsidP="008B3ADA">
            <w:pPr>
              <w:rPr>
                <w:rFonts w:ascii="Calibri" w:eastAsia="Times New Roman" w:hAnsi="Calibri" w:cs="Times New Roman"/>
                <w:color w:val="000000"/>
                <w:sz w:val="20"/>
                <w:szCs w:val="20"/>
                <w:lang w:val="en-US" w:eastAsia="en-US"/>
              </w:rPr>
            </w:pPr>
            <w:r w:rsidRPr="0040020D">
              <w:rPr>
                <w:rFonts w:ascii="Calibri" w:eastAsia="Times New Roman" w:hAnsi="Calibri" w:cs="Times New Roman"/>
                <w:color w:val="000000"/>
                <w:sz w:val="20"/>
                <w:szCs w:val="20"/>
                <w:lang w:val="en-US" w:eastAsia="en-US"/>
              </w:rPr>
              <w:t>100</w:t>
            </w:r>
          </w:p>
        </w:tc>
      </w:tr>
    </w:tbl>
    <w:p w14:paraId="3A2D0484" w14:textId="77777777" w:rsidR="008B3ADA" w:rsidRDefault="008B3ADA" w:rsidP="008B3ADA">
      <w:pPr>
        <w:rPr>
          <w:rFonts w:asciiTheme="majorBidi" w:hAnsiTheme="majorBidi" w:cstheme="majorBidi"/>
          <w:lang w:val="en-US"/>
        </w:rPr>
      </w:pPr>
    </w:p>
    <w:p w14:paraId="6C1306A7" w14:textId="77777777" w:rsidR="008B3ADA" w:rsidRPr="00D175ED" w:rsidRDefault="008B3ADA" w:rsidP="008B3ADA">
      <w:pPr>
        <w:rPr>
          <w:rFonts w:asciiTheme="majorBidi" w:hAnsiTheme="majorBidi" w:cstheme="majorBidi"/>
          <w:i/>
          <w:lang w:val="en-US"/>
        </w:rPr>
      </w:pPr>
      <w:r w:rsidRPr="00D175ED">
        <w:rPr>
          <w:rFonts w:asciiTheme="majorBidi" w:hAnsiTheme="majorBidi" w:cstheme="majorBidi"/>
          <w:i/>
          <w:lang w:val="en-US"/>
        </w:rPr>
        <w:t>Question 9.5</w:t>
      </w:r>
    </w:p>
    <w:p w14:paraId="30F3388B" w14:textId="1E9BB94F" w:rsidR="008B3ADA" w:rsidRDefault="008B3ADA" w:rsidP="008B3ADA">
      <w:pPr>
        <w:rPr>
          <w:rFonts w:asciiTheme="majorBidi" w:hAnsiTheme="majorBidi" w:cstheme="majorBidi"/>
          <w:lang w:val="en-US"/>
        </w:rPr>
      </w:pPr>
      <w:r>
        <w:rPr>
          <w:rFonts w:asciiTheme="majorBidi" w:hAnsiTheme="majorBidi" w:cstheme="majorBidi"/>
          <w:lang w:val="en-US"/>
        </w:rPr>
        <w:t>Seventy-one per cent of the respondents stated that they use SDMX in some statistical domains or data sets at the very least. Two of the respondents did know if SDMX was currently being used in their country.</w:t>
      </w:r>
    </w:p>
    <w:p w14:paraId="5720CB3D" w14:textId="6041901F" w:rsidR="00AA12D8" w:rsidRPr="00AA12D8" w:rsidRDefault="00AA12D8" w:rsidP="00AA12D8">
      <w:pPr>
        <w:spacing w:after="0" w:line="240" w:lineRule="auto"/>
        <w:rPr>
          <w:rFonts w:asciiTheme="majorBidi" w:hAnsiTheme="majorBidi" w:cstheme="majorBidi"/>
          <w:i/>
          <w:iCs/>
          <w:lang w:val="en-US"/>
        </w:rPr>
      </w:pPr>
      <w:r w:rsidRPr="00AA12D8">
        <w:rPr>
          <w:rFonts w:asciiTheme="majorBidi" w:hAnsiTheme="majorBidi" w:cstheme="majorBidi"/>
          <w:i/>
          <w:iCs/>
          <w:lang w:val="en-US"/>
        </w:rPr>
        <w:t>Does your country currently use SDMX?</w:t>
      </w:r>
    </w:p>
    <w:p w14:paraId="3FED4244" w14:textId="48ABC053" w:rsidR="008B3ADA" w:rsidRDefault="00AA12D8" w:rsidP="00AA12D8">
      <w:pPr>
        <w:spacing w:after="0" w:line="240" w:lineRule="auto"/>
        <w:rPr>
          <w:rFonts w:asciiTheme="majorBidi" w:hAnsiTheme="majorBidi" w:cstheme="majorBidi"/>
          <w:lang w:val="en-US"/>
        </w:rPr>
      </w:pPr>
      <w:r>
        <w:rPr>
          <w:noProof/>
        </w:rPr>
        <w:drawing>
          <wp:inline distT="0" distB="0" distL="0" distR="0" wp14:anchorId="7FFE1501" wp14:editId="0D31BC6D">
            <wp:extent cx="5029200" cy="4035585"/>
            <wp:effectExtent l="0" t="0" r="0" b="3175"/>
            <wp:docPr id="17" name="Chart 17">
              <a:extLst xmlns:a="http://schemas.openxmlformats.org/drawingml/2006/main">
                <a:ext uri="{FF2B5EF4-FFF2-40B4-BE49-F238E27FC236}">
                  <a16:creationId xmlns:a16="http://schemas.microsoft.com/office/drawing/2014/main" id="{5B870824-7AA2-41A4-8127-BFDD77644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DFDF23B" w14:textId="77777777" w:rsidR="00AA12D8" w:rsidRDefault="00AA12D8" w:rsidP="005E1AA2">
      <w:pPr>
        <w:rPr>
          <w:rFonts w:asciiTheme="majorBidi" w:hAnsiTheme="majorBidi" w:cstheme="majorBidi"/>
          <w:i/>
          <w:highlight w:val="yellow"/>
          <w:lang w:val="en-US"/>
        </w:rPr>
      </w:pPr>
    </w:p>
    <w:p w14:paraId="1D7E50E5" w14:textId="481663C2"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9</w:t>
      </w:r>
    </w:p>
    <w:p w14:paraId="54B0CB91" w14:textId="49BE9C18" w:rsidR="005E1AA2" w:rsidRPr="00D175ED"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9</w:t>
      </w:r>
      <w:r w:rsidRPr="005E1AA2">
        <w:rPr>
          <w:rFonts w:asciiTheme="majorBidi" w:hAnsiTheme="majorBidi" w:cstheme="majorBidi"/>
          <w:highlight w:val="yellow"/>
          <w:lang w:val="en-US"/>
        </w:rPr>
        <w:t>, main challenges identified by respondents (question 9.6) included:</w:t>
      </w:r>
    </w:p>
    <w:p w14:paraId="0B09E45B" w14:textId="2BD88D29" w:rsidR="00A6264B" w:rsidRPr="00D175ED" w:rsidRDefault="00A6264B" w:rsidP="0007304A">
      <w:pPr>
        <w:rPr>
          <w:rFonts w:asciiTheme="majorBidi" w:hAnsiTheme="majorBidi" w:cstheme="majorBidi"/>
          <w:b/>
          <w:lang w:val="en-US"/>
        </w:rPr>
      </w:pPr>
      <w:commentRangeStart w:id="172"/>
      <w:r w:rsidRPr="00D175ED">
        <w:rPr>
          <w:rFonts w:asciiTheme="majorBidi" w:hAnsiTheme="majorBidi" w:cstheme="majorBidi"/>
          <w:b/>
          <w:lang w:val="en-US"/>
        </w:rPr>
        <w:t>Principle 10</w:t>
      </w:r>
      <w:r w:rsidR="00D175ED" w:rsidRPr="00D175ED">
        <w:rPr>
          <w:rFonts w:asciiTheme="majorBidi" w:hAnsiTheme="majorBidi" w:cstheme="majorBidi"/>
          <w:b/>
          <w:lang w:val="en-US"/>
        </w:rPr>
        <w:t>: International Cooperation</w:t>
      </w:r>
      <w:commentRangeEnd w:id="172"/>
      <w:r w:rsidR="00DD5F53">
        <w:rPr>
          <w:rStyle w:val="CommentReference"/>
        </w:rPr>
        <w:commentReference w:id="172"/>
      </w:r>
      <w:r w:rsidR="00D175ED">
        <w:rPr>
          <w:rStyle w:val="FootnoteReference"/>
          <w:rFonts w:asciiTheme="majorBidi" w:hAnsiTheme="majorBidi" w:cstheme="majorBidi"/>
          <w:b/>
          <w:lang w:val="en-US"/>
        </w:rPr>
        <w:footnoteReference w:id="16"/>
      </w:r>
    </w:p>
    <w:p w14:paraId="16C2DA27" w14:textId="03B24D82" w:rsidR="00A6264B" w:rsidRDefault="00A6264B" w:rsidP="0007304A">
      <w:pPr>
        <w:rPr>
          <w:rFonts w:asciiTheme="majorBidi" w:hAnsiTheme="majorBidi" w:cstheme="majorBidi"/>
          <w:i/>
          <w:lang w:val="en-US"/>
        </w:rPr>
      </w:pPr>
      <w:r w:rsidRPr="00D175ED">
        <w:rPr>
          <w:rFonts w:asciiTheme="majorBidi" w:hAnsiTheme="majorBidi" w:cstheme="majorBidi"/>
          <w:i/>
          <w:lang w:val="en-US"/>
        </w:rPr>
        <w:lastRenderedPageBreak/>
        <w:t>Question 10.1</w:t>
      </w:r>
    </w:p>
    <w:p w14:paraId="6A542A66" w14:textId="2E7A7B63" w:rsidR="00042C5C" w:rsidRPr="00042C5C" w:rsidRDefault="0004121F" w:rsidP="0007304A">
      <w:pPr>
        <w:rPr>
          <w:rFonts w:asciiTheme="majorBidi" w:hAnsiTheme="majorBidi" w:cstheme="majorBidi"/>
          <w:iCs/>
          <w:lang w:val="en-US"/>
        </w:rPr>
      </w:pPr>
      <w:commentRangeStart w:id="173"/>
      <w:r>
        <w:rPr>
          <w:rFonts w:asciiTheme="majorBidi" w:hAnsiTheme="majorBidi" w:cstheme="majorBidi"/>
          <w:iCs/>
          <w:lang w:val="en-US"/>
        </w:rPr>
        <w:t>All respondents reported being engaged in international cooperation activities.</w:t>
      </w:r>
      <w:commentRangeEnd w:id="173"/>
      <w:r w:rsidR="001A3AAA">
        <w:rPr>
          <w:rStyle w:val="CommentReference"/>
        </w:rPr>
        <w:commentReference w:id="173"/>
      </w:r>
      <w:r>
        <w:rPr>
          <w:rFonts w:asciiTheme="majorBidi" w:hAnsiTheme="majorBidi" w:cstheme="majorBidi"/>
          <w:iCs/>
          <w:lang w:val="en-US"/>
        </w:rPr>
        <w:t xml:space="preserve"> Close to 96 per cent participate in international working groups and approximately 93 per cent are in working groups at the regional level. Most national statistical offices also engage in technical cooperation activities (89 per cent) and training of statistical personnel (89 per cent). Seventy-three per cent also in peer reviews and/or external evaluations and 47 per cent</w:t>
      </w:r>
      <w:r w:rsidR="00E45295">
        <w:rPr>
          <w:rFonts w:asciiTheme="majorBidi" w:hAnsiTheme="majorBidi" w:cstheme="majorBidi"/>
          <w:iCs/>
          <w:lang w:val="en-US"/>
        </w:rPr>
        <w:t xml:space="preserve"> are twinning (peer to peer collaboration).</w:t>
      </w:r>
    </w:p>
    <w:tbl>
      <w:tblPr>
        <w:tblW w:w="8640" w:type="dxa"/>
        <w:tblInd w:w="93" w:type="dxa"/>
        <w:tblLook w:val="04A0" w:firstRow="1" w:lastRow="0" w:firstColumn="1" w:lastColumn="0" w:noHBand="0" w:noVBand="1"/>
      </w:tblPr>
      <w:tblGrid>
        <w:gridCol w:w="800"/>
        <w:gridCol w:w="5622"/>
        <w:gridCol w:w="703"/>
        <w:gridCol w:w="1515"/>
      </w:tblGrid>
      <w:tr w:rsidR="00A6264B" w:rsidRPr="00A6264B" w14:paraId="17838F63" w14:textId="77777777" w:rsidTr="00B17A3D">
        <w:trPr>
          <w:trHeight w:val="560"/>
        </w:trPr>
        <w:tc>
          <w:tcPr>
            <w:tcW w:w="8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C134C1B"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10.1</w:t>
            </w:r>
          </w:p>
        </w:tc>
        <w:tc>
          <w:tcPr>
            <w:tcW w:w="5622" w:type="dxa"/>
            <w:tcBorders>
              <w:top w:val="single" w:sz="4" w:space="0" w:color="auto"/>
              <w:left w:val="nil"/>
              <w:bottom w:val="single" w:sz="4" w:space="0" w:color="auto"/>
              <w:right w:val="single" w:sz="4" w:space="0" w:color="auto"/>
            </w:tcBorders>
            <w:shd w:val="clear" w:color="auto" w:fill="auto"/>
            <w:vAlign w:val="bottom"/>
            <w:hideMark/>
          </w:tcPr>
          <w:p w14:paraId="7B5B7FF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What types of international cooperation activities does the NSS engage in?  (multiple)</w:t>
            </w:r>
          </w:p>
        </w:tc>
        <w:tc>
          <w:tcPr>
            <w:tcW w:w="703" w:type="dxa"/>
            <w:tcBorders>
              <w:top w:val="single" w:sz="4" w:space="0" w:color="auto"/>
              <w:left w:val="nil"/>
              <w:bottom w:val="single" w:sz="4" w:space="0" w:color="auto"/>
              <w:right w:val="single" w:sz="4" w:space="0" w:color="auto"/>
            </w:tcBorders>
            <w:shd w:val="clear" w:color="auto" w:fill="auto"/>
            <w:vAlign w:val="bottom"/>
            <w:hideMark/>
          </w:tcPr>
          <w:p w14:paraId="004A51D3"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1515" w:type="dxa"/>
            <w:tcBorders>
              <w:top w:val="single" w:sz="4" w:space="0" w:color="auto"/>
              <w:left w:val="nil"/>
              <w:bottom w:val="single" w:sz="4" w:space="0" w:color="auto"/>
              <w:right w:val="single" w:sz="4" w:space="0" w:color="auto"/>
            </w:tcBorders>
            <w:shd w:val="clear" w:color="auto" w:fill="auto"/>
            <w:vAlign w:val="bottom"/>
            <w:hideMark/>
          </w:tcPr>
          <w:p w14:paraId="3E31CC9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(93 respondents)</w:t>
            </w:r>
          </w:p>
        </w:tc>
      </w:tr>
      <w:tr w:rsidR="00A6264B" w:rsidRPr="00A6264B" w14:paraId="4557251E"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D207D7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527B0AE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Participation in international working groups</w:t>
            </w:r>
          </w:p>
        </w:tc>
        <w:tc>
          <w:tcPr>
            <w:tcW w:w="703" w:type="dxa"/>
            <w:tcBorders>
              <w:top w:val="nil"/>
              <w:left w:val="nil"/>
              <w:bottom w:val="single" w:sz="4" w:space="0" w:color="auto"/>
              <w:right w:val="single" w:sz="4" w:space="0" w:color="auto"/>
            </w:tcBorders>
            <w:shd w:val="clear" w:color="auto" w:fill="auto"/>
            <w:vAlign w:val="bottom"/>
            <w:hideMark/>
          </w:tcPr>
          <w:p w14:paraId="555E7911"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w:t>
            </w:r>
          </w:p>
        </w:tc>
        <w:tc>
          <w:tcPr>
            <w:tcW w:w="1515" w:type="dxa"/>
            <w:tcBorders>
              <w:top w:val="nil"/>
              <w:left w:val="nil"/>
              <w:bottom w:val="single" w:sz="4" w:space="0" w:color="auto"/>
              <w:right w:val="single" w:sz="4" w:space="0" w:color="auto"/>
            </w:tcBorders>
            <w:shd w:val="clear" w:color="auto" w:fill="auto"/>
            <w:vAlign w:val="bottom"/>
            <w:hideMark/>
          </w:tcPr>
          <w:p w14:paraId="245754A6"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95.7</w:t>
            </w:r>
          </w:p>
        </w:tc>
      </w:tr>
      <w:tr w:rsidR="00A6264B" w:rsidRPr="00A6264B" w14:paraId="4D7E5E82"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B37CE4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66F28171"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Participation in regional working groups</w:t>
            </w:r>
          </w:p>
        </w:tc>
        <w:tc>
          <w:tcPr>
            <w:tcW w:w="703" w:type="dxa"/>
            <w:tcBorders>
              <w:top w:val="nil"/>
              <w:left w:val="nil"/>
              <w:bottom w:val="single" w:sz="4" w:space="0" w:color="auto"/>
              <w:right w:val="single" w:sz="4" w:space="0" w:color="auto"/>
            </w:tcBorders>
            <w:shd w:val="clear" w:color="auto" w:fill="auto"/>
            <w:vAlign w:val="bottom"/>
            <w:hideMark/>
          </w:tcPr>
          <w:p w14:paraId="005CB69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86</w:t>
            </w:r>
          </w:p>
        </w:tc>
        <w:tc>
          <w:tcPr>
            <w:tcW w:w="1515" w:type="dxa"/>
            <w:tcBorders>
              <w:top w:val="nil"/>
              <w:left w:val="nil"/>
              <w:bottom w:val="single" w:sz="4" w:space="0" w:color="auto"/>
              <w:right w:val="single" w:sz="4" w:space="0" w:color="auto"/>
            </w:tcBorders>
            <w:shd w:val="clear" w:color="auto" w:fill="auto"/>
            <w:vAlign w:val="bottom"/>
            <w:hideMark/>
          </w:tcPr>
          <w:p w14:paraId="7FD5F0A8"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92.5</w:t>
            </w:r>
          </w:p>
        </w:tc>
      </w:tr>
      <w:tr w:rsidR="00A6264B" w:rsidRPr="00A6264B" w14:paraId="4A044DCF"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3FC84A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0979FC4C"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Technical cooperation</w:t>
            </w:r>
          </w:p>
        </w:tc>
        <w:tc>
          <w:tcPr>
            <w:tcW w:w="703" w:type="dxa"/>
            <w:tcBorders>
              <w:top w:val="nil"/>
              <w:left w:val="nil"/>
              <w:bottom w:val="single" w:sz="4" w:space="0" w:color="auto"/>
              <w:right w:val="single" w:sz="4" w:space="0" w:color="auto"/>
            </w:tcBorders>
            <w:shd w:val="clear" w:color="auto" w:fill="auto"/>
            <w:vAlign w:val="bottom"/>
            <w:hideMark/>
          </w:tcPr>
          <w:p w14:paraId="27D0AC3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83</w:t>
            </w:r>
          </w:p>
        </w:tc>
        <w:tc>
          <w:tcPr>
            <w:tcW w:w="1515" w:type="dxa"/>
            <w:tcBorders>
              <w:top w:val="nil"/>
              <w:left w:val="nil"/>
              <w:bottom w:val="single" w:sz="4" w:space="0" w:color="auto"/>
              <w:right w:val="single" w:sz="4" w:space="0" w:color="auto"/>
            </w:tcBorders>
            <w:shd w:val="clear" w:color="auto" w:fill="auto"/>
            <w:vAlign w:val="bottom"/>
            <w:hideMark/>
          </w:tcPr>
          <w:p w14:paraId="0B6C04E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89.2</w:t>
            </w:r>
          </w:p>
        </w:tc>
      </w:tr>
      <w:tr w:rsidR="00A6264B" w:rsidRPr="00A6264B" w14:paraId="56D9C0D4"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229D3C5"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39ADF0A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Training of statistical personnel</w:t>
            </w:r>
          </w:p>
        </w:tc>
        <w:tc>
          <w:tcPr>
            <w:tcW w:w="703" w:type="dxa"/>
            <w:tcBorders>
              <w:top w:val="nil"/>
              <w:left w:val="nil"/>
              <w:bottom w:val="single" w:sz="4" w:space="0" w:color="auto"/>
              <w:right w:val="single" w:sz="4" w:space="0" w:color="auto"/>
            </w:tcBorders>
            <w:shd w:val="clear" w:color="auto" w:fill="auto"/>
            <w:vAlign w:val="bottom"/>
            <w:hideMark/>
          </w:tcPr>
          <w:p w14:paraId="60F6FAF5"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83</w:t>
            </w:r>
          </w:p>
        </w:tc>
        <w:tc>
          <w:tcPr>
            <w:tcW w:w="1515" w:type="dxa"/>
            <w:tcBorders>
              <w:top w:val="nil"/>
              <w:left w:val="nil"/>
              <w:bottom w:val="single" w:sz="4" w:space="0" w:color="auto"/>
              <w:right w:val="single" w:sz="4" w:space="0" w:color="auto"/>
            </w:tcBorders>
            <w:shd w:val="clear" w:color="auto" w:fill="auto"/>
            <w:vAlign w:val="bottom"/>
            <w:hideMark/>
          </w:tcPr>
          <w:p w14:paraId="7E06683C"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89.2</w:t>
            </w:r>
          </w:p>
        </w:tc>
      </w:tr>
      <w:tr w:rsidR="00A6264B" w:rsidRPr="00A6264B" w14:paraId="2C9EBCFB"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AC768B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4F0A3829"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Peer reviews and/or external evaluations</w:t>
            </w:r>
          </w:p>
        </w:tc>
        <w:tc>
          <w:tcPr>
            <w:tcW w:w="703" w:type="dxa"/>
            <w:tcBorders>
              <w:top w:val="nil"/>
              <w:left w:val="nil"/>
              <w:bottom w:val="single" w:sz="4" w:space="0" w:color="auto"/>
              <w:right w:val="single" w:sz="4" w:space="0" w:color="auto"/>
            </w:tcBorders>
            <w:shd w:val="clear" w:color="auto" w:fill="auto"/>
            <w:vAlign w:val="bottom"/>
            <w:hideMark/>
          </w:tcPr>
          <w:p w14:paraId="56194F8A"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68</w:t>
            </w:r>
          </w:p>
        </w:tc>
        <w:tc>
          <w:tcPr>
            <w:tcW w:w="1515" w:type="dxa"/>
            <w:tcBorders>
              <w:top w:val="nil"/>
              <w:left w:val="nil"/>
              <w:bottom w:val="single" w:sz="4" w:space="0" w:color="auto"/>
              <w:right w:val="single" w:sz="4" w:space="0" w:color="auto"/>
            </w:tcBorders>
            <w:shd w:val="clear" w:color="auto" w:fill="auto"/>
            <w:vAlign w:val="bottom"/>
            <w:hideMark/>
          </w:tcPr>
          <w:p w14:paraId="240D4863"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73.1</w:t>
            </w:r>
          </w:p>
        </w:tc>
      </w:tr>
      <w:tr w:rsidR="00A6264B" w:rsidRPr="00A6264B" w14:paraId="0FED35F4"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0C4B9C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7618FEC1"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Twinning (peer to peer collaboration)</w:t>
            </w:r>
          </w:p>
        </w:tc>
        <w:tc>
          <w:tcPr>
            <w:tcW w:w="703" w:type="dxa"/>
            <w:tcBorders>
              <w:top w:val="nil"/>
              <w:left w:val="nil"/>
              <w:bottom w:val="single" w:sz="4" w:space="0" w:color="auto"/>
              <w:right w:val="single" w:sz="4" w:space="0" w:color="auto"/>
            </w:tcBorders>
            <w:shd w:val="clear" w:color="auto" w:fill="auto"/>
            <w:vAlign w:val="bottom"/>
            <w:hideMark/>
          </w:tcPr>
          <w:p w14:paraId="37F23A09"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44</w:t>
            </w:r>
          </w:p>
        </w:tc>
        <w:tc>
          <w:tcPr>
            <w:tcW w:w="1515" w:type="dxa"/>
            <w:tcBorders>
              <w:top w:val="nil"/>
              <w:left w:val="nil"/>
              <w:bottom w:val="single" w:sz="4" w:space="0" w:color="auto"/>
              <w:right w:val="single" w:sz="4" w:space="0" w:color="auto"/>
            </w:tcBorders>
            <w:shd w:val="clear" w:color="auto" w:fill="auto"/>
            <w:vAlign w:val="bottom"/>
            <w:hideMark/>
          </w:tcPr>
          <w:p w14:paraId="62A931ED"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47.3</w:t>
            </w:r>
          </w:p>
        </w:tc>
      </w:tr>
      <w:tr w:rsidR="00A6264B" w:rsidRPr="00A6264B" w14:paraId="79504062" w14:textId="77777777" w:rsidTr="00B17A3D">
        <w:trPr>
          <w:trHeight w:val="280"/>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1A3B97DA"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5622" w:type="dxa"/>
            <w:tcBorders>
              <w:top w:val="nil"/>
              <w:left w:val="nil"/>
              <w:bottom w:val="single" w:sz="4" w:space="0" w:color="auto"/>
              <w:right w:val="single" w:sz="4" w:space="0" w:color="auto"/>
            </w:tcBorders>
            <w:shd w:val="clear" w:color="auto" w:fill="auto"/>
            <w:vAlign w:val="bottom"/>
            <w:hideMark/>
          </w:tcPr>
          <w:p w14:paraId="7B3D413C"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Other</w:t>
            </w:r>
          </w:p>
        </w:tc>
        <w:tc>
          <w:tcPr>
            <w:tcW w:w="703" w:type="dxa"/>
            <w:tcBorders>
              <w:top w:val="nil"/>
              <w:left w:val="nil"/>
              <w:bottom w:val="single" w:sz="4" w:space="0" w:color="auto"/>
              <w:right w:val="single" w:sz="4" w:space="0" w:color="auto"/>
            </w:tcBorders>
            <w:shd w:val="clear" w:color="auto" w:fill="auto"/>
            <w:vAlign w:val="bottom"/>
            <w:hideMark/>
          </w:tcPr>
          <w:p w14:paraId="77FCA017"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w:t>
            </w:r>
          </w:p>
        </w:tc>
        <w:tc>
          <w:tcPr>
            <w:tcW w:w="1515" w:type="dxa"/>
            <w:tcBorders>
              <w:top w:val="nil"/>
              <w:left w:val="nil"/>
              <w:bottom w:val="single" w:sz="4" w:space="0" w:color="auto"/>
              <w:right w:val="single" w:sz="4" w:space="0" w:color="auto"/>
            </w:tcBorders>
            <w:shd w:val="clear" w:color="auto" w:fill="auto"/>
            <w:vAlign w:val="bottom"/>
            <w:hideMark/>
          </w:tcPr>
          <w:p w14:paraId="319697F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6.5</w:t>
            </w:r>
          </w:p>
        </w:tc>
      </w:tr>
    </w:tbl>
    <w:p w14:paraId="158A382D" w14:textId="77777777" w:rsidR="00A6264B" w:rsidRDefault="00A6264B" w:rsidP="0007304A">
      <w:pPr>
        <w:rPr>
          <w:rFonts w:asciiTheme="majorBidi" w:hAnsiTheme="majorBidi" w:cstheme="majorBidi"/>
          <w:lang w:val="en-US"/>
        </w:rPr>
      </w:pPr>
    </w:p>
    <w:p w14:paraId="0FFD5F8B" w14:textId="1CDC3625" w:rsidR="00A6264B" w:rsidRDefault="00A6264B" w:rsidP="0007304A">
      <w:pPr>
        <w:rPr>
          <w:rFonts w:asciiTheme="majorBidi" w:hAnsiTheme="majorBidi" w:cstheme="majorBidi"/>
          <w:i/>
          <w:lang w:val="en-US"/>
        </w:rPr>
      </w:pPr>
      <w:r w:rsidRPr="00D175ED">
        <w:rPr>
          <w:rFonts w:asciiTheme="majorBidi" w:hAnsiTheme="majorBidi" w:cstheme="majorBidi"/>
          <w:i/>
          <w:lang w:val="en-US"/>
        </w:rPr>
        <w:t>Question 10.3</w:t>
      </w:r>
    </w:p>
    <w:p w14:paraId="4715DB7E" w14:textId="2CBDDE78" w:rsidR="00B5318D" w:rsidRDefault="00B5318D" w:rsidP="0007304A">
      <w:pPr>
        <w:rPr>
          <w:rFonts w:asciiTheme="majorBidi" w:hAnsiTheme="majorBidi" w:cstheme="majorBidi"/>
          <w:iCs/>
          <w:lang w:val="en-US"/>
        </w:rPr>
      </w:pPr>
      <w:r>
        <w:rPr>
          <w:rFonts w:asciiTheme="majorBidi" w:hAnsiTheme="majorBidi" w:cstheme="majorBidi"/>
          <w:iCs/>
          <w:lang w:val="en-US"/>
        </w:rPr>
        <w:t xml:space="preserve">Most of the respondents (65 per cent) receive support from donors and just a little over half of them (53 per cent) stated that there is a </w:t>
      </w:r>
      <w:r w:rsidRPr="00B5318D">
        <w:rPr>
          <w:rFonts w:asciiTheme="majorBidi" w:hAnsiTheme="majorBidi" w:cstheme="majorBidi"/>
          <w:iCs/>
          <w:lang w:val="en-US"/>
        </w:rPr>
        <w:t>donor coordination mechanism in place or a basket fund for statistics</w:t>
      </w:r>
      <w:r>
        <w:rPr>
          <w:rFonts w:asciiTheme="majorBidi" w:hAnsiTheme="majorBidi" w:cstheme="majorBidi"/>
          <w:iCs/>
          <w:lang w:val="en-US"/>
        </w:rPr>
        <w:t xml:space="preserve">. </w:t>
      </w:r>
    </w:p>
    <w:p w14:paraId="0B0C7E6F" w14:textId="4243E4F4" w:rsidR="00AA12D8" w:rsidRPr="00AA12D8" w:rsidRDefault="00AA12D8" w:rsidP="00AA12D8">
      <w:pPr>
        <w:spacing w:after="0" w:line="240" w:lineRule="auto"/>
        <w:contextualSpacing/>
        <w:rPr>
          <w:rFonts w:asciiTheme="majorBidi" w:hAnsiTheme="majorBidi" w:cstheme="majorBidi"/>
          <w:i/>
          <w:lang w:val="en-US"/>
        </w:rPr>
      </w:pPr>
      <w:r w:rsidRPr="00AA12D8">
        <w:rPr>
          <w:rFonts w:asciiTheme="majorBidi" w:hAnsiTheme="majorBidi" w:cstheme="majorBidi"/>
          <w:i/>
          <w:lang w:val="en-US"/>
        </w:rPr>
        <w:t>If your country receives support from donors, is there a donor coordination mechanism in place or a basket fund for statistics?</w:t>
      </w:r>
    </w:p>
    <w:p w14:paraId="132820F5" w14:textId="25F3E05B" w:rsidR="00A6264B" w:rsidRDefault="00AA12D8" w:rsidP="00AA12D8">
      <w:pPr>
        <w:spacing w:after="0" w:line="240" w:lineRule="auto"/>
        <w:contextualSpacing/>
        <w:rPr>
          <w:rFonts w:asciiTheme="majorBidi" w:hAnsiTheme="majorBidi" w:cstheme="majorBidi"/>
          <w:lang w:val="en-US"/>
        </w:rPr>
      </w:pPr>
      <w:r>
        <w:rPr>
          <w:noProof/>
        </w:rPr>
        <w:drawing>
          <wp:inline distT="0" distB="0" distL="0" distR="0" wp14:anchorId="17F2CEE4" wp14:editId="58F7AD69">
            <wp:extent cx="4233863" cy="2962275"/>
            <wp:effectExtent l="0" t="0" r="14605" b="9525"/>
            <wp:docPr id="18" name="Chart 18">
              <a:extLst xmlns:a="http://schemas.openxmlformats.org/drawingml/2006/main">
                <a:ext uri="{FF2B5EF4-FFF2-40B4-BE49-F238E27FC236}">
                  <a16:creationId xmlns:a16="http://schemas.microsoft.com/office/drawing/2014/main" id="{051DDFAC-1B52-4DCE-8319-DC28363674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29F2350C" w14:textId="77777777" w:rsidR="00AA12D8" w:rsidRDefault="00AA12D8" w:rsidP="0007304A">
      <w:pPr>
        <w:rPr>
          <w:rFonts w:asciiTheme="majorBidi" w:hAnsiTheme="majorBidi" w:cstheme="majorBidi"/>
          <w:i/>
          <w:lang w:val="en-US"/>
        </w:rPr>
      </w:pPr>
    </w:p>
    <w:p w14:paraId="163EEF6A" w14:textId="5A8B380D" w:rsidR="00A6264B" w:rsidRDefault="00A6264B" w:rsidP="0007304A">
      <w:pPr>
        <w:rPr>
          <w:rFonts w:asciiTheme="majorBidi" w:hAnsiTheme="majorBidi" w:cstheme="majorBidi"/>
          <w:i/>
          <w:lang w:val="en-US"/>
        </w:rPr>
      </w:pPr>
      <w:r w:rsidRPr="00D175ED">
        <w:rPr>
          <w:rFonts w:asciiTheme="majorBidi" w:hAnsiTheme="majorBidi" w:cstheme="majorBidi"/>
          <w:i/>
          <w:lang w:val="en-US"/>
        </w:rPr>
        <w:t>Question 10.4</w:t>
      </w:r>
    </w:p>
    <w:p w14:paraId="78CFA351" w14:textId="3DB642A8" w:rsidR="00014C86" w:rsidRPr="00B06750" w:rsidRDefault="00B06750" w:rsidP="0007304A">
      <w:pPr>
        <w:rPr>
          <w:rFonts w:asciiTheme="majorBidi" w:hAnsiTheme="majorBidi" w:cstheme="majorBidi"/>
          <w:iCs/>
          <w:lang w:val="en-US"/>
        </w:rPr>
      </w:pPr>
      <w:r>
        <w:rPr>
          <w:rFonts w:asciiTheme="majorBidi" w:hAnsiTheme="majorBidi" w:cstheme="majorBidi"/>
          <w:iCs/>
          <w:lang w:val="en-US"/>
        </w:rPr>
        <w:t>Sixty per cent of the national statistical offices participate in or contribute to entities or partnerships whose purpose is to promote open data.</w:t>
      </w:r>
    </w:p>
    <w:tbl>
      <w:tblPr>
        <w:tblW w:w="8640" w:type="dxa"/>
        <w:tblInd w:w="93" w:type="dxa"/>
        <w:tblLayout w:type="fixed"/>
        <w:tblLook w:val="04A0" w:firstRow="1" w:lastRow="0" w:firstColumn="1" w:lastColumn="0" w:noHBand="0" w:noVBand="1"/>
      </w:tblPr>
      <w:tblGrid>
        <w:gridCol w:w="547"/>
        <w:gridCol w:w="6165"/>
        <w:gridCol w:w="773"/>
        <w:gridCol w:w="1155"/>
      </w:tblGrid>
      <w:tr w:rsidR="00A6264B" w:rsidRPr="00A6264B" w14:paraId="16FC2953" w14:textId="77777777" w:rsidTr="00B17A3D">
        <w:trPr>
          <w:trHeight w:val="560"/>
        </w:trPr>
        <w:tc>
          <w:tcPr>
            <w:tcW w:w="5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9636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lastRenderedPageBreak/>
              <w:t>10.4</w:t>
            </w:r>
          </w:p>
        </w:tc>
        <w:tc>
          <w:tcPr>
            <w:tcW w:w="6165" w:type="dxa"/>
            <w:tcBorders>
              <w:top w:val="single" w:sz="4" w:space="0" w:color="auto"/>
              <w:left w:val="nil"/>
              <w:bottom w:val="single" w:sz="4" w:space="0" w:color="auto"/>
              <w:right w:val="single" w:sz="4" w:space="0" w:color="auto"/>
            </w:tcBorders>
            <w:shd w:val="clear" w:color="auto" w:fill="auto"/>
            <w:vAlign w:val="bottom"/>
            <w:hideMark/>
          </w:tcPr>
          <w:p w14:paraId="54A6BE2F"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Does the NSO participate in or contribute to any organization or partnership whose purpose is to promote open data?  (single)</w:t>
            </w:r>
          </w:p>
        </w:tc>
        <w:tc>
          <w:tcPr>
            <w:tcW w:w="773" w:type="dxa"/>
            <w:tcBorders>
              <w:top w:val="single" w:sz="4" w:space="0" w:color="auto"/>
              <w:left w:val="nil"/>
              <w:bottom w:val="single" w:sz="4" w:space="0" w:color="auto"/>
              <w:right w:val="single" w:sz="4" w:space="0" w:color="auto"/>
            </w:tcBorders>
            <w:shd w:val="clear" w:color="auto" w:fill="auto"/>
            <w:noWrap/>
            <w:vAlign w:val="bottom"/>
            <w:hideMark/>
          </w:tcPr>
          <w:p w14:paraId="1BDAED2A"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14:paraId="38C920C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w:t>
            </w:r>
          </w:p>
        </w:tc>
      </w:tr>
      <w:tr w:rsidR="00A6264B" w:rsidRPr="00A6264B" w14:paraId="6C39EC5E" w14:textId="77777777" w:rsidTr="00B17A3D">
        <w:trPr>
          <w:trHeight w:val="28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14:paraId="62CA0840"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6165" w:type="dxa"/>
            <w:tcBorders>
              <w:top w:val="nil"/>
              <w:left w:val="nil"/>
              <w:bottom w:val="single" w:sz="4" w:space="0" w:color="auto"/>
              <w:right w:val="single" w:sz="4" w:space="0" w:color="auto"/>
            </w:tcBorders>
            <w:shd w:val="clear" w:color="auto" w:fill="auto"/>
            <w:noWrap/>
            <w:vAlign w:val="bottom"/>
            <w:hideMark/>
          </w:tcPr>
          <w:p w14:paraId="7BAB7ACE"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Yes</w:t>
            </w:r>
          </w:p>
        </w:tc>
        <w:tc>
          <w:tcPr>
            <w:tcW w:w="773" w:type="dxa"/>
            <w:tcBorders>
              <w:top w:val="nil"/>
              <w:left w:val="nil"/>
              <w:bottom w:val="single" w:sz="4" w:space="0" w:color="auto"/>
              <w:right w:val="single" w:sz="4" w:space="0" w:color="auto"/>
            </w:tcBorders>
            <w:shd w:val="clear" w:color="auto" w:fill="auto"/>
            <w:noWrap/>
            <w:vAlign w:val="bottom"/>
            <w:hideMark/>
          </w:tcPr>
          <w:p w14:paraId="7C931ED4"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56</w:t>
            </w:r>
          </w:p>
        </w:tc>
        <w:tc>
          <w:tcPr>
            <w:tcW w:w="1155" w:type="dxa"/>
            <w:tcBorders>
              <w:top w:val="nil"/>
              <w:left w:val="nil"/>
              <w:bottom w:val="single" w:sz="4" w:space="0" w:color="auto"/>
              <w:right w:val="single" w:sz="4" w:space="0" w:color="auto"/>
            </w:tcBorders>
            <w:shd w:val="clear" w:color="auto" w:fill="auto"/>
            <w:noWrap/>
            <w:vAlign w:val="bottom"/>
            <w:hideMark/>
          </w:tcPr>
          <w:p w14:paraId="33129DBB"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60.2</w:t>
            </w:r>
          </w:p>
        </w:tc>
      </w:tr>
      <w:tr w:rsidR="00A6264B" w:rsidRPr="00A6264B" w14:paraId="2C43084D" w14:textId="77777777" w:rsidTr="00B17A3D">
        <w:trPr>
          <w:trHeight w:val="280"/>
        </w:trPr>
        <w:tc>
          <w:tcPr>
            <w:tcW w:w="547" w:type="dxa"/>
            <w:tcBorders>
              <w:top w:val="nil"/>
              <w:left w:val="single" w:sz="4" w:space="0" w:color="auto"/>
              <w:bottom w:val="single" w:sz="4" w:space="0" w:color="auto"/>
              <w:right w:val="single" w:sz="4" w:space="0" w:color="auto"/>
            </w:tcBorders>
            <w:shd w:val="clear" w:color="auto" w:fill="auto"/>
            <w:noWrap/>
            <w:vAlign w:val="bottom"/>
            <w:hideMark/>
          </w:tcPr>
          <w:p w14:paraId="052DBF66"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 </w:t>
            </w:r>
          </w:p>
        </w:tc>
        <w:tc>
          <w:tcPr>
            <w:tcW w:w="6165" w:type="dxa"/>
            <w:tcBorders>
              <w:top w:val="nil"/>
              <w:left w:val="nil"/>
              <w:bottom w:val="single" w:sz="4" w:space="0" w:color="auto"/>
              <w:right w:val="single" w:sz="4" w:space="0" w:color="auto"/>
            </w:tcBorders>
            <w:shd w:val="clear" w:color="auto" w:fill="auto"/>
            <w:noWrap/>
            <w:vAlign w:val="bottom"/>
            <w:hideMark/>
          </w:tcPr>
          <w:p w14:paraId="4714593D" w14:textId="77777777" w:rsidR="00A6264B" w:rsidRPr="00A6264B" w:rsidRDefault="00A6264B" w:rsidP="00A6264B">
            <w:pPr>
              <w:spacing w:after="0" w:line="240" w:lineRule="auto"/>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No</w:t>
            </w:r>
          </w:p>
        </w:tc>
        <w:tc>
          <w:tcPr>
            <w:tcW w:w="773" w:type="dxa"/>
            <w:tcBorders>
              <w:top w:val="nil"/>
              <w:left w:val="nil"/>
              <w:bottom w:val="single" w:sz="4" w:space="0" w:color="auto"/>
              <w:right w:val="single" w:sz="4" w:space="0" w:color="auto"/>
            </w:tcBorders>
            <w:shd w:val="clear" w:color="auto" w:fill="auto"/>
            <w:noWrap/>
            <w:vAlign w:val="bottom"/>
            <w:hideMark/>
          </w:tcPr>
          <w:p w14:paraId="72B040F0"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37</w:t>
            </w:r>
          </w:p>
        </w:tc>
        <w:tc>
          <w:tcPr>
            <w:tcW w:w="1155" w:type="dxa"/>
            <w:tcBorders>
              <w:top w:val="nil"/>
              <w:left w:val="nil"/>
              <w:bottom w:val="single" w:sz="4" w:space="0" w:color="auto"/>
              <w:right w:val="single" w:sz="4" w:space="0" w:color="auto"/>
            </w:tcBorders>
            <w:shd w:val="clear" w:color="auto" w:fill="auto"/>
            <w:noWrap/>
            <w:vAlign w:val="bottom"/>
            <w:hideMark/>
          </w:tcPr>
          <w:p w14:paraId="6EB837D6" w14:textId="77777777" w:rsidR="00A6264B" w:rsidRPr="00A6264B" w:rsidRDefault="00A6264B" w:rsidP="00A6264B">
            <w:pPr>
              <w:spacing w:after="0" w:line="240" w:lineRule="auto"/>
              <w:jc w:val="right"/>
              <w:rPr>
                <w:rFonts w:ascii="Calibri" w:eastAsia="Times New Roman" w:hAnsi="Calibri" w:cs="Times New Roman"/>
                <w:color w:val="000000"/>
                <w:sz w:val="20"/>
                <w:szCs w:val="20"/>
                <w:lang w:val="en-US" w:eastAsia="en-US"/>
              </w:rPr>
            </w:pPr>
            <w:r w:rsidRPr="00A6264B">
              <w:rPr>
                <w:rFonts w:ascii="Calibri" w:eastAsia="Times New Roman" w:hAnsi="Calibri" w:cs="Times New Roman"/>
                <w:color w:val="000000"/>
                <w:sz w:val="20"/>
                <w:szCs w:val="20"/>
                <w:lang w:val="en-US" w:eastAsia="en-US"/>
              </w:rPr>
              <w:t>39.8</w:t>
            </w:r>
          </w:p>
        </w:tc>
      </w:tr>
    </w:tbl>
    <w:p w14:paraId="707A9C68" w14:textId="77777777" w:rsidR="009A6B04" w:rsidRDefault="009A6B04" w:rsidP="005E1AA2">
      <w:pPr>
        <w:rPr>
          <w:rFonts w:asciiTheme="majorBidi" w:hAnsiTheme="majorBidi" w:cstheme="majorBidi"/>
          <w:i/>
          <w:highlight w:val="yellow"/>
          <w:lang w:val="en-US"/>
        </w:rPr>
      </w:pPr>
    </w:p>
    <w:p w14:paraId="41253F97" w14:textId="7BB1D663" w:rsidR="005E1AA2" w:rsidRPr="005E1AA2" w:rsidRDefault="005E1AA2" w:rsidP="005E1AA2">
      <w:pPr>
        <w:rPr>
          <w:rFonts w:asciiTheme="majorBidi" w:hAnsiTheme="majorBidi" w:cstheme="majorBidi"/>
          <w:i/>
          <w:highlight w:val="yellow"/>
          <w:lang w:val="en-US"/>
        </w:rPr>
      </w:pPr>
      <w:r w:rsidRPr="005E1AA2">
        <w:rPr>
          <w:rFonts w:asciiTheme="majorBidi" w:hAnsiTheme="majorBidi" w:cstheme="majorBidi"/>
          <w:i/>
          <w:highlight w:val="yellow"/>
          <w:lang w:val="en-US"/>
        </w:rPr>
        <w:t>Challenges in the implementation of Principle 10</w:t>
      </w:r>
    </w:p>
    <w:p w14:paraId="54F2E677" w14:textId="48D87881" w:rsidR="00D175ED" w:rsidRDefault="005E1AA2" w:rsidP="005E1AA2">
      <w:pPr>
        <w:rPr>
          <w:rFonts w:asciiTheme="majorBidi" w:hAnsiTheme="majorBidi" w:cstheme="majorBidi"/>
          <w:i/>
          <w:lang w:val="en-US"/>
        </w:rPr>
      </w:pPr>
      <w:r w:rsidRPr="005E1AA2">
        <w:rPr>
          <w:rFonts w:asciiTheme="majorBidi" w:hAnsiTheme="majorBidi" w:cstheme="majorBidi"/>
          <w:highlight w:val="yellow"/>
          <w:lang w:val="en-US"/>
        </w:rPr>
        <w:t xml:space="preserve">In general, for Principle </w:t>
      </w:r>
      <w:r w:rsidR="009A6B04">
        <w:rPr>
          <w:rFonts w:asciiTheme="majorBidi" w:hAnsiTheme="majorBidi" w:cstheme="majorBidi"/>
          <w:highlight w:val="yellow"/>
          <w:lang w:val="en-US"/>
        </w:rPr>
        <w:t>10</w:t>
      </w:r>
      <w:r w:rsidRPr="005E1AA2">
        <w:rPr>
          <w:rFonts w:asciiTheme="majorBidi" w:hAnsiTheme="majorBidi" w:cstheme="majorBidi"/>
          <w:highlight w:val="yellow"/>
          <w:lang w:val="en-US"/>
        </w:rPr>
        <w:t>, main challenges identified by respondents (question 10.5) included:</w:t>
      </w:r>
      <w:r w:rsidRPr="005E1AA2">
        <w:rPr>
          <w:rFonts w:asciiTheme="majorBidi" w:hAnsiTheme="majorBidi" w:cstheme="majorBidi"/>
          <w:lang w:val="en-US"/>
        </w:rPr>
        <w:t xml:space="preserve"> </w:t>
      </w:r>
    </w:p>
    <w:p w14:paraId="758E6560" w14:textId="72D3F940" w:rsidR="005A3DB3" w:rsidRDefault="005A3DB3" w:rsidP="0007304A">
      <w:pPr>
        <w:rPr>
          <w:rFonts w:asciiTheme="majorBidi" w:hAnsiTheme="majorBidi" w:cstheme="majorBidi"/>
          <w:i/>
          <w:lang w:val="en-US"/>
        </w:rPr>
      </w:pPr>
    </w:p>
    <w:p w14:paraId="490E0350" w14:textId="39A1DFAA" w:rsidR="005A3DB3" w:rsidRDefault="005A3DB3" w:rsidP="0007304A">
      <w:pPr>
        <w:rPr>
          <w:rFonts w:asciiTheme="majorBidi" w:hAnsiTheme="majorBidi" w:cstheme="majorBidi"/>
          <w:i/>
          <w:lang w:val="en-US"/>
        </w:rPr>
      </w:pPr>
    </w:p>
    <w:p w14:paraId="120E612A" w14:textId="7FEF74B8" w:rsidR="005A3DB3" w:rsidRDefault="005A3DB3" w:rsidP="005A3DB3">
      <w:pPr>
        <w:pStyle w:val="ListParagraph"/>
        <w:numPr>
          <w:ilvl w:val="0"/>
          <w:numId w:val="4"/>
        </w:numPr>
        <w:rPr>
          <w:rFonts w:asciiTheme="majorBidi" w:hAnsiTheme="majorBidi" w:cstheme="majorBidi"/>
          <w:b/>
          <w:bCs/>
          <w:iCs/>
          <w:highlight w:val="yellow"/>
          <w:lang w:val="en-US"/>
        </w:rPr>
      </w:pPr>
      <w:r w:rsidRPr="005A3DB3">
        <w:rPr>
          <w:rFonts w:asciiTheme="majorBidi" w:hAnsiTheme="majorBidi" w:cstheme="majorBidi"/>
          <w:b/>
          <w:bCs/>
          <w:iCs/>
          <w:highlight w:val="yellow"/>
          <w:lang w:val="en-US"/>
        </w:rPr>
        <w:t>Open Data</w:t>
      </w:r>
    </w:p>
    <w:p w14:paraId="205DAD28" w14:textId="77777777" w:rsidR="005A3DB3" w:rsidRPr="005A3DB3" w:rsidRDefault="005A3DB3" w:rsidP="005A3DB3">
      <w:pPr>
        <w:pStyle w:val="ListParagraph"/>
        <w:rPr>
          <w:rFonts w:asciiTheme="majorBidi" w:hAnsiTheme="majorBidi" w:cstheme="majorBidi"/>
          <w:b/>
          <w:bCs/>
          <w:iCs/>
          <w:highlight w:val="yellow"/>
          <w:lang w:val="en-US"/>
        </w:rPr>
      </w:pPr>
    </w:p>
    <w:p w14:paraId="61356799" w14:textId="22AD5C48" w:rsidR="005A3DB3" w:rsidRPr="0076527E" w:rsidRDefault="005A3DB3" w:rsidP="0076527E">
      <w:pPr>
        <w:pStyle w:val="ListParagraph"/>
        <w:numPr>
          <w:ilvl w:val="0"/>
          <w:numId w:val="4"/>
        </w:numPr>
        <w:rPr>
          <w:rFonts w:asciiTheme="majorBidi" w:hAnsiTheme="majorBidi" w:cstheme="majorBidi"/>
          <w:b/>
          <w:bCs/>
          <w:highlight w:val="yellow"/>
          <w:lang w:val="en-US"/>
        </w:rPr>
      </w:pPr>
      <w:r w:rsidRPr="0076527E">
        <w:rPr>
          <w:rFonts w:asciiTheme="majorBidi" w:hAnsiTheme="majorBidi" w:cstheme="majorBidi"/>
          <w:b/>
          <w:bCs/>
          <w:highlight w:val="yellow"/>
          <w:lang w:val="en-US"/>
        </w:rPr>
        <w:t>Implementation of the Fundamental Principles: challenges and opportunities (Part 11 questions/answers)</w:t>
      </w:r>
    </w:p>
    <w:p w14:paraId="5AF0CF12" w14:textId="77777777" w:rsidR="005A3DB3" w:rsidRPr="0076527E" w:rsidRDefault="005A3DB3" w:rsidP="005A3DB3">
      <w:pPr>
        <w:pStyle w:val="ListParagraph"/>
        <w:numPr>
          <w:ilvl w:val="0"/>
          <w:numId w:val="4"/>
        </w:numPr>
        <w:rPr>
          <w:rFonts w:asciiTheme="majorBidi" w:hAnsiTheme="majorBidi" w:cstheme="majorBidi"/>
          <w:b/>
          <w:bCs/>
          <w:highlight w:val="yellow"/>
          <w:lang w:val="en-US"/>
        </w:rPr>
      </w:pPr>
      <w:r w:rsidRPr="0076527E">
        <w:rPr>
          <w:rFonts w:asciiTheme="majorBidi" w:hAnsiTheme="majorBidi" w:cstheme="majorBidi"/>
          <w:b/>
          <w:bCs/>
          <w:highlight w:val="yellow"/>
          <w:lang w:val="en-US"/>
        </w:rPr>
        <w:t>Concluding remarks</w:t>
      </w:r>
    </w:p>
    <w:p w14:paraId="1ED0950F" w14:textId="402EC765" w:rsidR="005A3DB3" w:rsidRPr="005A3DB3" w:rsidRDefault="005A3DB3" w:rsidP="005A3DB3">
      <w:pPr>
        <w:pStyle w:val="ListParagraph"/>
        <w:numPr>
          <w:ilvl w:val="0"/>
          <w:numId w:val="4"/>
        </w:numPr>
        <w:rPr>
          <w:rFonts w:asciiTheme="majorBidi" w:hAnsiTheme="majorBidi" w:cstheme="majorBidi"/>
          <w:b/>
          <w:bCs/>
          <w:lang w:val="en-US"/>
        </w:rPr>
      </w:pPr>
      <w:r>
        <w:rPr>
          <w:rFonts w:asciiTheme="majorBidi" w:hAnsiTheme="majorBidi" w:cstheme="majorBidi"/>
          <w:b/>
          <w:bCs/>
          <w:lang w:val="en-US"/>
        </w:rPr>
        <w:t xml:space="preserve">Annex with </w:t>
      </w:r>
      <w:r w:rsidR="00356BDC">
        <w:rPr>
          <w:rFonts w:asciiTheme="majorBidi" w:hAnsiTheme="majorBidi" w:cstheme="majorBidi"/>
          <w:b/>
          <w:bCs/>
          <w:lang w:val="en-US"/>
        </w:rPr>
        <w:t>questionnaire</w:t>
      </w:r>
      <w:r>
        <w:rPr>
          <w:rFonts w:asciiTheme="majorBidi" w:hAnsiTheme="majorBidi" w:cstheme="majorBidi"/>
          <w:b/>
          <w:bCs/>
          <w:lang w:val="en-US"/>
        </w:rPr>
        <w:t xml:space="preserve"> results (table format)</w:t>
      </w:r>
      <w:r w:rsidR="00356BDC">
        <w:rPr>
          <w:rFonts w:asciiTheme="majorBidi" w:hAnsiTheme="majorBidi" w:cstheme="majorBidi"/>
          <w:b/>
          <w:bCs/>
          <w:lang w:val="en-US"/>
        </w:rPr>
        <w:t xml:space="preserve">- </w:t>
      </w:r>
      <w:r w:rsidR="00356BDC" w:rsidRPr="00356BDC">
        <w:rPr>
          <w:rFonts w:asciiTheme="majorBidi" w:hAnsiTheme="majorBidi" w:cstheme="majorBidi"/>
          <w:b/>
          <w:bCs/>
          <w:i/>
          <w:iCs/>
          <w:lang w:val="en-US"/>
        </w:rPr>
        <w:t>only the mandatory and additional questions included in the report</w:t>
      </w:r>
    </w:p>
    <w:sectPr w:rsidR="005A3DB3" w:rsidRPr="005A3DB3">
      <w:headerReference w:type="default" r:id="rId27"/>
      <w:footerReference w:type="default" r:id="rId28"/>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9" w:author="Heather Page" w:date="2019-01-31T17:04:00Z" w:initials="HP">
    <w:p w14:paraId="76F2C25D" w14:textId="143DF5A5" w:rsidR="009F7157" w:rsidRPr="00DD5F53" w:rsidRDefault="009F7157" w:rsidP="00DD5F53">
      <w:pPr>
        <w:pStyle w:val="NormalWeb"/>
        <w:rPr>
          <w:sz w:val="18"/>
          <w:szCs w:val="18"/>
        </w:rPr>
      </w:pPr>
      <w:r>
        <w:rPr>
          <w:rStyle w:val="CommentReference"/>
        </w:rPr>
        <w:annotationRef/>
      </w:r>
      <w:r w:rsidRPr="00DD5F53">
        <w:rPr>
          <w:rFonts w:ascii="Times New Roman" w:hAnsi="Times New Roman"/>
          <w:sz w:val="18"/>
          <w:szCs w:val="18"/>
        </w:rPr>
        <w:t xml:space="preserve"> </w:t>
      </w:r>
    </w:p>
  </w:comment>
  <w:comment w:id="159" w:author="Heather Page" w:date="2019-01-31T17:04:00Z" w:initials="HP">
    <w:p w14:paraId="2E250992" w14:textId="3DD0A551" w:rsidR="009F7157" w:rsidRDefault="009F7157" w:rsidP="00DD5F53">
      <w:pPr>
        <w:pStyle w:val="NormalWeb"/>
      </w:pPr>
      <w:r>
        <w:rPr>
          <w:rStyle w:val="CommentReference"/>
        </w:rPr>
        <w:annotationRef/>
      </w:r>
      <w:r>
        <w:t xml:space="preserve">Intro from P2 from 2012 report: </w:t>
      </w:r>
      <w:r>
        <w:rPr>
          <w:rFonts w:ascii="Times New Roman" w:hAnsi="Times New Roman"/>
        </w:rPr>
        <w:t xml:space="preserve">This principle further extends the impartiality element of principle 1. Sound statistical methodology, based on the use of frameworks and statistical standards, the correct application of statistical methods and the objective presentation of statistics, must be used for the production and presentation of statistics. The choice of the methodology should be made by the statistical agency, be free from political interference and be determined in accordance with professional ethics. To ensure the proper application of methodology, staff need to receive statistical training and undertake research, and innovation needs to be supported. </w:t>
      </w:r>
    </w:p>
  </w:comment>
  <w:comment w:id="160" w:author="Heather Page" w:date="2019-01-31T16:43:00Z" w:initials="HP">
    <w:p w14:paraId="5C3F85A6" w14:textId="1BF342BA" w:rsidR="009F7157" w:rsidRDefault="009F7157">
      <w:pPr>
        <w:pStyle w:val="CommentText"/>
      </w:pPr>
      <w:r>
        <w:rPr>
          <w:rStyle w:val="CommentReference"/>
        </w:rPr>
        <w:annotationRef/>
      </w:r>
      <w:r w:rsidRPr="00E94D63">
        <w:rPr>
          <w:highlight w:val="yellow"/>
        </w:rPr>
        <w:t>To LG:</w:t>
      </w:r>
      <w:r>
        <w:t xml:space="preserve"> You may want to move this to the open data section.</w:t>
      </w:r>
    </w:p>
  </w:comment>
  <w:comment w:id="161" w:author="Heather Page" w:date="2019-01-31T17:05:00Z" w:initials="HP">
    <w:p w14:paraId="7D1EBC94" w14:textId="58756494" w:rsidR="009F7157" w:rsidRDefault="009F7157" w:rsidP="00DD5F53">
      <w:pPr>
        <w:pStyle w:val="NormalWeb"/>
      </w:pPr>
      <w:r>
        <w:rPr>
          <w:rStyle w:val="CommentReference"/>
        </w:rPr>
        <w:annotationRef/>
      </w:r>
      <w:r>
        <w:t xml:space="preserve">Intro for P3 from 2012 report: </w:t>
      </w:r>
      <w:r>
        <w:rPr>
          <w:rFonts w:ascii="Times New Roman" w:hAnsi="Times New Roman"/>
        </w:rPr>
        <w:t xml:space="preserve">From the design stage through the dissemination stage of a statistical collection or compilation, there are many ways in which errors can be introduced into the results. Some errors, in particular those resulting from the use of sampling, are random and their magnitude measurable. Other errors, mainly from non- sampling sources, can introduce bias into the results but are difficult to measure. This information on known sources of error as well as concepts, sources and methods used to compile statistics should be readily available to users so that they can judge the fitness of use of the data. </w:t>
      </w:r>
    </w:p>
  </w:comment>
  <w:comment w:id="162" w:author="Heather Page" w:date="2019-01-31T17:17:00Z" w:initials="HP">
    <w:p w14:paraId="41B2835C" w14:textId="3EE5656F" w:rsidR="009F7157" w:rsidRDefault="009F7157">
      <w:pPr>
        <w:pStyle w:val="CommentText"/>
      </w:pPr>
      <w:r>
        <w:rPr>
          <w:rStyle w:val="CommentReference"/>
        </w:rPr>
        <w:annotationRef/>
      </w:r>
      <w:r w:rsidRPr="00E94D63">
        <w:rPr>
          <w:highlight w:val="yellow"/>
        </w:rPr>
        <w:t>To LG:</w:t>
      </w:r>
      <w:r>
        <w:t xml:space="preserve"> You may want to move this to the open data section.</w:t>
      </w:r>
    </w:p>
  </w:comment>
  <w:comment w:id="163" w:author="Heather Page" w:date="2019-01-31T17:05:00Z" w:initials="HP">
    <w:p w14:paraId="2AA05D2E" w14:textId="153698EC" w:rsidR="009F7157" w:rsidRDefault="009F7157" w:rsidP="00DD5F53">
      <w:pPr>
        <w:pStyle w:val="NormalWeb"/>
      </w:pPr>
      <w:r>
        <w:rPr>
          <w:rStyle w:val="CommentReference"/>
        </w:rPr>
        <w:annotationRef/>
      </w:r>
      <w:r>
        <w:t xml:space="preserve">Intro for P4 in 2012 report: </w:t>
      </w:r>
      <w:r>
        <w:rPr>
          <w:rFonts w:ascii="Times New Roman" w:hAnsi="Times New Roman"/>
        </w:rPr>
        <w:t xml:space="preserve">While statistics can be acceptably used and interpreted in </w:t>
      </w:r>
      <w:proofErr w:type="gramStart"/>
      <w:r>
        <w:rPr>
          <w:rFonts w:ascii="Times New Roman" w:hAnsi="Times New Roman"/>
        </w:rPr>
        <w:t>many different ways</w:t>
      </w:r>
      <w:proofErr w:type="gramEnd"/>
      <w:r>
        <w:rPr>
          <w:rFonts w:ascii="Times New Roman" w:hAnsi="Times New Roman"/>
        </w:rPr>
        <w:t xml:space="preserve">, it is important that trust in official statistics is maintained and that they are accepted as being credible. Hence, statistical agencies should draw attention to, and if necessary comment on, obvious public incorrect use or interpretation. In addition, other measures to minimize misuse include the publication of documentation explaining key statistics and education </w:t>
      </w:r>
      <w:proofErr w:type="spellStart"/>
      <w:r>
        <w:rPr>
          <w:rFonts w:ascii="Times New Roman" w:hAnsi="Times New Roman"/>
        </w:rPr>
        <w:t>programmes</w:t>
      </w:r>
      <w:proofErr w:type="spellEnd"/>
      <w:r>
        <w:rPr>
          <w:rFonts w:ascii="Times New Roman" w:hAnsi="Times New Roman"/>
        </w:rPr>
        <w:t xml:space="preserve"> for users to increase awareness and knowledge of official statistics. </w:t>
      </w:r>
    </w:p>
  </w:comment>
  <w:comment w:id="164" w:author="Heather Page" w:date="2019-01-31T17:05:00Z" w:initials="HP">
    <w:p w14:paraId="51C19E47" w14:textId="3CA3A228" w:rsidR="009F7157" w:rsidRDefault="009F7157" w:rsidP="00DD5F53">
      <w:pPr>
        <w:pStyle w:val="NormalWeb"/>
      </w:pPr>
      <w:r>
        <w:rPr>
          <w:rStyle w:val="CommentReference"/>
        </w:rPr>
        <w:annotationRef/>
      </w:r>
      <w:r>
        <w:t xml:space="preserve">Intro for P5 from 2012 report: </w:t>
      </w:r>
      <w:r>
        <w:rPr>
          <w:rFonts w:ascii="Times New Roman" w:hAnsi="Times New Roman"/>
        </w:rPr>
        <w:t xml:space="preserve">Statistical offices should operate in the most cost-effective manner, and make the best choice of concepts, sources (including administrative records) and methods by balancing quality, timeliness, costs and the reporting load of respondents. Agencies should, therefore, have policies to minimize the reporting burden and should implement quality management </w:t>
      </w:r>
      <w:proofErr w:type="spellStart"/>
      <w:r>
        <w:rPr>
          <w:rFonts w:ascii="Times New Roman" w:hAnsi="Times New Roman"/>
        </w:rPr>
        <w:t>programmes</w:t>
      </w:r>
      <w:proofErr w:type="spellEnd"/>
      <w:r>
        <w:rPr>
          <w:rFonts w:ascii="Times New Roman" w:hAnsi="Times New Roman"/>
        </w:rPr>
        <w:t xml:space="preserve"> to achieve the quality and timeliness required of their statistics. </w:t>
      </w:r>
    </w:p>
  </w:comment>
  <w:comment w:id="165" w:author="Heather Page" w:date="2019-01-31T17:06:00Z" w:initials="HP">
    <w:p w14:paraId="4345EE95" w14:textId="77777777" w:rsidR="009F7157" w:rsidRDefault="009F7157" w:rsidP="00DD5F53">
      <w:pPr>
        <w:pStyle w:val="NormalWeb"/>
      </w:pPr>
      <w:r>
        <w:rPr>
          <w:rStyle w:val="CommentReference"/>
        </w:rPr>
        <w:annotationRef/>
      </w:r>
      <w:r>
        <w:t xml:space="preserve">Intro from P6 in 2012 report: </w:t>
      </w:r>
      <w:r>
        <w:rPr>
          <w:rFonts w:ascii="Times New Roman" w:hAnsi="Times New Roman"/>
        </w:rPr>
        <w:t xml:space="preserve">Reliable official statistics depend on public cooperation and goodwill to provide accurate and timely information requested in surveys. Such cooperation and goodwill is maintained by protecting the confidentiality of information provided by </w:t>
      </w:r>
    </w:p>
    <w:p w14:paraId="6CDE9BCC" w14:textId="77777777" w:rsidR="009F7157" w:rsidRDefault="009F7157" w:rsidP="00DD5F53">
      <w:pPr>
        <w:pStyle w:val="NormalWeb"/>
      </w:pPr>
      <w:r>
        <w:rPr>
          <w:rFonts w:ascii="Times New Roman" w:hAnsi="Times New Roman"/>
        </w:rPr>
        <w:t xml:space="preserve">respondents. Key aspects of confidentiality protection include the secure storage, transmission, and maintenance of information, avoiding disclosure of identifiable information, through for example, the anonymization of data when providing access to microdata for purposes of secondary use such as for statistical research. </w:t>
      </w:r>
    </w:p>
    <w:p w14:paraId="6C90ABED" w14:textId="69BE4C95" w:rsidR="009F7157" w:rsidRDefault="009F7157" w:rsidP="00DD5F53">
      <w:pPr>
        <w:pStyle w:val="NormalWeb"/>
      </w:pPr>
      <w:r>
        <w:rPr>
          <w:rFonts w:ascii="Times New Roman" w:hAnsi="Times New Roman"/>
        </w:rPr>
        <w:t xml:space="preserve">96. Under this principle, it is important to make a clear distinction between the disclosure of identifiable individual data on the one hand and providing access to microdata from official statistics: making available non-identifiable individual responses, that is, anonymized individual (non-aggregated) information, on the other hand. </w:t>
      </w:r>
    </w:p>
  </w:comment>
  <w:comment w:id="166" w:author="Heather Page" w:date="2019-01-31T17:07:00Z" w:initials="HP">
    <w:p w14:paraId="448CE937" w14:textId="30499078" w:rsidR="009F7157" w:rsidRDefault="009F7157" w:rsidP="00DD5F53">
      <w:pPr>
        <w:pStyle w:val="NormalWeb"/>
      </w:pPr>
      <w:r>
        <w:rPr>
          <w:rStyle w:val="CommentReference"/>
        </w:rPr>
        <w:annotationRef/>
      </w:r>
      <w:r>
        <w:t xml:space="preserve">Intro for P7 from 2012 report: </w:t>
      </w:r>
      <w:r>
        <w:rPr>
          <w:rFonts w:ascii="Times New Roman" w:hAnsi="Times New Roman"/>
        </w:rPr>
        <w:t xml:space="preserve">Openness in the production of official statistics is important for maintaining trust and credibility in both statistical agencies and the data they produce. In many countries, the production of statistics is governed by statistical legislation that sets out the authority and powers of a statistical agency, its position in the national administration and its obligations, such as publishing the results of collections and protecting the confidentiality of information collected from respondents (see also principle 6). </w:t>
      </w:r>
    </w:p>
  </w:comment>
  <w:comment w:id="167" w:author="Heather Page" w:date="2019-02-01T12:40:00Z" w:initials="HP">
    <w:p w14:paraId="49D6863C" w14:textId="68D52A6E" w:rsidR="009F7157" w:rsidRDefault="009F7157">
      <w:pPr>
        <w:pStyle w:val="CommentText"/>
      </w:pPr>
      <w:r>
        <w:rPr>
          <w:rStyle w:val="CommentReference"/>
        </w:rPr>
        <w:annotationRef/>
      </w:r>
      <w:r>
        <w:t>Needs to be just one decimal</w:t>
      </w:r>
    </w:p>
  </w:comment>
  <w:comment w:id="168" w:author="Heather Page" w:date="2019-01-31T17:07:00Z" w:initials="HP">
    <w:p w14:paraId="60373348" w14:textId="77777777" w:rsidR="009F7157" w:rsidRDefault="009F7157" w:rsidP="00DD5F53">
      <w:pPr>
        <w:pStyle w:val="NormalWeb"/>
      </w:pPr>
      <w:r>
        <w:rPr>
          <w:rStyle w:val="CommentReference"/>
        </w:rPr>
        <w:annotationRef/>
      </w:r>
      <w:r>
        <w:t xml:space="preserve">Intro for P8 from 2012 report: </w:t>
      </w:r>
      <w:r>
        <w:rPr>
          <w:rFonts w:ascii="Times New Roman" w:hAnsi="Times New Roman"/>
        </w:rPr>
        <w:t xml:space="preserve">Official statistics are broad in scope and are often produced by many different government agencies in a country. Usually, there is a central or national statistical office that produces the greater share of official statistics, but sometimes there is more than one statistical agency handling different areas of statistics. In all cases, the majority of official statistics are produced by government departments as a by- product of their activities, and sometimes by separate statistical units within the departments. </w:t>
      </w:r>
    </w:p>
    <w:p w14:paraId="11380EF5" w14:textId="4F18BD60" w:rsidR="009F7157" w:rsidRDefault="009F7157" w:rsidP="00DD5F53">
      <w:pPr>
        <w:pStyle w:val="NormalWeb"/>
      </w:pPr>
      <w:r>
        <w:rPr>
          <w:rFonts w:ascii="Times New Roman" w:hAnsi="Times New Roman"/>
        </w:rPr>
        <w:t xml:space="preserve">134. No matter what the organizational arrangements are for producing national statistics, coordination of statistical activities should be undertaken to avoid duplication of work, to minimize the reporting burden of respondents and to facilitate the integration of data from different sources through the use of statistical standards. This is closely linked to some aspects of principle 5, for example on reducing the response burden (see page 20). </w:t>
      </w:r>
    </w:p>
  </w:comment>
  <w:comment w:id="169" w:author="Paul Pacheco" w:date="2019-02-01T09:55:00Z" w:initials="PP">
    <w:p w14:paraId="23AAE36F" w14:textId="340BCDCE" w:rsidR="009F7157" w:rsidRDefault="009F7157">
      <w:pPr>
        <w:pStyle w:val="CommentText"/>
      </w:pPr>
      <w:r>
        <w:rPr>
          <w:rStyle w:val="CommentReference"/>
        </w:rPr>
        <w:annotationRef/>
      </w:r>
      <w:r>
        <w:t>Looked at the raw data answers for 8.1</w:t>
      </w:r>
    </w:p>
  </w:comment>
  <w:comment w:id="170" w:author="Paul Pacheco" w:date="2019-02-01T09:54:00Z" w:initials="PP">
    <w:p w14:paraId="395A1828" w14:textId="5E84B1EE" w:rsidR="009F7157" w:rsidRDefault="009F7157">
      <w:pPr>
        <w:pStyle w:val="CommentText"/>
      </w:pPr>
      <w:r>
        <w:rPr>
          <w:rStyle w:val="CommentReference"/>
        </w:rPr>
        <w:annotationRef/>
      </w:r>
      <w:r>
        <w:t>This would be Denmark</w:t>
      </w:r>
    </w:p>
  </w:comment>
  <w:comment w:id="171" w:author="Heather Page" w:date="2019-01-31T17:08:00Z" w:initials="HP">
    <w:p w14:paraId="0325EF29" w14:textId="083CDE40" w:rsidR="009F7157" w:rsidRDefault="009F7157" w:rsidP="00DD5F53">
      <w:pPr>
        <w:pStyle w:val="NormalWeb"/>
      </w:pPr>
      <w:r>
        <w:rPr>
          <w:rStyle w:val="CommentReference"/>
        </w:rPr>
        <w:annotationRef/>
      </w:r>
      <w:r>
        <w:t xml:space="preserve">Intro from P9 from 2012 report: </w:t>
      </w:r>
      <w:proofErr w:type="gramStart"/>
      <w:r>
        <w:rPr>
          <w:rFonts w:ascii="Times New Roman" w:hAnsi="Times New Roman"/>
        </w:rPr>
        <w:t>In order to</w:t>
      </w:r>
      <w:proofErr w:type="gramEnd"/>
      <w:r>
        <w:rPr>
          <w:rFonts w:ascii="Times New Roman" w:hAnsi="Times New Roman"/>
        </w:rPr>
        <w:t xml:space="preserve"> facilitate international comparisons of statistics, as well as to achieve efficiency and quality in their production, international statistical standards (i.e. frameworks, concepts, and classifications) should be used as much as possible in the production of official statistics. However, compromises are usually required in the application of international standards to suit the conditions and requirements of the users within each country. </w:t>
      </w:r>
    </w:p>
  </w:comment>
  <w:comment w:id="172" w:author="Heather Page" w:date="2019-01-31T17:08:00Z" w:initials="HP">
    <w:p w14:paraId="7C83D212" w14:textId="77777777" w:rsidR="009F7157" w:rsidRDefault="009F7157" w:rsidP="00DD5F53">
      <w:pPr>
        <w:pStyle w:val="NormalWeb"/>
      </w:pPr>
      <w:r>
        <w:rPr>
          <w:rStyle w:val="CommentReference"/>
        </w:rPr>
        <w:annotationRef/>
      </w:r>
      <w:r>
        <w:t xml:space="preserve">Intro for P10 in 2012 report: </w:t>
      </w:r>
      <w:r>
        <w:rPr>
          <w:rFonts w:ascii="Times New Roman" w:hAnsi="Times New Roman"/>
        </w:rPr>
        <w:t xml:space="preserve">The sharing of information and practices, as well as cooperation in the joint development of statistical standards, international statistical activities and so forth is an essential ingredient for the continuous improvement of the quality and range of official statistics in all countries and for the efficiency of their production. In general, such cooperation is facilitated by various international activities supported by international statistical organizations, other agencies and professional associations. </w:t>
      </w:r>
    </w:p>
    <w:p w14:paraId="2226ED22" w14:textId="06C782E0" w:rsidR="009F7157" w:rsidRDefault="009F7157" w:rsidP="00DD5F53">
      <w:pPr>
        <w:pStyle w:val="NormalWeb"/>
      </w:pPr>
      <w:r>
        <w:rPr>
          <w:rFonts w:ascii="Times New Roman" w:hAnsi="Times New Roman"/>
        </w:rPr>
        <w:t xml:space="preserve">151. Technical cooperation either organized bilaterally between countries or through international organizations and activities, is important for the development of a wider range and better quality of official statistics in the developing countries. </w:t>
      </w:r>
    </w:p>
  </w:comment>
  <w:comment w:id="173" w:author="Paul Pacheco" w:date="2019-02-01T11:55:00Z" w:initials="PP">
    <w:p w14:paraId="49839E31" w14:textId="4BAB293E" w:rsidR="009F7157" w:rsidRDefault="009F7157">
      <w:pPr>
        <w:pStyle w:val="CommentText"/>
      </w:pPr>
      <w:r>
        <w:rPr>
          <w:rStyle w:val="CommentReference"/>
        </w:rPr>
        <w:annotationRef/>
      </w:r>
      <w:r>
        <w:t>Looked at the raw data and all selected at least one of the activities.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F2C25D" w15:done="0"/>
  <w15:commentEx w15:paraId="2E250992" w15:done="0"/>
  <w15:commentEx w15:paraId="5C3F85A6" w15:done="0"/>
  <w15:commentEx w15:paraId="7D1EBC94" w15:done="0"/>
  <w15:commentEx w15:paraId="41B2835C" w15:done="0"/>
  <w15:commentEx w15:paraId="2AA05D2E" w15:done="0"/>
  <w15:commentEx w15:paraId="51C19E47" w15:done="0"/>
  <w15:commentEx w15:paraId="6C90ABED" w15:done="0"/>
  <w15:commentEx w15:paraId="448CE937" w15:done="0"/>
  <w15:commentEx w15:paraId="49D6863C" w15:done="0"/>
  <w15:commentEx w15:paraId="11380EF5" w15:done="0"/>
  <w15:commentEx w15:paraId="23AAE36F" w15:done="0"/>
  <w15:commentEx w15:paraId="395A1828" w15:done="0"/>
  <w15:commentEx w15:paraId="0325EF29" w15:done="0"/>
  <w15:commentEx w15:paraId="2226ED22" w15:done="0"/>
  <w15:commentEx w15:paraId="49839E3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F2C25D" w16cid:durableId="1FFE7B35"/>
  <w16cid:commentId w16cid:paraId="2E250992" w16cid:durableId="1FFE7B36"/>
  <w16cid:commentId w16cid:paraId="5C3F85A6" w16cid:durableId="1FFE7B39"/>
  <w16cid:commentId w16cid:paraId="7D1EBC94" w16cid:durableId="1FFE7B3A"/>
  <w16cid:commentId w16cid:paraId="41B2835C" w16cid:durableId="1FFE7B3C"/>
  <w16cid:commentId w16cid:paraId="2AA05D2E" w16cid:durableId="1FFE7B3D"/>
  <w16cid:commentId w16cid:paraId="51C19E47" w16cid:durableId="1FFE7B3F"/>
  <w16cid:commentId w16cid:paraId="6C90ABED" w16cid:durableId="1FFE7B43"/>
  <w16cid:commentId w16cid:paraId="448CE937" w16cid:durableId="1FFE7B44"/>
  <w16cid:commentId w16cid:paraId="49D6863C" w16cid:durableId="1FFEBCC9"/>
  <w16cid:commentId w16cid:paraId="11380EF5" w16cid:durableId="1FFE7B46"/>
  <w16cid:commentId w16cid:paraId="23AAE36F" w16cid:durableId="1FFE9605"/>
  <w16cid:commentId w16cid:paraId="395A1828" w16cid:durableId="1FFE95F2"/>
  <w16cid:commentId w16cid:paraId="0325EF29" w16cid:durableId="1FFE7B47"/>
  <w16cid:commentId w16cid:paraId="2226ED22" w16cid:durableId="1FFE7B48"/>
  <w16cid:commentId w16cid:paraId="49839E31" w16cid:durableId="1FFEB2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9886B" w14:textId="77777777" w:rsidR="00805ED0" w:rsidRDefault="00805ED0" w:rsidP="00884D21">
      <w:pPr>
        <w:spacing w:after="0" w:line="240" w:lineRule="auto"/>
      </w:pPr>
      <w:r>
        <w:separator/>
      </w:r>
    </w:p>
  </w:endnote>
  <w:endnote w:type="continuationSeparator" w:id="0">
    <w:p w14:paraId="2935055C" w14:textId="77777777" w:rsidR="00805ED0" w:rsidRDefault="00805ED0" w:rsidP="00884D21">
      <w:pPr>
        <w:spacing w:after="0" w:line="240" w:lineRule="auto"/>
      </w:pPr>
      <w:r>
        <w:continuationSeparator/>
      </w:r>
    </w:p>
  </w:endnote>
  <w:endnote w:type="continuationNotice" w:id="1">
    <w:p w14:paraId="1FBB7D5F" w14:textId="77777777" w:rsidR="00805ED0" w:rsidRDefault="00805E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Grande">
    <w:altName w:val="Segoe UI"/>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Songti SC Black">
    <w:altName w:val="Microsoft YaHei"/>
    <w:charset w:val="00"/>
    <w:family w:val="auto"/>
    <w:pitch w:val="variable"/>
    <w:sig w:usb0="00000003" w:usb1="080F0000" w:usb2="00000000"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7FCB0" w14:textId="77777777" w:rsidR="009F7157" w:rsidRDefault="009F71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2115A" w14:textId="77777777" w:rsidR="00805ED0" w:rsidRDefault="00805ED0" w:rsidP="00884D21">
      <w:pPr>
        <w:spacing w:after="0" w:line="240" w:lineRule="auto"/>
      </w:pPr>
      <w:r>
        <w:separator/>
      </w:r>
    </w:p>
  </w:footnote>
  <w:footnote w:type="continuationSeparator" w:id="0">
    <w:p w14:paraId="5A5616C7" w14:textId="77777777" w:rsidR="00805ED0" w:rsidRDefault="00805ED0" w:rsidP="00884D21">
      <w:pPr>
        <w:spacing w:after="0" w:line="240" w:lineRule="auto"/>
      </w:pPr>
      <w:r>
        <w:continuationSeparator/>
      </w:r>
    </w:p>
  </w:footnote>
  <w:footnote w:type="continuationNotice" w:id="1">
    <w:p w14:paraId="36627B57" w14:textId="77777777" w:rsidR="00805ED0" w:rsidRDefault="00805ED0">
      <w:pPr>
        <w:spacing w:after="0" w:line="240" w:lineRule="auto"/>
      </w:pPr>
    </w:p>
  </w:footnote>
  <w:footnote w:id="2">
    <w:p w14:paraId="5CE72FC4" w14:textId="4BE0B562" w:rsidR="009F7157" w:rsidRPr="0041474A" w:rsidRDefault="009F7157">
      <w:pPr>
        <w:pStyle w:val="FootnoteText"/>
      </w:pPr>
      <w:r w:rsidRPr="004956E9">
        <w:rPr>
          <w:rStyle w:val="FootnoteReference"/>
          <w:sz w:val="22"/>
          <w:szCs w:val="22"/>
        </w:rPr>
        <w:footnoteRef/>
      </w:r>
      <w:r>
        <w:t xml:space="preserve"> </w:t>
      </w:r>
      <w:r w:rsidRPr="00F079E1">
        <w:rPr>
          <w:rFonts w:asciiTheme="majorBidi" w:hAnsiTheme="majorBidi" w:cstheme="majorBidi"/>
          <w:sz w:val="16"/>
          <w:szCs w:val="16"/>
          <w:lang w:val="en-US"/>
        </w:rPr>
        <w:t>This Friends of Chair Group was mandated by the Statistical Commission at its 48th session in March 2017 (Decision 48/107). The Friends of the Chair Group on the</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Fundamental Principles of Official Statistics was constituted in February 2018, comprising senior</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statisticians from 11 countries (Argentina, Australia, Egypt, Italy, Jordan,</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Malaysia, Mauritius, New Zealand, Poland, Suriname, and the United Kingdom of Great Britain and Northern Ireland) and seven international agencies and organizations as</w:t>
      </w:r>
      <w:r>
        <w:rPr>
          <w:rFonts w:asciiTheme="majorBidi" w:hAnsiTheme="majorBidi" w:cstheme="majorBidi"/>
          <w:sz w:val="16"/>
          <w:szCs w:val="16"/>
          <w:lang w:val="en-US"/>
        </w:rPr>
        <w:t xml:space="preserve"> </w:t>
      </w:r>
      <w:r w:rsidRPr="00F079E1">
        <w:rPr>
          <w:rFonts w:asciiTheme="majorBidi" w:hAnsiTheme="majorBidi" w:cstheme="majorBidi"/>
          <w:sz w:val="16"/>
          <w:szCs w:val="16"/>
          <w:lang w:val="en-US"/>
        </w:rPr>
        <w:t>observers. New Zealand is Chair of the Group, with the Statistics Division acting as secretariat.</w:t>
      </w:r>
    </w:p>
  </w:footnote>
  <w:footnote w:id="3">
    <w:p w14:paraId="256D832C" w14:textId="0C1BB982" w:rsidR="009F7157" w:rsidRPr="004956E9" w:rsidRDefault="009F7157">
      <w:pPr>
        <w:pStyle w:val="FootnoteText"/>
      </w:pPr>
      <w:r w:rsidRPr="004956E9">
        <w:rPr>
          <w:rStyle w:val="FootnoteReference"/>
          <w:sz w:val="22"/>
          <w:szCs w:val="22"/>
        </w:rPr>
        <w:footnoteRef/>
      </w:r>
      <w:r w:rsidRPr="004956E9">
        <w:rPr>
          <w:rStyle w:val="FootnoteReference"/>
          <w:sz w:val="22"/>
          <w:szCs w:val="22"/>
        </w:rPr>
        <w:t xml:space="preserve"> </w:t>
      </w:r>
      <w:r w:rsidRPr="00F079E1">
        <w:rPr>
          <w:rFonts w:asciiTheme="majorBidi" w:hAnsiTheme="majorBidi" w:cstheme="majorBidi"/>
          <w:sz w:val="16"/>
          <w:szCs w:val="16"/>
          <w:lang w:val="en-US"/>
        </w:rPr>
        <w:t xml:space="preserve">See </w:t>
      </w:r>
      <w:hyperlink r:id="rId1" w:history="1">
        <w:r w:rsidRPr="00F079E1">
          <w:rPr>
            <w:rStyle w:val="Hyperlink"/>
            <w:rFonts w:asciiTheme="majorBidi" w:hAnsiTheme="majorBidi" w:cstheme="majorBidi"/>
            <w:sz w:val="16"/>
            <w:szCs w:val="16"/>
            <w:lang w:val="en-US"/>
          </w:rPr>
          <w:t>https://unstats.un.org/unsd/dnss/gp/FP-New-E.pdf</w:t>
        </w:r>
      </w:hyperlink>
    </w:p>
  </w:footnote>
  <w:footnote w:id="4">
    <w:p w14:paraId="5348EF4E" w14:textId="77777777" w:rsidR="009F7157" w:rsidRPr="004956E9" w:rsidRDefault="009F7157">
      <w:pPr>
        <w:pStyle w:val="FootnoteText"/>
      </w:pPr>
      <w:del w:id="11" w:author="Luis Gerardo Gonzalez Morales" w:date="2019-02-05T15:01:00Z">
        <w:r w:rsidRPr="004956E9">
          <w:rPr>
            <w:rStyle w:val="FootnoteReference"/>
            <w:sz w:val="22"/>
            <w:szCs w:val="22"/>
          </w:rPr>
          <w:footnoteRef/>
        </w:r>
        <w:r w:rsidRPr="004956E9">
          <w:rPr>
            <w:rStyle w:val="FootnoteReference"/>
            <w:sz w:val="22"/>
            <w:szCs w:val="22"/>
          </w:rPr>
          <w:delText xml:space="preserve"> </w:delText>
        </w:r>
        <w:r w:rsidRPr="00F079E1">
          <w:rPr>
            <w:rFonts w:asciiTheme="majorBidi" w:hAnsiTheme="majorBidi" w:cstheme="majorBidi"/>
            <w:sz w:val="16"/>
            <w:szCs w:val="16"/>
          </w:rPr>
          <w:delText xml:space="preserve">See Report of the Secretary-General on Implementation of the Fundamental Principles of Official Statistics (E/CN.3/2004/21) and (E/CN.3/2013/3) available at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"http://unstats.un.org/unsd/dnss/gp/globreview.aspx"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http://unstats.un.org/unsd/dnss/gp/globreview.aspx</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 xml:space="preserve"> and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"https://unstats.un.org/unsd/statcom/44th-session/documents/doc13/2013-3-FundamentalPrinciples-E.pdf"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https://unstats.un.org/unsd/statcom/44th-session/documents/doc13/2013-3-FundamentalPrinciples-E.pdf</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 xml:space="preserve"> respectively. See also the background document with further information on the 2012 questionnaire results which accompanies E/CN.3/2013/3 available at: </w:delTex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delInstrText xml:space="preserve"> HYPERLINK "https://unstats.un.org/unsd/statcom/doc13/BG-FP.pdf" </w:del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delText>https://unstats.un.org/unsd/statcom/doc13/BG-FP.pdf</w:delTex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delText>.</w:delText>
        </w:r>
      </w:del>
    </w:p>
  </w:footnote>
  <w:footnote w:id="5">
    <w:p w14:paraId="68C7804D" w14:textId="010162A2" w:rsidR="009F7157" w:rsidRPr="004956E9" w:rsidRDefault="009F7157">
      <w:pPr>
        <w:pStyle w:val="FootnoteText"/>
      </w:pPr>
      <w:ins w:id="21" w:author="Luis Gerardo Gonzalez Morales" w:date="2019-02-05T15:01:00Z">
        <w:r w:rsidRPr="004956E9">
          <w:rPr>
            <w:rStyle w:val="FootnoteReference"/>
            <w:sz w:val="22"/>
            <w:szCs w:val="22"/>
          </w:rPr>
          <w:footnoteRef/>
        </w:r>
        <w:r w:rsidRPr="004956E9">
          <w:rPr>
            <w:rStyle w:val="FootnoteReference"/>
            <w:sz w:val="22"/>
            <w:szCs w:val="22"/>
          </w:rPr>
          <w:t xml:space="preserve"> </w:t>
        </w:r>
        <w:r w:rsidRPr="00F079E1">
          <w:rPr>
            <w:rFonts w:asciiTheme="majorBidi" w:hAnsiTheme="majorBidi" w:cstheme="majorBidi"/>
            <w:sz w:val="16"/>
            <w:szCs w:val="16"/>
          </w:rPr>
          <w:t xml:space="preserve">See Report of the Secretary-General on Implementation of the Fundamental Principles of Official Statistics (E/CN.3/2004/21) and (E/CN.3/2013/3) available at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"http://unstats.un.org/unsd/dnss/gp/globreview.aspx"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http://unstats.un.org/unsd/dnss/gp/globreview.aspx</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 xml:space="preserve"> and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"https://unstats.un.org/unsd/statcom/44th-session/documents/doc13/2013-3-FundamentalPrinciples-E.pdf"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https://unstats.un.org/unsd/statcom/44th-session/documents/doc13/2013-3-FundamentalPrinciples-E.pdf</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 xml:space="preserve"> respectively. See also the background document with further information on the 2012 questionnaire results which accompanies E/CN.3/2013/3 available at: </w:t>
        </w:r>
        <w:r>
          <w:rPr>
            <w:rStyle w:val="Hyperlink"/>
            <w:rFonts w:asciiTheme="majorBidi" w:hAnsiTheme="majorBidi" w:cstheme="majorBidi"/>
            <w:sz w:val="16"/>
            <w:szCs w:val="16"/>
          </w:rPr>
          <w:fldChar w:fldCharType="begin"/>
        </w:r>
        <w:r>
          <w:rPr>
            <w:rStyle w:val="Hyperlink"/>
            <w:rFonts w:asciiTheme="majorBidi" w:hAnsiTheme="majorBidi" w:cstheme="majorBidi"/>
            <w:sz w:val="16"/>
            <w:szCs w:val="16"/>
          </w:rPr>
          <w:instrText xml:space="preserve"> HYPERLINK "https://unstats.un.org/unsd/statcom/doc13/BG-FP.pdf" </w:instrText>
        </w:r>
        <w:r>
          <w:rPr>
            <w:rStyle w:val="Hyperlink"/>
            <w:rFonts w:asciiTheme="majorBidi" w:hAnsiTheme="majorBidi" w:cstheme="majorBidi"/>
            <w:sz w:val="16"/>
            <w:szCs w:val="16"/>
          </w:rPr>
          <w:fldChar w:fldCharType="separate"/>
        </w:r>
        <w:r w:rsidRPr="00F079E1">
          <w:rPr>
            <w:rStyle w:val="Hyperlink"/>
            <w:rFonts w:asciiTheme="majorBidi" w:hAnsiTheme="majorBidi" w:cstheme="majorBidi"/>
            <w:sz w:val="16"/>
            <w:szCs w:val="16"/>
          </w:rPr>
          <w:t>https://unstats.un.org/unsd/statcom/doc13/BG-FP.pdf</w:t>
        </w:r>
        <w:r>
          <w:rPr>
            <w:rStyle w:val="Hyperlink"/>
            <w:rFonts w:asciiTheme="majorBidi" w:hAnsiTheme="majorBidi" w:cstheme="majorBidi"/>
            <w:sz w:val="16"/>
            <w:szCs w:val="16"/>
          </w:rPr>
          <w:fldChar w:fldCharType="end"/>
        </w:r>
        <w:r w:rsidRPr="00F079E1">
          <w:rPr>
            <w:rFonts w:asciiTheme="majorBidi" w:hAnsiTheme="majorBidi" w:cstheme="majorBidi"/>
            <w:sz w:val="16"/>
            <w:szCs w:val="16"/>
          </w:rPr>
          <w:t>.</w:t>
        </w:r>
      </w:ins>
    </w:p>
  </w:footnote>
  <w:footnote w:id="6">
    <w:p w14:paraId="186DC0C3" w14:textId="2B97F1A6" w:rsidR="009F7157" w:rsidDel="00F2472E" w:rsidRDefault="009F7157" w:rsidP="00884D21">
      <w:pPr>
        <w:widowControl w:val="0"/>
        <w:autoSpaceDE w:val="0"/>
        <w:autoSpaceDN w:val="0"/>
        <w:adjustRightInd w:val="0"/>
        <w:spacing w:after="0" w:line="240" w:lineRule="auto"/>
        <w:contextualSpacing/>
        <w:rPr>
          <w:del w:id="91" w:author="Luis Gerardo Gonzalez Morales" w:date="2019-02-06T07:01:00Z"/>
          <w:rFonts w:ascii="Times" w:hAnsi="Times" w:cs="Times"/>
          <w:sz w:val="24"/>
          <w:szCs w:val="24"/>
          <w:lang w:val="en-US"/>
        </w:rPr>
      </w:pPr>
      <w:del w:id="92" w:author="Luis Gerardo Gonzalez Morales" w:date="2019-02-06T07:01:00Z">
        <w:r w:rsidDel="00F2472E">
          <w:rPr>
            <w:rStyle w:val="FootnoteReference"/>
          </w:rPr>
          <w:footnoteRef/>
        </w:r>
        <w:r w:rsidDel="00F2472E">
          <w:delText xml:space="preserve"> </w:delText>
        </w:r>
      </w:del>
      <w:moveFromRangeStart w:id="93" w:author="Luis Gerardo Gonzalez Morales" w:date="2019-02-06T07:01:00Z" w:name="move328898"/>
      <w:moveFrom w:id="94" w:author="Luis Gerardo Gonzalez Morales" w:date="2019-02-06T07:01:00Z">
        <w:r w:rsidDel="00F2472E">
          <w:rPr>
            <w:rFonts w:asciiTheme="majorBidi" w:hAnsiTheme="majorBidi" w:cstheme="majorBidi"/>
            <w:sz w:val="16"/>
            <w:szCs w:val="16"/>
            <w:lang w:val="en-US"/>
          </w:rPr>
          <w:t>FPOS Principle 1: “</w:t>
        </w:r>
        <w:r w:rsidRPr="00884D21" w:rsidDel="00F2472E">
          <w:rPr>
            <w:rFonts w:asciiTheme="majorBidi" w:hAnsiTheme="majorBidi" w:cstheme="majorBidi"/>
            <w:sz w:val="16"/>
            <w:szCs w:val="16"/>
            <w:lang w:val="en-US"/>
          </w:rPr>
          <w:t>Official statistics provide an indispensable element in the information system of a democratic society, serving the Government, the economy and the public with data about the economic, demographic, social and environmental situation. To this end, official statistics that meet the test of practical utility are to be compiled and made available on an impartial basis by official statistical agencies to honour citizens’ entitlement to public information.”</w:t>
        </w:r>
        <w:r w:rsidDel="00F2472E">
          <w:rPr>
            <w:rFonts w:ascii="Arial" w:hAnsi="Arial" w:cs="Arial"/>
            <w:i/>
            <w:iCs/>
            <w:color w:val="343434"/>
            <w:sz w:val="24"/>
            <w:szCs w:val="24"/>
            <w:lang w:val="en-US"/>
          </w:rPr>
          <w:t xml:space="preserve"> </w:t>
        </w:r>
      </w:moveFrom>
      <w:moveFromRangeEnd w:id="93"/>
    </w:p>
    <w:p w14:paraId="490E86CA" w14:textId="71D0FCCE" w:rsidR="009F7157" w:rsidRPr="00884D21" w:rsidDel="00F2472E" w:rsidRDefault="009F7157">
      <w:pPr>
        <w:pStyle w:val="FootnoteText"/>
        <w:rPr>
          <w:del w:id="95" w:author="Luis Gerardo Gonzalez Morales" w:date="2019-02-06T07:01:00Z"/>
          <w:lang w:val="en-US"/>
        </w:rPr>
      </w:pPr>
    </w:p>
  </w:footnote>
  <w:footnote w:id="7">
    <w:p w14:paraId="2148F0B9" w14:textId="49634DB2" w:rsidR="009F7157" w:rsidRPr="00EA68C6" w:rsidRDefault="009F7157">
      <w:pPr>
        <w:pStyle w:val="FootnoteText"/>
      </w:pPr>
      <w:r w:rsidRPr="00EA68C6">
        <w:rPr>
          <w:rStyle w:val="FootnoteReference"/>
          <w:sz w:val="22"/>
          <w:szCs w:val="22"/>
        </w:rPr>
        <w:footnoteRef/>
      </w:r>
      <w:r w:rsidRPr="00EA68C6">
        <w:rPr>
          <w:rStyle w:val="FootnoteReference"/>
          <w:sz w:val="22"/>
          <w:szCs w:val="22"/>
        </w:rPr>
        <w:t xml:space="preserve"> </w:t>
      </w:r>
      <w:r w:rsidRPr="00EA68C6">
        <w:rPr>
          <w:rFonts w:asciiTheme="majorBidi" w:hAnsiTheme="majorBidi" w:cstheme="majorBidi"/>
          <w:sz w:val="16"/>
          <w:szCs w:val="16"/>
          <w:lang w:val="en-US"/>
        </w:rPr>
        <w:t xml:space="preserve">If aggregates and/or microdata are available online, under what conditions is access available? </w:t>
      </w:r>
      <w:r>
        <w:rPr>
          <w:rFonts w:asciiTheme="majorBidi" w:hAnsiTheme="majorBidi" w:cstheme="majorBidi"/>
          <w:sz w:val="16"/>
          <w:szCs w:val="16"/>
          <w:lang w:val="en-US"/>
        </w:rPr>
        <w:t>a</w:t>
      </w:r>
      <w:r w:rsidRPr="00EA68C6">
        <w:rPr>
          <w:rFonts w:asciiTheme="majorBidi" w:hAnsiTheme="majorBidi" w:cstheme="majorBidi"/>
          <w:sz w:val="16"/>
          <w:szCs w:val="16"/>
          <w:lang w:val="en-US"/>
        </w:rPr>
        <w:t>) Data can be accessed</w:t>
      </w:r>
      <w:proofErr w:type="gramStart"/>
      <w:r w:rsidRPr="00EA68C6">
        <w:rPr>
          <w:rFonts w:asciiTheme="majorBidi" w:hAnsiTheme="majorBidi" w:cstheme="majorBidi"/>
          <w:sz w:val="16"/>
          <w:szCs w:val="16"/>
          <w:lang w:val="en-US"/>
        </w:rPr>
        <w:t>…?,</w:t>
      </w:r>
      <w:proofErr w:type="gramEnd"/>
      <w:r w:rsidRPr="00EA68C6">
        <w:rPr>
          <w:rFonts w:asciiTheme="majorBidi" w:hAnsiTheme="majorBidi" w:cstheme="majorBidi"/>
          <w:sz w:val="16"/>
          <w:szCs w:val="16"/>
          <w:lang w:val="en-US"/>
        </w:rPr>
        <w:t xml:space="preserve"> b) Anonymized microdata data and aggregates can be re-distributed…?, c) Derivative works based on the data can be distributed…?</w:t>
      </w:r>
    </w:p>
  </w:footnote>
  <w:footnote w:id="8">
    <w:p w14:paraId="00A451A2" w14:textId="0542861A" w:rsidR="009F7157" w:rsidRDefault="009F7157" w:rsidP="004972B3">
      <w:pPr>
        <w:widowControl w:val="0"/>
        <w:autoSpaceDE w:val="0"/>
        <w:autoSpaceDN w:val="0"/>
        <w:adjustRightInd w:val="0"/>
        <w:spacing w:after="0" w:line="240" w:lineRule="auto"/>
        <w:contextualSpacing/>
        <w:rPr>
          <w:rFonts w:ascii="Times" w:hAnsi="Times" w:cs="Times"/>
          <w:sz w:val="24"/>
          <w:szCs w:val="24"/>
          <w:lang w:val="en-US"/>
        </w:rPr>
      </w:pPr>
      <w:r>
        <w:rPr>
          <w:rStyle w:val="FootnoteReference"/>
        </w:rPr>
        <w:footnoteRef/>
      </w:r>
      <w:r>
        <w:t xml:space="preserve"> </w:t>
      </w:r>
      <w:r>
        <w:rPr>
          <w:rFonts w:asciiTheme="majorBidi" w:hAnsiTheme="majorBidi" w:cstheme="majorBidi"/>
          <w:sz w:val="16"/>
          <w:szCs w:val="16"/>
          <w:lang w:val="en-US"/>
        </w:rPr>
        <w:t>FPOS Principle 2: “</w:t>
      </w:r>
      <w:r w:rsidRPr="004972B3">
        <w:rPr>
          <w:rFonts w:asciiTheme="majorBidi" w:hAnsiTheme="majorBidi" w:cstheme="majorBidi"/>
          <w:sz w:val="16"/>
          <w:szCs w:val="16"/>
          <w:lang w:val="en-US"/>
        </w:rPr>
        <w:t>To retain trust in official statistics, the statistical agencies need to decide according to strictly professional considerations, including scientific principles and professional ethics, on the methods and procedures for the collection, processing, storage and pr</w:t>
      </w:r>
      <w:r>
        <w:rPr>
          <w:rFonts w:asciiTheme="majorBidi" w:hAnsiTheme="majorBidi" w:cstheme="majorBidi"/>
          <w:sz w:val="16"/>
          <w:szCs w:val="16"/>
          <w:lang w:val="en-US"/>
        </w:rPr>
        <w:t>esentation of statistical data.</w:t>
      </w:r>
      <w:r w:rsidRPr="00884D21">
        <w:rPr>
          <w:rFonts w:asciiTheme="majorBidi" w:hAnsiTheme="majorBidi" w:cstheme="majorBidi"/>
          <w:sz w:val="16"/>
          <w:szCs w:val="16"/>
          <w:lang w:val="en-US"/>
        </w:rPr>
        <w:t>”</w:t>
      </w:r>
      <w:r>
        <w:rPr>
          <w:rFonts w:ascii="Arial" w:hAnsi="Arial" w:cs="Arial"/>
          <w:i/>
          <w:iCs/>
          <w:color w:val="343434"/>
          <w:sz w:val="24"/>
          <w:szCs w:val="24"/>
          <w:lang w:val="en-US"/>
        </w:rPr>
        <w:t xml:space="preserve"> </w:t>
      </w:r>
    </w:p>
    <w:p w14:paraId="2CB2C2D2" w14:textId="596B3385" w:rsidR="009F7157" w:rsidRPr="004972B3" w:rsidRDefault="009F7157">
      <w:pPr>
        <w:pStyle w:val="FootnoteText"/>
        <w:rPr>
          <w:lang w:val="en-US"/>
        </w:rPr>
      </w:pPr>
    </w:p>
  </w:footnote>
  <w:footnote w:id="9">
    <w:p w14:paraId="70AA6B99" w14:textId="6777B8A0" w:rsidR="009F7157" w:rsidRPr="003915CF"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3: “</w:t>
      </w:r>
      <w:r w:rsidRPr="003915CF">
        <w:rPr>
          <w:rFonts w:asciiTheme="majorBidi" w:hAnsiTheme="majorBidi" w:cstheme="majorBidi"/>
          <w:sz w:val="16"/>
          <w:szCs w:val="16"/>
          <w:lang w:val="en-US"/>
        </w:rPr>
        <w:t>To facilitate a correct interpretation of the data, the statistical agencies are to present information according to scientific standards on the sources, methods an</w:t>
      </w:r>
      <w:r>
        <w:rPr>
          <w:rFonts w:asciiTheme="majorBidi" w:hAnsiTheme="majorBidi" w:cstheme="majorBidi"/>
          <w:sz w:val="16"/>
          <w:szCs w:val="16"/>
          <w:lang w:val="en-US"/>
        </w:rPr>
        <w:t>d procedures of the statistics.</w:t>
      </w:r>
      <w:r w:rsidRPr="00884D21">
        <w:rPr>
          <w:rFonts w:asciiTheme="majorBidi" w:hAnsiTheme="majorBidi" w:cstheme="majorBidi"/>
          <w:sz w:val="16"/>
          <w:szCs w:val="16"/>
          <w:lang w:val="en-US"/>
        </w:rPr>
        <w:t>”</w:t>
      </w:r>
    </w:p>
  </w:footnote>
  <w:footnote w:id="10">
    <w:p w14:paraId="53C4B148" w14:textId="08C5C18E" w:rsidR="009F7157" w:rsidRPr="003915CF"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4: “</w:t>
      </w:r>
      <w:r w:rsidRPr="00E30737">
        <w:rPr>
          <w:rFonts w:asciiTheme="majorBidi" w:hAnsiTheme="majorBidi" w:cstheme="majorBidi"/>
          <w:sz w:val="16"/>
          <w:szCs w:val="16"/>
          <w:lang w:val="en-US"/>
        </w:rPr>
        <w:t>The statistical agencies are entitled to comment on erroneous interpret</w:t>
      </w:r>
      <w:r>
        <w:rPr>
          <w:rFonts w:asciiTheme="majorBidi" w:hAnsiTheme="majorBidi" w:cstheme="majorBidi"/>
          <w:sz w:val="16"/>
          <w:szCs w:val="16"/>
          <w:lang w:val="en-US"/>
        </w:rPr>
        <w:t>ation and misuse of statistics.</w:t>
      </w:r>
      <w:r w:rsidRPr="00884D21">
        <w:rPr>
          <w:rFonts w:asciiTheme="majorBidi" w:hAnsiTheme="majorBidi" w:cstheme="majorBidi"/>
          <w:sz w:val="16"/>
          <w:szCs w:val="16"/>
          <w:lang w:val="en-US"/>
        </w:rPr>
        <w:t>”</w:t>
      </w:r>
    </w:p>
  </w:footnote>
  <w:footnote w:id="11">
    <w:p w14:paraId="53B38159" w14:textId="2C36EA27" w:rsidR="009F7157" w:rsidRPr="00E30737" w:rsidRDefault="009F7157" w:rsidP="00E30737">
      <w:pPr>
        <w:pStyle w:val="FootnoteText"/>
        <w:rPr>
          <w:rFonts w:asciiTheme="majorBidi" w:hAnsiTheme="majorBidi" w:cstheme="majorBidi"/>
          <w:sz w:val="16"/>
          <w:szCs w:val="16"/>
          <w:lang w:val="en-US"/>
        </w:rPr>
      </w:pPr>
      <w:r>
        <w:rPr>
          <w:rStyle w:val="FootnoteReference"/>
        </w:rPr>
        <w:footnoteRef/>
      </w:r>
      <w:r>
        <w:t xml:space="preserve"> </w:t>
      </w:r>
      <w:r>
        <w:rPr>
          <w:rFonts w:asciiTheme="majorBidi" w:hAnsiTheme="majorBidi" w:cstheme="majorBidi"/>
          <w:sz w:val="16"/>
          <w:szCs w:val="16"/>
          <w:lang w:val="en-US"/>
        </w:rPr>
        <w:t>FPOS Principle 5: “</w:t>
      </w:r>
      <w:r w:rsidRPr="00E30737">
        <w:rPr>
          <w:rFonts w:asciiTheme="majorBidi" w:hAnsiTheme="majorBidi" w:cstheme="majorBidi"/>
          <w:sz w:val="16"/>
          <w:szCs w:val="16"/>
          <w:lang w:val="en-US"/>
        </w:rPr>
        <w:t xml:space="preserve">Data for statistical purposes may be drawn from all types of sources, be they statistical surveys or administrative records. Statistical agencies are to choose the </w:t>
      </w:r>
      <w:r>
        <w:rPr>
          <w:rFonts w:asciiTheme="majorBidi" w:hAnsiTheme="majorBidi" w:cstheme="majorBidi"/>
          <w:sz w:val="16"/>
          <w:szCs w:val="16"/>
          <w:lang w:val="en-US"/>
        </w:rPr>
        <w:t xml:space="preserve">source with </w:t>
      </w:r>
      <w:r w:rsidRPr="00E30737">
        <w:rPr>
          <w:rFonts w:asciiTheme="majorBidi" w:hAnsiTheme="majorBidi" w:cstheme="majorBidi"/>
          <w:sz w:val="16"/>
          <w:szCs w:val="16"/>
          <w:lang w:val="en-US"/>
        </w:rPr>
        <w:t>regard to quality, timeliness, costs and the burden on respondents</w:t>
      </w:r>
      <w:r>
        <w:rPr>
          <w:rFonts w:asciiTheme="majorBidi" w:hAnsiTheme="majorBidi" w:cstheme="majorBidi"/>
          <w:sz w:val="16"/>
          <w:szCs w:val="16"/>
          <w:lang w:val="en-US"/>
        </w:rPr>
        <w:t>.</w:t>
      </w:r>
      <w:r w:rsidRPr="00884D21">
        <w:rPr>
          <w:rFonts w:asciiTheme="majorBidi" w:hAnsiTheme="majorBidi" w:cstheme="majorBidi"/>
          <w:sz w:val="16"/>
          <w:szCs w:val="16"/>
          <w:lang w:val="en-US"/>
        </w:rPr>
        <w:t>”</w:t>
      </w:r>
    </w:p>
    <w:p w14:paraId="6723D4EF" w14:textId="51C0A9E4" w:rsidR="009F7157" w:rsidRPr="00E30737" w:rsidRDefault="009F7157">
      <w:pPr>
        <w:pStyle w:val="FootnoteText"/>
        <w:rPr>
          <w:lang w:val="en-US"/>
        </w:rPr>
      </w:pPr>
    </w:p>
  </w:footnote>
  <w:footnote w:id="12">
    <w:p w14:paraId="0108C126" w14:textId="0602F409"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6: “</w:t>
      </w:r>
      <w:r w:rsidRPr="00E30737">
        <w:rPr>
          <w:rFonts w:asciiTheme="majorBidi" w:hAnsiTheme="majorBidi" w:cstheme="majorBidi"/>
          <w:sz w:val="16"/>
          <w:szCs w:val="16"/>
          <w:lang w:val="en-US"/>
        </w:rPr>
        <w:t>Individual data collected by statistical agencies for statistical compilation, whether they refer to natural or legal persons, are to be strictly confidential and used exclusive</w:t>
      </w:r>
      <w:r>
        <w:rPr>
          <w:rFonts w:asciiTheme="majorBidi" w:hAnsiTheme="majorBidi" w:cstheme="majorBidi"/>
          <w:sz w:val="16"/>
          <w:szCs w:val="16"/>
          <w:lang w:val="en-US"/>
        </w:rPr>
        <w:t>ly for statistical purposes.</w:t>
      </w:r>
      <w:r w:rsidRPr="00884D21">
        <w:rPr>
          <w:rFonts w:asciiTheme="majorBidi" w:hAnsiTheme="majorBidi" w:cstheme="majorBidi"/>
          <w:sz w:val="16"/>
          <w:szCs w:val="16"/>
          <w:lang w:val="en-US"/>
        </w:rPr>
        <w:t>”</w:t>
      </w:r>
    </w:p>
  </w:footnote>
  <w:footnote w:id="13">
    <w:p w14:paraId="3B1CBD2F" w14:textId="6DFDC5CB"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7: “</w:t>
      </w:r>
      <w:r w:rsidRPr="00E30737">
        <w:rPr>
          <w:rFonts w:asciiTheme="majorBidi" w:hAnsiTheme="majorBidi" w:cstheme="majorBidi"/>
          <w:sz w:val="16"/>
          <w:szCs w:val="16"/>
          <w:lang w:val="en-US"/>
        </w:rPr>
        <w:t>The laws, regulations and measures under which the statistical systems operate are to be made public.”</w:t>
      </w:r>
    </w:p>
  </w:footnote>
  <w:footnote w:id="14">
    <w:p w14:paraId="0161E535" w14:textId="1059B20A"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8: “</w:t>
      </w:r>
      <w:r w:rsidRPr="00E30737">
        <w:rPr>
          <w:rFonts w:asciiTheme="majorBidi" w:hAnsiTheme="majorBidi" w:cstheme="majorBidi"/>
          <w:sz w:val="16"/>
          <w:szCs w:val="16"/>
          <w:lang w:val="en-US"/>
        </w:rPr>
        <w:t>Coordination among statistical agencies within countries is essential to achieve consistency and efficiency in the statistica</w:t>
      </w:r>
      <w:r>
        <w:rPr>
          <w:rFonts w:asciiTheme="majorBidi" w:hAnsiTheme="majorBidi" w:cstheme="majorBidi"/>
          <w:sz w:val="16"/>
          <w:szCs w:val="16"/>
          <w:lang w:val="en-US"/>
        </w:rPr>
        <w:t>l system.</w:t>
      </w:r>
      <w:r w:rsidRPr="00E30737">
        <w:rPr>
          <w:rFonts w:asciiTheme="majorBidi" w:hAnsiTheme="majorBidi" w:cstheme="majorBidi"/>
          <w:sz w:val="16"/>
          <w:szCs w:val="16"/>
          <w:lang w:val="en-US"/>
        </w:rPr>
        <w:t>”</w:t>
      </w:r>
    </w:p>
  </w:footnote>
  <w:footnote w:id="15">
    <w:p w14:paraId="4B71720E" w14:textId="2732C0B4" w:rsidR="009F7157" w:rsidRPr="00E30737" w:rsidRDefault="009F7157">
      <w:pPr>
        <w:pStyle w:val="FootnoteText"/>
        <w:rPr>
          <w:lang w:val="en-US"/>
        </w:rPr>
      </w:pPr>
      <w:r>
        <w:rPr>
          <w:rStyle w:val="FootnoteReference"/>
        </w:rPr>
        <w:footnoteRef/>
      </w:r>
      <w:r>
        <w:t xml:space="preserve"> </w:t>
      </w:r>
      <w:r>
        <w:rPr>
          <w:rFonts w:asciiTheme="majorBidi" w:hAnsiTheme="majorBidi" w:cstheme="majorBidi"/>
          <w:sz w:val="16"/>
          <w:szCs w:val="16"/>
          <w:lang w:val="en-US"/>
        </w:rPr>
        <w:t>FPOS Principle 9: “</w:t>
      </w:r>
      <w:r w:rsidRPr="00E30737">
        <w:rPr>
          <w:rFonts w:asciiTheme="majorBidi" w:hAnsiTheme="majorBidi" w:cstheme="majorBidi"/>
          <w:sz w:val="16"/>
          <w:szCs w:val="16"/>
          <w:lang w:val="en-US"/>
        </w:rPr>
        <w:t xml:space="preserve">The use by statistical agencies in each country of international concepts, classifications and methods promotes the consistency and efficiency of statistical </w:t>
      </w:r>
      <w:r>
        <w:rPr>
          <w:rFonts w:asciiTheme="majorBidi" w:hAnsiTheme="majorBidi" w:cstheme="majorBidi"/>
          <w:sz w:val="16"/>
          <w:szCs w:val="16"/>
          <w:lang w:val="en-US"/>
        </w:rPr>
        <w:t>systems at all official levels.</w:t>
      </w:r>
      <w:r w:rsidRPr="00E30737">
        <w:rPr>
          <w:rFonts w:asciiTheme="majorBidi" w:hAnsiTheme="majorBidi" w:cstheme="majorBidi"/>
          <w:sz w:val="16"/>
          <w:szCs w:val="16"/>
          <w:lang w:val="en-US"/>
        </w:rPr>
        <w:t>”</w:t>
      </w:r>
    </w:p>
  </w:footnote>
  <w:footnote w:id="16">
    <w:p w14:paraId="2DAC3676" w14:textId="1ED7B978" w:rsidR="009F7157" w:rsidRPr="00D175ED" w:rsidRDefault="009F7157" w:rsidP="00D175ED">
      <w:pPr>
        <w:rPr>
          <w:rFonts w:asciiTheme="majorBidi" w:hAnsiTheme="majorBidi" w:cstheme="majorBidi"/>
          <w:sz w:val="16"/>
          <w:szCs w:val="16"/>
          <w:lang w:val="en-US"/>
        </w:rPr>
      </w:pPr>
      <w:r>
        <w:rPr>
          <w:rStyle w:val="FootnoteReference"/>
        </w:rPr>
        <w:footnoteRef/>
      </w:r>
      <w:r>
        <w:t xml:space="preserve"> </w:t>
      </w:r>
      <w:r>
        <w:rPr>
          <w:rFonts w:asciiTheme="majorBidi" w:hAnsiTheme="majorBidi" w:cstheme="majorBidi"/>
          <w:sz w:val="16"/>
          <w:szCs w:val="16"/>
          <w:lang w:val="en-US"/>
        </w:rPr>
        <w:t>FPOS Principle 10: “</w:t>
      </w:r>
      <w:r w:rsidRPr="00D175ED">
        <w:rPr>
          <w:rFonts w:asciiTheme="majorBidi" w:hAnsiTheme="majorBidi" w:cstheme="majorBidi"/>
          <w:sz w:val="16"/>
          <w:szCs w:val="16"/>
          <w:lang w:val="en-US"/>
        </w:rPr>
        <w:t>Bilateral and multilateral cooperation in statistics contributes to the improvement of systems of offici</w:t>
      </w:r>
      <w:r>
        <w:rPr>
          <w:rFonts w:asciiTheme="majorBidi" w:hAnsiTheme="majorBidi" w:cstheme="majorBidi"/>
          <w:sz w:val="16"/>
          <w:szCs w:val="16"/>
          <w:lang w:val="en-US"/>
        </w:rPr>
        <w:t>al statistics in all countries.”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C8BBB" w14:textId="77777777" w:rsidR="009F7157" w:rsidRDefault="009F71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B286C"/>
    <w:multiLevelType w:val="hybridMultilevel"/>
    <w:tmpl w:val="BA9C84DC"/>
    <w:lvl w:ilvl="0" w:tplc="C64E175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A02A6D"/>
    <w:multiLevelType w:val="hybridMultilevel"/>
    <w:tmpl w:val="90D242D4"/>
    <w:lvl w:ilvl="0" w:tplc="FFC493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16A74"/>
    <w:multiLevelType w:val="hybridMultilevel"/>
    <w:tmpl w:val="82961F54"/>
    <w:lvl w:ilvl="0" w:tplc="B1BAC2AA">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B314F6"/>
    <w:multiLevelType w:val="hybridMultilevel"/>
    <w:tmpl w:val="99804DD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0C202BF"/>
    <w:multiLevelType w:val="hybridMultilevel"/>
    <w:tmpl w:val="6D060310"/>
    <w:lvl w:ilvl="0" w:tplc="7D2A3A4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6711E9"/>
    <w:multiLevelType w:val="hybridMultilevel"/>
    <w:tmpl w:val="6CBAA1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5"/>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 Gerardo Gonzalez Morales">
    <w15:presenceInfo w15:providerId="None" w15:userId="Luis Gerardo Gonzalez Morales"/>
  </w15:person>
  <w15:person w15:author="Heather Page">
    <w15:presenceInfo w15:providerId="None" w15:userId="Heather Page"/>
  </w15:person>
  <w15:person w15:author="Paul Pacheco">
    <w15:presenceInfo w15:providerId="AD" w15:userId="S-1-5-21-1266704185-1068072124-262303683-899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F38"/>
    <w:rsid w:val="00000776"/>
    <w:rsid w:val="000015F5"/>
    <w:rsid w:val="00001AF4"/>
    <w:rsid w:val="00001BBC"/>
    <w:rsid w:val="000021AC"/>
    <w:rsid w:val="000023AC"/>
    <w:rsid w:val="00002845"/>
    <w:rsid w:val="00002989"/>
    <w:rsid w:val="00002A57"/>
    <w:rsid w:val="00002AD4"/>
    <w:rsid w:val="00003114"/>
    <w:rsid w:val="00003ABF"/>
    <w:rsid w:val="00003F4E"/>
    <w:rsid w:val="00004649"/>
    <w:rsid w:val="0000492A"/>
    <w:rsid w:val="00004961"/>
    <w:rsid w:val="00005D40"/>
    <w:rsid w:val="00006806"/>
    <w:rsid w:val="00006ACA"/>
    <w:rsid w:val="000070E6"/>
    <w:rsid w:val="00007F08"/>
    <w:rsid w:val="0001042D"/>
    <w:rsid w:val="000105E4"/>
    <w:rsid w:val="00012095"/>
    <w:rsid w:val="000124CE"/>
    <w:rsid w:val="000131FA"/>
    <w:rsid w:val="00013713"/>
    <w:rsid w:val="000138EC"/>
    <w:rsid w:val="00013A81"/>
    <w:rsid w:val="00013C9F"/>
    <w:rsid w:val="00013E89"/>
    <w:rsid w:val="00014C86"/>
    <w:rsid w:val="00014CB3"/>
    <w:rsid w:val="00015065"/>
    <w:rsid w:val="000150F3"/>
    <w:rsid w:val="00015109"/>
    <w:rsid w:val="000158D6"/>
    <w:rsid w:val="00015C39"/>
    <w:rsid w:val="0001629A"/>
    <w:rsid w:val="000167C8"/>
    <w:rsid w:val="0001685D"/>
    <w:rsid w:val="00016E62"/>
    <w:rsid w:val="00016E89"/>
    <w:rsid w:val="00017011"/>
    <w:rsid w:val="000170A0"/>
    <w:rsid w:val="000178B9"/>
    <w:rsid w:val="00017A50"/>
    <w:rsid w:val="000201C6"/>
    <w:rsid w:val="000207CB"/>
    <w:rsid w:val="0002083A"/>
    <w:rsid w:val="00020FE5"/>
    <w:rsid w:val="00021016"/>
    <w:rsid w:val="000218B8"/>
    <w:rsid w:val="00022AA7"/>
    <w:rsid w:val="00022BD9"/>
    <w:rsid w:val="00022D78"/>
    <w:rsid w:val="0002317A"/>
    <w:rsid w:val="000237BE"/>
    <w:rsid w:val="00023F75"/>
    <w:rsid w:val="000241EA"/>
    <w:rsid w:val="00025F5C"/>
    <w:rsid w:val="00026B78"/>
    <w:rsid w:val="00027228"/>
    <w:rsid w:val="00027351"/>
    <w:rsid w:val="00027530"/>
    <w:rsid w:val="00027603"/>
    <w:rsid w:val="00027F47"/>
    <w:rsid w:val="00027F89"/>
    <w:rsid w:val="000301B0"/>
    <w:rsid w:val="000306DA"/>
    <w:rsid w:val="000310AA"/>
    <w:rsid w:val="00031796"/>
    <w:rsid w:val="00031A7E"/>
    <w:rsid w:val="0003290F"/>
    <w:rsid w:val="00034495"/>
    <w:rsid w:val="00035455"/>
    <w:rsid w:val="00035E76"/>
    <w:rsid w:val="00036682"/>
    <w:rsid w:val="00036BDF"/>
    <w:rsid w:val="000371BA"/>
    <w:rsid w:val="0003792D"/>
    <w:rsid w:val="00037CC0"/>
    <w:rsid w:val="0004007C"/>
    <w:rsid w:val="000409D7"/>
    <w:rsid w:val="00040F91"/>
    <w:rsid w:val="0004121F"/>
    <w:rsid w:val="000417CE"/>
    <w:rsid w:val="00042C5C"/>
    <w:rsid w:val="00042DE1"/>
    <w:rsid w:val="00042F17"/>
    <w:rsid w:val="00042F84"/>
    <w:rsid w:val="000437D2"/>
    <w:rsid w:val="00043BF8"/>
    <w:rsid w:val="00043C3E"/>
    <w:rsid w:val="0004462B"/>
    <w:rsid w:val="00044F40"/>
    <w:rsid w:val="00045025"/>
    <w:rsid w:val="00045C14"/>
    <w:rsid w:val="0004636E"/>
    <w:rsid w:val="00046AA0"/>
    <w:rsid w:val="00046CE2"/>
    <w:rsid w:val="00046D01"/>
    <w:rsid w:val="00047359"/>
    <w:rsid w:val="0004759A"/>
    <w:rsid w:val="00047B9B"/>
    <w:rsid w:val="00050A5E"/>
    <w:rsid w:val="00050BD2"/>
    <w:rsid w:val="00050C41"/>
    <w:rsid w:val="00051119"/>
    <w:rsid w:val="00051680"/>
    <w:rsid w:val="00051EBB"/>
    <w:rsid w:val="000520C8"/>
    <w:rsid w:val="000526DE"/>
    <w:rsid w:val="00052BE1"/>
    <w:rsid w:val="000531AE"/>
    <w:rsid w:val="00053218"/>
    <w:rsid w:val="00053651"/>
    <w:rsid w:val="0005417C"/>
    <w:rsid w:val="0005547A"/>
    <w:rsid w:val="0005597D"/>
    <w:rsid w:val="00055E26"/>
    <w:rsid w:val="00057209"/>
    <w:rsid w:val="00057A2A"/>
    <w:rsid w:val="00057A99"/>
    <w:rsid w:val="000602CB"/>
    <w:rsid w:val="00060326"/>
    <w:rsid w:val="00060751"/>
    <w:rsid w:val="00060F87"/>
    <w:rsid w:val="00061223"/>
    <w:rsid w:val="000614DD"/>
    <w:rsid w:val="00061CD3"/>
    <w:rsid w:val="00061D3E"/>
    <w:rsid w:val="00061DCC"/>
    <w:rsid w:val="00062B34"/>
    <w:rsid w:val="0006369D"/>
    <w:rsid w:val="00063F3B"/>
    <w:rsid w:val="00064E5F"/>
    <w:rsid w:val="00066069"/>
    <w:rsid w:val="000660A9"/>
    <w:rsid w:val="000662E4"/>
    <w:rsid w:val="000667FD"/>
    <w:rsid w:val="000669EB"/>
    <w:rsid w:val="00066D74"/>
    <w:rsid w:val="00066E72"/>
    <w:rsid w:val="00066FDD"/>
    <w:rsid w:val="0006727E"/>
    <w:rsid w:val="000676B2"/>
    <w:rsid w:val="00067796"/>
    <w:rsid w:val="000677BC"/>
    <w:rsid w:val="00070429"/>
    <w:rsid w:val="0007123C"/>
    <w:rsid w:val="00071E9A"/>
    <w:rsid w:val="00072220"/>
    <w:rsid w:val="00072528"/>
    <w:rsid w:val="00072D46"/>
    <w:rsid w:val="0007304A"/>
    <w:rsid w:val="000740EE"/>
    <w:rsid w:val="0007414C"/>
    <w:rsid w:val="00074667"/>
    <w:rsid w:val="000748B5"/>
    <w:rsid w:val="00074B67"/>
    <w:rsid w:val="00074C3A"/>
    <w:rsid w:val="00075A86"/>
    <w:rsid w:val="00075B75"/>
    <w:rsid w:val="00077013"/>
    <w:rsid w:val="000802B1"/>
    <w:rsid w:val="0008078C"/>
    <w:rsid w:val="00080986"/>
    <w:rsid w:val="00080DC9"/>
    <w:rsid w:val="00081D12"/>
    <w:rsid w:val="00082445"/>
    <w:rsid w:val="00082B3A"/>
    <w:rsid w:val="00083BB6"/>
    <w:rsid w:val="00083C4E"/>
    <w:rsid w:val="00084259"/>
    <w:rsid w:val="00084C0E"/>
    <w:rsid w:val="00085FC2"/>
    <w:rsid w:val="000866F3"/>
    <w:rsid w:val="00086B6F"/>
    <w:rsid w:val="000874CA"/>
    <w:rsid w:val="00087515"/>
    <w:rsid w:val="00087B96"/>
    <w:rsid w:val="00090511"/>
    <w:rsid w:val="00090576"/>
    <w:rsid w:val="0009057A"/>
    <w:rsid w:val="00090CDA"/>
    <w:rsid w:val="00090FC4"/>
    <w:rsid w:val="000910F4"/>
    <w:rsid w:val="00091D54"/>
    <w:rsid w:val="00092154"/>
    <w:rsid w:val="00092598"/>
    <w:rsid w:val="00093790"/>
    <w:rsid w:val="0009437A"/>
    <w:rsid w:val="0009575C"/>
    <w:rsid w:val="000962B0"/>
    <w:rsid w:val="00096914"/>
    <w:rsid w:val="00097704"/>
    <w:rsid w:val="0009772D"/>
    <w:rsid w:val="0009799D"/>
    <w:rsid w:val="000A02BC"/>
    <w:rsid w:val="000A0BFB"/>
    <w:rsid w:val="000A131C"/>
    <w:rsid w:val="000A1A77"/>
    <w:rsid w:val="000A1D4D"/>
    <w:rsid w:val="000A1F15"/>
    <w:rsid w:val="000A2221"/>
    <w:rsid w:val="000A2AEB"/>
    <w:rsid w:val="000A32AD"/>
    <w:rsid w:val="000A352F"/>
    <w:rsid w:val="000A3AA4"/>
    <w:rsid w:val="000A3B03"/>
    <w:rsid w:val="000A3FE7"/>
    <w:rsid w:val="000A41C7"/>
    <w:rsid w:val="000A49B5"/>
    <w:rsid w:val="000A564D"/>
    <w:rsid w:val="000A57A4"/>
    <w:rsid w:val="000A59FD"/>
    <w:rsid w:val="000A5E78"/>
    <w:rsid w:val="000A6E21"/>
    <w:rsid w:val="000B1F7A"/>
    <w:rsid w:val="000B209D"/>
    <w:rsid w:val="000B23FF"/>
    <w:rsid w:val="000B2757"/>
    <w:rsid w:val="000B29B2"/>
    <w:rsid w:val="000B2AA3"/>
    <w:rsid w:val="000B3990"/>
    <w:rsid w:val="000B39D1"/>
    <w:rsid w:val="000B48CB"/>
    <w:rsid w:val="000B5374"/>
    <w:rsid w:val="000B5BF7"/>
    <w:rsid w:val="000B5E7B"/>
    <w:rsid w:val="000B606F"/>
    <w:rsid w:val="000B690E"/>
    <w:rsid w:val="000B767D"/>
    <w:rsid w:val="000B77E1"/>
    <w:rsid w:val="000B7BE1"/>
    <w:rsid w:val="000B7F4C"/>
    <w:rsid w:val="000C03D9"/>
    <w:rsid w:val="000C0B09"/>
    <w:rsid w:val="000C171D"/>
    <w:rsid w:val="000C189B"/>
    <w:rsid w:val="000C18D4"/>
    <w:rsid w:val="000C1C04"/>
    <w:rsid w:val="000C1DAC"/>
    <w:rsid w:val="000C2011"/>
    <w:rsid w:val="000C2340"/>
    <w:rsid w:val="000C31F0"/>
    <w:rsid w:val="000C3227"/>
    <w:rsid w:val="000C32B5"/>
    <w:rsid w:val="000C3DB4"/>
    <w:rsid w:val="000C41DF"/>
    <w:rsid w:val="000C4D15"/>
    <w:rsid w:val="000C51E9"/>
    <w:rsid w:val="000C5699"/>
    <w:rsid w:val="000C5E20"/>
    <w:rsid w:val="000C6218"/>
    <w:rsid w:val="000C6A8F"/>
    <w:rsid w:val="000C6B45"/>
    <w:rsid w:val="000D00A8"/>
    <w:rsid w:val="000D00E1"/>
    <w:rsid w:val="000D015C"/>
    <w:rsid w:val="000D02DD"/>
    <w:rsid w:val="000D05DB"/>
    <w:rsid w:val="000D062D"/>
    <w:rsid w:val="000D1673"/>
    <w:rsid w:val="000D1938"/>
    <w:rsid w:val="000D1966"/>
    <w:rsid w:val="000D1C7B"/>
    <w:rsid w:val="000D1DD4"/>
    <w:rsid w:val="000D2E2F"/>
    <w:rsid w:val="000D3A26"/>
    <w:rsid w:val="000D3D59"/>
    <w:rsid w:val="000D45E4"/>
    <w:rsid w:val="000D460B"/>
    <w:rsid w:val="000D460C"/>
    <w:rsid w:val="000D595E"/>
    <w:rsid w:val="000D5B01"/>
    <w:rsid w:val="000D5B20"/>
    <w:rsid w:val="000D7512"/>
    <w:rsid w:val="000D7E77"/>
    <w:rsid w:val="000E0864"/>
    <w:rsid w:val="000E1865"/>
    <w:rsid w:val="000E1BBE"/>
    <w:rsid w:val="000E238B"/>
    <w:rsid w:val="000E2C3F"/>
    <w:rsid w:val="000E32FC"/>
    <w:rsid w:val="000E33E1"/>
    <w:rsid w:val="000E34BA"/>
    <w:rsid w:val="000E4272"/>
    <w:rsid w:val="000E4C18"/>
    <w:rsid w:val="000E5056"/>
    <w:rsid w:val="000E6BE9"/>
    <w:rsid w:val="000E7549"/>
    <w:rsid w:val="000E79CC"/>
    <w:rsid w:val="000E7A92"/>
    <w:rsid w:val="000E7D82"/>
    <w:rsid w:val="000F15AB"/>
    <w:rsid w:val="000F1BDD"/>
    <w:rsid w:val="000F1DA4"/>
    <w:rsid w:val="000F1F21"/>
    <w:rsid w:val="000F22BE"/>
    <w:rsid w:val="000F2E6B"/>
    <w:rsid w:val="000F4C47"/>
    <w:rsid w:val="000F516C"/>
    <w:rsid w:val="000F5404"/>
    <w:rsid w:val="000F6417"/>
    <w:rsid w:val="000F69BC"/>
    <w:rsid w:val="000F6CED"/>
    <w:rsid w:val="000F74FB"/>
    <w:rsid w:val="000F7561"/>
    <w:rsid w:val="000F794D"/>
    <w:rsid w:val="000F7A13"/>
    <w:rsid w:val="00100869"/>
    <w:rsid w:val="0010086A"/>
    <w:rsid w:val="00100BA1"/>
    <w:rsid w:val="0010103C"/>
    <w:rsid w:val="001019DC"/>
    <w:rsid w:val="001024D0"/>
    <w:rsid w:val="001029A2"/>
    <w:rsid w:val="00102F8A"/>
    <w:rsid w:val="00103050"/>
    <w:rsid w:val="00103767"/>
    <w:rsid w:val="00104A6D"/>
    <w:rsid w:val="00104BFF"/>
    <w:rsid w:val="00104D10"/>
    <w:rsid w:val="00104D23"/>
    <w:rsid w:val="0010528F"/>
    <w:rsid w:val="00105E81"/>
    <w:rsid w:val="0010649D"/>
    <w:rsid w:val="001067D3"/>
    <w:rsid w:val="00106969"/>
    <w:rsid w:val="001069E1"/>
    <w:rsid w:val="0010710A"/>
    <w:rsid w:val="00107831"/>
    <w:rsid w:val="00111404"/>
    <w:rsid w:val="00111428"/>
    <w:rsid w:val="00111A39"/>
    <w:rsid w:val="00111AF1"/>
    <w:rsid w:val="0011247C"/>
    <w:rsid w:val="00112C31"/>
    <w:rsid w:val="00112CCF"/>
    <w:rsid w:val="00112E67"/>
    <w:rsid w:val="00113587"/>
    <w:rsid w:val="0011370D"/>
    <w:rsid w:val="00113957"/>
    <w:rsid w:val="001139E6"/>
    <w:rsid w:val="00114402"/>
    <w:rsid w:val="00114778"/>
    <w:rsid w:val="00114CEE"/>
    <w:rsid w:val="00115109"/>
    <w:rsid w:val="00115280"/>
    <w:rsid w:val="0011581D"/>
    <w:rsid w:val="00115871"/>
    <w:rsid w:val="001165ED"/>
    <w:rsid w:val="001168AB"/>
    <w:rsid w:val="00116D45"/>
    <w:rsid w:val="00117662"/>
    <w:rsid w:val="001176B8"/>
    <w:rsid w:val="00117A57"/>
    <w:rsid w:val="00117C09"/>
    <w:rsid w:val="00122607"/>
    <w:rsid w:val="001237AA"/>
    <w:rsid w:val="00123D9B"/>
    <w:rsid w:val="001240C1"/>
    <w:rsid w:val="0012439B"/>
    <w:rsid w:val="001246EF"/>
    <w:rsid w:val="001251CE"/>
    <w:rsid w:val="001253B2"/>
    <w:rsid w:val="001254FE"/>
    <w:rsid w:val="001258FC"/>
    <w:rsid w:val="00126353"/>
    <w:rsid w:val="0012674F"/>
    <w:rsid w:val="00126FDA"/>
    <w:rsid w:val="001273E3"/>
    <w:rsid w:val="00127827"/>
    <w:rsid w:val="00127A1B"/>
    <w:rsid w:val="0013054B"/>
    <w:rsid w:val="001305CC"/>
    <w:rsid w:val="001309C1"/>
    <w:rsid w:val="001309D5"/>
    <w:rsid w:val="00130DE7"/>
    <w:rsid w:val="00131095"/>
    <w:rsid w:val="001310EE"/>
    <w:rsid w:val="001310F4"/>
    <w:rsid w:val="0013137C"/>
    <w:rsid w:val="001314BB"/>
    <w:rsid w:val="00131CA6"/>
    <w:rsid w:val="00131F9A"/>
    <w:rsid w:val="001322CC"/>
    <w:rsid w:val="00132A4B"/>
    <w:rsid w:val="00133041"/>
    <w:rsid w:val="00133403"/>
    <w:rsid w:val="001342F5"/>
    <w:rsid w:val="00134498"/>
    <w:rsid w:val="00134FAE"/>
    <w:rsid w:val="00135BDE"/>
    <w:rsid w:val="00135FB9"/>
    <w:rsid w:val="001360A1"/>
    <w:rsid w:val="00136716"/>
    <w:rsid w:val="001369B5"/>
    <w:rsid w:val="001369DB"/>
    <w:rsid w:val="001400DB"/>
    <w:rsid w:val="001401A1"/>
    <w:rsid w:val="001405DE"/>
    <w:rsid w:val="0014098C"/>
    <w:rsid w:val="0014120B"/>
    <w:rsid w:val="00141FD4"/>
    <w:rsid w:val="001427EB"/>
    <w:rsid w:val="00142D5C"/>
    <w:rsid w:val="00143096"/>
    <w:rsid w:val="001435E9"/>
    <w:rsid w:val="00143A96"/>
    <w:rsid w:val="00143AC1"/>
    <w:rsid w:val="00143F07"/>
    <w:rsid w:val="0014455A"/>
    <w:rsid w:val="001447F7"/>
    <w:rsid w:val="001449CF"/>
    <w:rsid w:val="001449FA"/>
    <w:rsid w:val="00144E19"/>
    <w:rsid w:val="00145A24"/>
    <w:rsid w:val="00147144"/>
    <w:rsid w:val="00147834"/>
    <w:rsid w:val="001479D2"/>
    <w:rsid w:val="00147A6F"/>
    <w:rsid w:val="0015022E"/>
    <w:rsid w:val="00150304"/>
    <w:rsid w:val="001506A5"/>
    <w:rsid w:val="00150A3F"/>
    <w:rsid w:val="0015126D"/>
    <w:rsid w:val="00151BE8"/>
    <w:rsid w:val="00151CFD"/>
    <w:rsid w:val="00152B0A"/>
    <w:rsid w:val="00153D61"/>
    <w:rsid w:val="00153ED6"/>
    <w:rsid w:val="001544AE"/>
    <w:rsid w:val="00154F85"/>
    <w:rsid w:val="0015515E"/>
    <w:rsid w:val="00155385"/>
    <w:rsid w:val="00155AB8"/>
    <w:rsid w:val="00155B01"/>
    <w:rsid w:val="001570E8"/>
    <w:rsid w:val="001578DC"/>
    <w:rsid w:val="00157A3D"/>
    <w:rsid w:val="00157E7B"/>
    <w:rsid w:val="00160081"/>
    <w:rsid w:val="00160087"/>
    <w:rsid w:val="00160471"/>
    <w:rsid w:val="00160C20"/>
    <w:rsid w:val="001613AA"/>
    <w:rsid w:val="00161976"/>
    <w:rsid w:val="00161BEF"/>
    <w:rsid w:val="001620B2"/>
    <w:rsid w:val="001625A2"/>
    <w:rsid w:val="001628A2"/>
    <w:rsid w:val="0016301D"/>
    <w:rsid w:val="001631B6"/>
    <w:rsid w:val="00163A44"/>
    <w:rsid w:val="00164337"/>
    <w:rsid w:val="00164ED6"/>
    <w:rsid w:val="0016510A"/>
    <w:rsid w:val="00165256"/>
    <w:rsid w:val="0016596E"/>
    <w:rsid w:val="00165DBC"/>
    <w:rsid w:val="0016629D"/>
    <w:rsid w:val="00166517"/>
    <w:rsid w:val="00166C3A"/>
    <w:rsid w:val="00170823"/>
    <w:rsid w:val="0017088E"/>
    <w:rsid w:val="001708A1"/>
    <w:rsid w:val="00170A25"/>
    <w:rsid w:val="001710AA"/>
    <w:rsid w:val="0017118D"/>
    <w:rsid w:val="00171420"/>
    <w:rsid w:val="001718CD"/>
    <w:rsid w:val="00171ADD"/>
    <w:rsid w:val="00171F86"/>
    <w:rsid w:val="001723A3"/>
    <w:rsid w:val="001723BC"/>
    <w:rsid w:val="0017287E"/>
    <w:rsid w:val="0017328D"/>
    <w:rsid w:val="001745B3"/>
    <w:rsid w:val="0017493D"/>
    <w:rsid w:val="0017538D"/>
    <w:rsid w:val="0017578C"/>
    <w:rsid w:val="0017593D"/>
    <w:rsid w:val="0017596B"/>
    <w:rsid w:val="001759CC"/>
    <w:rsid w:val="00175F1E"/>
    <w:rsid w:val="00177120"/>
    <w:rsid w:val="001773CA"/>
    <w:rsid w:val="00177875"/>
    <w:rsid w:val="001779F8"/>
    <w:rsid w:val="00177A02"/>
    <w:rsid w:val="0018076D"/>
    <w:rsid w:val="00180D12"/>
    <w:rsid w:val="001811DB"/>
    <w:rsid w:val="0018122E"/>
    <w:rsid w:val="00181446"/>
    <w:rsid w:val="00181894"/>
    <w:rsid w:val="00181944"/>
    <w:rsid w:val="00181A6A"/>
    <w:rsid w:val="00182392"/>
    <w:rsid w:val="00182515"/>
    <w:rsid w:val="0018285E"/>
    <w:rsid w:val="00182C02"/>
    <w:rsid w:val="0018350C"/>
    <w:rsid w:val="00183CD1"/>
    <w:rsid w:val="00183DEC"/>
    <w:rsid w:val="0018426C"/>
    <w:rsid w:val="0018456A"/>
    <w:rsid w:val="00184721"/>
    <w:rsid w:val="001854B0"/>
    <w:rsid w:val="00185AA2"/>
    <w:rsid w:val="00185C70"/>
    <w:rsid w:val="00185F79"/>
    <w:rsid w:val="00186248"/>
    <w:rsid w:val="00186F82"/>
    <w:rsid w:val="0018709C"/>
    <w:rsid w:val="00187104"/>
    <w:rsid w:val="00187323"/>
    <w:rsid w:val="001878B1"/>
    <w:rsid w:val="00187BB9"/>
    <w:rsid w:val="00187DA8"/>
    <w:rsid w:val="00187FA3"/>
    <w:rsid w:val="00190327"/>
    <w:rsid w:val="00190546"/>
    <w:rsid w:val="0019072F"/>
    <w:rsid w:val="001908DB"/>
    <w:rsid w:val="001925E6"/>
    <w:rsid w:val="001926D8"/>
    <w:rsid w:val="00192E1B"/>
    <w:rsid w:val="00193143"/>
    <w:rsid w:val="001932C9"/>
    <w:rsid w:val="00193A9F"/>
    <w:rsid w:val="00193ED6"/>
    <w:rsid w:val="00193F82"/>
    <w:rsid w:val="001944F7"/>
    <w:rsid w:val="00194713"/>
    <w:rsid w:val="00195713"/>
    <w:rsid w:val="0019592D"/>
    <w:rsid w:val="00195949"/>
    <w:rsid w:val="0019603B"/>
    <w:rsid w:val="001964C1"/>
    <w:rsid w:val="00196A24"/>
    <w:rsid w:val="00196CBC"/>
    <w:rsid w:val="00196D76"/>
    <w:rsid w:val="00197720"/>
    <w:rsid w:val="00197AFF"/>
    <w:rsid w:val="00197D13"/>
    <w:rsid w:val="001A0247"/>
    <w:rsid w:val="001A15DC"/>
    <w:rsid w:val="001A1697"/>
    <w:rsid w:val="001A2297"/>
    <w:rsid w:val="001A2326"/>
    <w:rsid w:val="001A2376"/>
    <w:rsid w:val="001A2563"/>
    <w:rsid w:val="001A2B4B"/>
    <w:rsid w:val="001A353C"/>
    <w:rsid w:val="001A372B"/>
    <w:rsid w:val="001A394A"/>
    <w:rsid w:val="001A3AAA"/>
    <w:rsid w:val="001A4F4B"/>
    <w:rsid w:val="001A5C12"/>
    <w:rsid w:val="001A5CE8"/>
    <w:rsid w:val="001A691D"/>
    <w:rsid w:val="001A6B95"/>
    <w:rsid w:val="001A6D7E"/>
    <w:rsid w:val="001A7092"/>
    <w:rsid w:val="001A7F01"/>
    <w:rsid w:val="001B0075"/>
    <w:rsid w:val="001B0360"/>
    <w:rsid w:val="001B12AD"/>
    <w:rsid w:val="001B1393"/>
    <w:rsid w:val="001B21D5"/>
    <w:rsid w:val="001B21F1"/>
    <w:rsid w:val="001B2345"/>
    <w:rsid w:val="001B2533"/>
    <w:rsid w:val="001B35D7"/>
    <w:rsid w:val="001B3696"/>
    <w:rsid w:val="001B3CFF"/>
    <w:rsid w:val="001B3DEA"/>
    <w:rsid w:val="001B44E2"/>
    <w:rsid w:val="001B48A9"/>
    <w:rsid w:val="001B4AAB"/>
    <w:rsid w:val="001B54C9"/>
    <w:rsid w:val="001B5A7C"/>
    <w:rsid w:val="001B6907"/>
    <w:rsid w:val="001B6EB9"/>
    <w:rsid w:val="001B7091"/>
    <w:rsid w:val="001B711F"/>
    <w:rsid w:val="001B771E"/>
    <w:rsid w:val="001B7839"/>
    <w:rsid w:val="001B7A63"/>
    <w:rsid w:val="001C05C7"/>
    <w:rsid w:val="001C0CF5"/>
    <w:rsid w:val="001C13B7"/>
    <w:rsid w:val="001C156A"/>
    <w:rsid w:val="001C1B0A"/>
    <w:rsid w:val="001C1D3F"/>
    <w:rsid w:val="001C1E05"/>
    <w:rsid w:val="001C210B"/>
    <w:rsid w:val="001C2D27"/>
    <w:rsid w:val="001C2FDD"/>
    <w:rsid w:val="001C4250"/>
    <w:rsid w:val="001C450A"/>
    <w:rsid w:val="001C4603"/>
    <w:rsid w:val="001C4DF8"/>
    <w:rsid w:val="001C551E"/>
    <w:rsid w:val="001C5AEE"/>
    <w:rsid w:val="001C5C4F"/>
    <w:rsid w:val="001C5E13"/>
    <w:rsid w:val="001C616E"/>
    <w:rsid w:val="001C6583"/>
    <w:rsid w:val="001C671D"/>
    <w:rsid w:val="001C707A"/>
    <w:rsid w:val="001C715F"/>
    <w:rsid w:val="001C74CD"/>
    <w:rsid w:val="001C776F"/>
    <w:rsid w:val="001C7970"/>
    <w:rsid w:val="001C7D26"/>
    <w:rsid w:val="001D02B6"/>
    <w:rsid w:val="001D082E"/>
    <w:rsid w:val="001D0914"/>
    <w:rsid w:val="001D11A2"/>
    <w:rsid w:val="001D1CBB"/>
    <w:rsid w:val="001D1EEF"/>
    <w:rsid w:val="001D263E"/>
    <w:rsid w:val="001D2B82"/>
    <w:rsid w:val="001D31CD"/>
    <w:rsid w:val="001D3814"/>
    <w:rsid w:val="001D3829"/>
    <w:rsid w:val="001D3DDF"/>
    <w:rsid w:val="001D46D0"/>
    <w:rsid w:val="001D497C"/>
    <w:rsid w:val="001D53C9"/>
    <w:rsid w:val="001D555E"/>
    <w:rsid w:val="001D59D2"/>
    <w:rsid w:val="001D5B6D"/>
    <w:rsid w:val="001D6497"/>
    <w:rsid w:val="001D6763"/>
    <w:rsid w:val="001D68F9"/>
    <w:rsid w:val="001D6FFC"/>
    <w:rsid w:val="001D7580"/>
    <w:rsid w:val="001D78EB"/>
    <w:rsid w:val="001D7B00"/>
    <w:rsid w:val="001D7C7A"/>
    <w:rsid w:val="001D7F5B"/>
    <w:rsid w:val="001E020C"/>
    <w:rsid w:val="001E15C8"/>
    <w:rsid w:val="001E1700"/>
    <w:rsid w:val="001E1BF2"/>
    <w:rsid w:val="001E2399"/>
    <w:rsid w:val="001E2C20"/>
    <w:rsid w:val="001E2D54"/>
    <w:rsid w:val="001E2E60"/>
    <w:rsid w:val="001E3077"/>
    <w:rsid w:val="001E3C61"/>
    <w:rsid w:val="001E4008"/>
    <w:rsid w:val="001E4E32"/>
    <w:rsid w:val="001E50BB"/>
    <w:rsid w:val="001E50EA"/>
    <w:rsid w:val="001E542E"/>
    <w:rsid w:val="001E54CC"/>
    <w:rsid w:val="001E598E"/>
    <w:rsid w:val="001E5A48"/>
    <w:rsid w:val="001E6295"/>
    <w:rsid w:val="001E6777"/>
    <w:rsid w:val="001E67AC"/>
    <w:rsid w:val="001E6E47"/>
    <w:rsid w:val="001E6EAD"/>
    <w:rsid w:val="001E71F4"/>
    <w:rsid w:val="001E7215"/>
    <w:rsid w:val="001E737D"/>
    <w:rsid w:val="001E76C5"/>
    <w:rsid w:val="001E794A"/>
    <w:rsid w:val="001E7E87"/>
    <w:rsid w:val="001F05A5"/>
    <w:rsid w:val="001F0851"/>
    <w:rsid w:val="001F0E98"/>
    <w:rsid w:val="001F12F3"/>
    <w:rsid w:val="001F1594"/>
    <w:rsid w:val="001F2133"/>
    <w:rsid w:val="001F2E64"/>
    <w:rsid w:val="001F40F7"/>
    <w:rsid w:val="001F46EB"/>
    <w:rsid w:val="001F4715"/>
    <w:rsid w:val="001F5270"/>
    <w:rsid w:val="001F5527"/>
    <w:rsid w:val="001F5586"/>
    <w:rsid w:val="001F6374"/>
    <w:rsid w:val="001F7541"/>
    <w:rsid w:val="001F7ECE"/>
    <w:rsid w:val="002003D0"/>
    <w:rsid w:val="0020047F"/>
    <w:rsid w:val="00200603"/>
    <w:rsid w:val="00200A54"/>
    <w:rsid w:val="00200E85"/>
    <w:rsid w:val="002011E0"/>
    <w:rsid w:val="0020146E"/>
    <w:rsid w:val="00201A83"/>
    <w:rsid w:val="002036F2"/>
    <w:rsid w:val="0020376D"/>
    <w:rsid w:val="00203B4B"/>
    <w:rsid w:val="00204A8E"/>
    <w:rsid w:val="00204E58"/>
    <w:rsid w:val="0020581D"/>
    <w:rsid w:val="00205C06"/>
    <w:rsid w:val="00205C08"/>
    <w:rsid w:val="00206FD0"/>
    <w:rsid w:val="00207780"/>
    <w:rsid w:val="002078B3"/>
    <w:rsid w:val="00207AA6"/>
    <w:rsid w:val="002102D4"/>
    <w:rsid w:val="002105B5"/>
    <w:rsid w:val="00210692"/>
    <w:rsid w:val="00210906"/>
    <w:rsid w:val="00211B0A"/>
    <w:rsid w:val="00211DFF"/>
    <w:rsid w:val="002121D1"/>
    <w:rsid w:val="00212FF0"/>
    <w:rsid w:val="0021310F"/>
    <w:rsid w:val="002133A4"/>
    <w:rsid w:val="0021387F"/>
    <w:rsid w:val="00213CFB"/>
    <w:rsid w:val="00213DCC"/>
    <w:rsid w:val="00214234"/>
    <w:rsid w:val="0021482B"/>
    <w:rsid w:val="00214A3E"/>
    <w:rsid w:val="00214DDE"/>
    <w:rsid w:val="00214DF9"/>
    <w:rsid w:val="002153DD"/>
    <w:rsid w:val="0021671D"/>
    <w:rsid w:val="0021706D"/>
    <w:rsid w:val="002170C2"/>
    <w:rsid w:val="002176F0"/>
    <w:rsid w:val="00217758"/>
    <w:rsid w:val="002177CA"/>
    <w:rsid w:val="002206F5"/>
    <w:rsid w:val="002208F5"/>
    <w:rsid w:val="00220C00"/>
    <w:rsid w:val="00221080"/>
    <w:rsid w:val="00221414"/>
    <w:rsid w:val="00221E1F"/>
    <w:rsid w:val="0022239C"/>
    <w:rsid w:val="00222DB1"/>
    <w:rsid w:val="0022301C"/>
    <w:rsid w:val="00223347"/>
    <w:rsid w:val="002233BB"/>
    <w:rsid w:val="00223627"/>
    <w:rsid w:val="0022370C"/>
    <w:rsid w:val="00223BD3"/>
    <w:rsid w:val="00223FB0"/>
    <w:rsid w:val="00224147"/>
    <w:rsid w:val="0022457D"/>
    <w:rsid w:val="00224AFB"/>
    <w:rsid w:val="002252F8"/>
    <w:rsid w:val="00226364"/>
    <w:rsid w:val="00226671"/>
    <w:rsid w:val="00226BBC"/>
    <w:rsid w:val="00226C21"/>
    <w:rsid w:val="00227085"/>
    <w:rsid w:val="0022760E"/>
    <w:rsid w:val="00227981"/>
    <w:rsid w:val="00230150"/>
    <w:rsid w:val="00231647"/>
    <w:rsid w:val="00231710"/>
    <w:rsid w:val="00232302"/>
    <w:rsid w:val="00232503"/>
    <w:rsid w:val="00232FCF"/>
    <w:rsid w:val="002338E4"/>
    <w:rsid w:val="0023429B"/>
    <w:rsid w:val="00234ED8"/>
    <w:rsid w:val="00234FF2"/>
    <w:rsid w:val="00236403"/>
    <w:rsid w:val="00237146"/>
    <w:rsid w:val="0023776D"/>
    <w:rsid w:val="00237937"/>
    <w:rsid w:val="00237D36"/>
    <w:rsid w:val="00237F7A"/>
    <w:rsid w:val="002407F8"/>
    <w:rsid w:val="00240809"/>
    <w:rsid w:val="0024088E"/>
    <w:rsid w:val="002408D4"/>
    <w:rsid w:val="00240980"/>
    <w:rsid w:val="00241706"/>
    <w:rsid w:val="002419A9"/>
    <w:rsid w:val="0024215F"/>
    <w:rsid w:val="00242167"/>
    <w:rsid w:val="00242C8D"/>
    <w:rsid w:val="00242FC8"/>
    <w:rsid w:val="00242FD4"/>
    <w:rsid w:val="00242FDB"/>
    <w:rsid w:val="0024376B"/>
    <w:rsid w:val="00243DA4"/>
    <w:rsid w:val="002449DD"/>
    <w:rsid w:val="00244B0B"/>
    <w:rsid w:val="00244FEF"/>
    <w:rsid w:val="0024610A"/>
    <w:rsid w:val="0024622C"/>
    <w:rsid w:val="002465E6"/>
    <w:rsid w:val="00246A86"/>
    <w:rsid w:val="00247265"/>
    <w:rsid w:val="00247E35"/>
    <w:rsid w:val="00250011"/>
    <w:rsid w:val="00250087"/>
    <w:rsid w:val="0025074B"/>
    <w:rsid w:val="00250A64"/>
    <w:rsid w:val="00250F37"/>
    <w:rsid w:val="0025228E"/>
    <w:rsid w:val="00252A98"/>
    <w:rsid w:val="00252B44"/>
    <w:rsid w:val="002530CA"/>
    <w:rsid w:val="00253963"/>
    <w:rsid w:val="002539E9"/>
    <w:rsid w:val="00253A85"/>
    <w:rsid w:val="00254BDB"/>
    <w:rsid w:val="00254C5F"/>
    <w:rsid w:val="00255858"/>
    <w:rsid w:val="00255DF9"/>
    <w:rsid w:val="00256DAD"/>
    <w:rsid w:val="002573D8"/>
    <w:rsid w:val="002601E5"/>
    <w:rsid w:val="00260818"/>
    <w:rsid w:val="00260878"/>
    <w:rsid w:val="00260DC6"/>
    <w:rsid w:val="00261DFD"/>
    <w:rsid w:val="002620AD"/>
    <w:rsid w:val="0026227F"/>
    <w:rsid w:val="0026273D"/>
    <w:rsid w:val="00262DCA"/>
    <w:rsid w:val="00262DFC"/>
    <w:rsid w:val="00263456"/>
    <w:rsid w:val="00263480"/>
    <w:rsid w:val="00263BA5"/>
    <w:rsid w:val="00263BC5"/>
    <w:rsid w:val="00263C93"/>
    <w:rsid w:val="00263D5A"/>
    <w:rsid w:val="00264AA0"/>
    <w:rsid w:val="00265A44"/>
    <w:rsid w:val="00265ADC"/>
    <w:rsid w:val="00265C01"/>
    <w:rsid w:val="002660DD"/>
    <w:rsid w:val="00266381"/>
    <w:rsid w:val="002668DB"/>
    <w:rsid w:val="00266B53"/>
    <w:rsid w:val="00267B56"/>
    <w:rsid w:val="0027143C"/>
    <w:rsid w:val="00271571"/>
    <w:rsid w:val="0027294C"/>
    <w:rsid w:val="00272955"/>
    <w:rsid w:val="00273791"/>
    <w:rsid w:val="00273AD3"/>
    <w:rsid w:val="00273C90"/>
    <w:rsid w:val="0027420E"/>
    <w:rsid w:val="002744EB"/>
    <w:rsid w:val="002746EC"/>
    <w:rsid w:val="00275553"/>
    <w:rsid w:val="0027592A"/>
    <w:rsid w:val="00275A4E"/>
    <w:rsid w:val="00275E1D"/>
    <w:rsid w:val="00277B94"/>
    <w:rsid w:val="00280A24"/>
    <w:rsid w:val="00280B52"/>
    <w:rsid w:val="00280EC7"/>
    <w:rsid w:val="00281898"/>
    <w:rsid w:val="00281A99"/>
    <w:rsid w:val="00281AAB"/>
    <w:rsid w:val="00281FB9"/>
    <w:rsid w:val="00282084"/>
    <w:rsid w:val="002824BA"/>
    <w:rsid w:val="00282FBC"/>
    <w:rsid w:val="00282FCE"/>
    <w:rsid w:val="002834FF"/>
    <w:rsid w:val="0028354D"/>
    <w:rsid w:val="002836AE"/>
    <w:rsid w:val="0028421B"/>
    <w:rsid w:val="00285039"/>
    <w:rsid w:val="002850C9"/>
    <w:rsid w:val="002850D4"/>
    <w:rsid w:val="002852AF"/>
    <w:rsid w:val="00285306"/>
    <w:rsid w:val="002855CB"/>
    <w:rsid w:val="002858B3"/>
    <w:rsid w:val="002866F1"/>
    <w:rsid w:val="00286744"/>
    <w:rsid w:val="00286E8E"/>
    <w:rsid w:val="002870E1"/>
    <w:rsid w:val="002873D6"/>
    <w:rsid w:val="0028777D"/>
    <w:rsid w:val="00290EC1"/>
    <w:rsid w:val="0029196C"/>
    <w:rsid w:val="002919FF"/>
    <w:rsid w:val="00291CFD"/>
    <w:rsid w:val="0029225F"/>
    <w:rsid w:val="00292E1C"/>
    <w:rsid w:val="002937E6"/>
    <w:rsid w:val="00293F57"/>
    <w:rsid w:val="002940D7"/>
    <w:rsid w:val="002941A1"/>
    <w:rsid w:val="00295175"/>
    <w:rsid w:val="00295505"/>
    <w:rsid w:val="002956F8"/>
    <w:rsid w:val="002959E3"/>
    <w:rsid w:val="00295AC4"/>
    <w:rsid w:val="00296227"/>
    <w:rsid w:val="0029653A"/>
    <w:rsid w:val="00296858"/>
    <w:rsid w:val="00296A8F"/>
    <w:rsid w:val="00297922"/>
    <w:rsid w:val="00297B6F"/>
    <w:rsid w:val="002A081B"/>
    <w:rsid w:val="002A0949"/>
    <w:rsid w:val="002A0EB2"/>
    <w:rsid w:val="002A1069"/>
    <w:rsid w:val="002A11D4"/>
    <w:rsid w:val="002A1672"/>
    <w:rsid w:val="002A2280"/>
    <w:rsid w:val="002A2AFB"/>
    <w:rsid w:val="002A2E39"/>
    <w:rsid w:val="002A3876"/>
    <w:rsid w:val="002A4624"/>
    <w:rsid w:val="002A4CEB"/>
    <w:rsid w:val="002A50A7"/>
    <w:rsid w:val="002A519A"/>
    <w:rsid w:val="002A53E1"/>
    <w:rsid w:val="002A5469"/>
    <w:rsid w:val="002A54A4"/>
    <w:rsid w:val="002A5AD5"/>
    <w:rsid w:val="002A649A"/>
    <w:rsid w:val="002A7326"/>
    <w:rsid w:val="002A7374"/>
    <w:rsid w:val="002B06E1"/>
    <w:rsid w:val="002B1B4B"/>
    <w:rsid w:val="002B227F"/>
    <w:rsid w:val="002B3516"/>
    <w:rsid w:val="002B3974"/>
    <w:rsid w:val="002B3C03"/>
    <w:rsid w:val="002B3D26"/>
    <w:rsid w:val="002B3FB1"/>
    <w:rsid w:val="002B43D1"/>
    <w:rsid w:val="002B468A"/>
    <w:rsid w:val="002B49BA"/>
    <w:rsid w:val="002B4A37"/>
    <w:rsid w:val="002B5CD5"/>
    <w:rsid w:val="002B688D"/>
    <w:rsid w:val="002B6D60"/>
    <w:rsid w:val="002B6DE4"/>
    <w:rsid w:val="002B6E6D"/>
    <w:rsid w:val="002C0634"/>
    <w:rsid w:val="002C07D6"/>
    <w:rsid w:val="002C0D46"/>
    <w:rsid w:val="002C1815"/>
    <w:rsid w:val="002C2288"/>
    <w:rsid w:val="002C3061"/>
    <w:rsid w:val="002C32C1"/>
    <w:rsid w:val="002C34C2"/>
    <w:rsid w:val="002C35B2"/>
    <w:rsid w:val="002C3A45"/>
    <w:rsid w:val="002C3B69"/>
    <w:rsid w:val="002C3E3D"/>
    <w:rsid w:val="002C4263"/>
    <w:rsid w:val="002C69A0"/>
    <w:rsid w:val="002C6D51"/>
    <w:rsid w:val="002C77B4"/>
    <w:rsid w:val="002C789C"/>
    <w:rsid w:val="002C7E34"/>
    <w:rsid w:val="002D0492"/>
    <w:rsid w:val="002D0813"/>
    <w:rsid w:val="002D087B"/>
    <w:rsid w:val="002D0A3E"/>
    <w:rsid w:val="002D24C7"/>
    <w:rsid w:val="002D2644"/>
    <w:rsid w:val="002D275B"/>
    <w:rsid w:val="002D2994"/>
    <w:rsid w:val="002D2FAA"/>
    <w:rsid w:val="002D377B"/>
    <w:rsid w:val="002D39E2"/>
    <w:rsid w:val="002D4CC5"/>
    <w:rsid w:val="002D5677"/>
    <w:rsid w:val="002D5E34"/>
    <w:rsid w:val="002D72F3"/>
    <w:rsid w:val="002D7563"/>
    <w:rsid w:val="002D7927"/>
    <w:rsid w:val="002D7B43"/>
    <w:rsid w:val="002E0363"/>
    <w:rsid w:val="002E0A99"/>
    <w:rsid w:val="002E0AF0"/>
    <w:rsid w:val="002E17BD"/>
    <w:rsid w:val="002E1943"/>
    <w:rsid w:val="002E1C90"/>
    <w:rsid w:val="002E3275"/>
    <w:rsid w:val="002E3498"/>
    <w:rsid w:val="002E34A5"/>
    <w:rsid w:val="002E43BD"/>
    <w:rsid w:val="002E4996"/>
    <w:rsid w:val="002E5316"/>
    <w:rsid w:val="002E5B7B"/>
    <w:rsid w:val="002E5E44"/>
    <w:rsid w:val="002E6DAF"/>
    <w:rsid w:val="002E70EA"/>
    <w:rsid w:val="002E7180"/>
    <w:rsid w:val="002E73A5"/>
    <w:rsid w:val="002E766E"/>
    <w:rsid w:val="002F01FA"/>
    <w:rsid w:val="002F0781"/>
    <w:rsid w:val="002F0F89"/>
    <w:rsid w:val="002F1284"/>
    <w:rsid w:val="002F13A4"/>
    <w:rsid w:val="002F16CE"/>
    <w:rsid w:val="002F1A08"/>
    <w:rsid w:val="002F1A6B"/>
    <w:rsid w:val="002F1ED6"/>
    <w:rsid w:val="002F22BE"/>
    <w:rsid w:val="002F253A"/>
    <w:rsid w:val="002F2605"/>
    <w:rsid w:val="002F2DF6"/>
    <w:rsid w:val="002F3B7C"/>
    <w:rsid w:val="002F3C6F"/>
    <w:rsid w:val="002F417D"/>
    <w:rsid w:val="002F4394"/>
    <w:rsid w:val="002F4728"/>
    <w:rsid w:val="002F490F"/>
    <w:rsid w:val="002F53E8"/>
    <w:rsid w:val="002F64B7"/>
    <w:rsid w:val="002F662B"/>
    <w:rsid w:val="002F6AB3"/>
    <w:rsid w:val="002F7B25"/>
    <w:rsid w:val="002F7C64"/>
    <w:rsid w:val="00300087"/>
    <w:rsid w:val="00300265"/>
    <w:rsid w:val="00300D8E"/>
    <w:rsid w:val="0030132A"/>
    <w:rsid w:val="003018E7"/>
    <w:rsid w:val="003019C1"/>
    <w:rsid w:val="00301A1C"/>
    <w:rsid w:val="00301FA6"/>
    <w:rsid w:val="003022C0"/>
    <w:rsid w:val="0030274B"/>
    <w:rsid w:val="003033F7"/>
    <w:rsid w:val="00303EC7"/>
    <w:rsid w:val="0030403C"/>
    <w:rsid w:val="00304B50"/>
    <w:rsid w:val="00304B75"/>
    <w:rsid w:val="00304CB7"/>
    <w:rsid w:val="003053B4"/>
    <w:rsid w:val="003058E4"/>
    <w:rsid w:val="00305FF8"/>
    <w:rsid w:val="003062EE"/>
    <w:rsid w:val="003066AE"/>
    <w:rsid w:val="00307241"/>
    <w:rsid w:val="0030728D"/>
    <w:rsid w:val="0030743C"/>
    <w:rsid w:val="00307644"/>
    <w:rsid w:val="003076FE"/>
    <w:rsid w:val="003107DD"/>
    <w:rsid w:val="00310E07"/>
    <w:rsid w:val="00310FBF"/>
    <w:rsid w:val="0031125A"/>
    <w:rsid w:val="003115AF"/>
    <w:rsid w:val="003125F4"/>
    <w:rsid w:val="0031397C"/>
    <w:rsid w:val="00313A3B"/>
    <w:rsid w:val="00313AE0"/>
    <w:rsid w:val="003146C7"/>
    <w:rsid w:val="003148C4"/>
    <w:rsid w:val="00315417"/>
    <w:rsid w:val="00315AAC"/>
    <w:rsid w:val="00315AAD"/>
    <w:rsid w:val="00315E61"/>
    <w:rsid w:val="00315F2A"/>
    <w:rsid w:val="00316373"/>
    <w:rsid w:val="00316735"/>
    <w:rsid w:val="003178C4"/>
    <w:rsid w:val="0031797F"/>
    <w:rsid w:val="003179F0"/>
    <w:rsid w:val="00317BBC"/>
    <w:rsid w:val="00317BC2"/>
    <w:rsid w:val="0032066D"/>
    <w:rsid w:val="0032138C"/>
    <w:rsid w:val="0032188C"/>
    <w:rsid w:val="00321B2E"/>
    <w:rsid w:val="00322E4A"/>
    <w:rsid w:val="00323887"/>
    <w:rsid w:val="00323ED4"/>
    <w:rsid w:val="0032410D"/>
    <w:rsid w:val="0032418D"/>
    <w:rsid w:val="0032419B"/>
    <w:rsid w:val="003242E0"/>
    <w:rsid w:val="003243A6"/>
    <w:rsid w:val="0032453B"/>
    <w:rsid w:val="00324797"/>
    <w:rsid w:val="00324C7C"/>
    <w:rsid w:val="00325181"/>
    <w:rsid w:val="0032522C"/>
    <w:rsid w:val="003254A5"/>
    <w:rsid w:val="0032588D"/>
    <w:rsid w:val="00325D2B"/>
    <w:rsid w:val="00325E7B"/>
    <w:rsid w:val="00326075"/>
    <w:rsid w:val="003271DC"/>
    <w:rsid w:val="003275DF"/>
    <w:rsid w:val="00327C52"/>
    <w:rsid w:val="0033017D"/>
    <w:rsid w:val="00330298"/>
    <w:rsid w:val="00331A42"/>
    <w:rsid w:val="00331BFD"/>
    <w:rsid w:val="00331C23"/>
    <w:rsid w:val="00331CB9"/>
    <w:rsid w:val="00331F16"/>
    <w:rsid w:val="00331FC7"/>
    <w:rsid w:val="003322D4"/>
    <w:rsid w:val="00332971"/>
    <w:rsid w:val="0033301E"/>
    <w:rsid w:val="00333211"/>
    <w:rsid w:val="00333C2C"/>
    <w:rsid w:val="00333CEF"/>
    <w:rsid w:val="0033409E"/>
    <w:rsid w:val="00334C15"/>
    <w:rsid w:val="0033616A"/>
    <w:rsid w:val="003377AE"/>
    <w:rsid w:val="0033794A"/>
    <w:rsid w:val="003402B5"/>
    <w:rsid w:val="00340B30"/>
    <w:rsid w:val="00340E43"/>
    <w:rsid w:val="00341044"/>
    <w:rsid w:val="0034168E"/>
    <w:rsid w:val="00343B44"/>
    <w:rsid w:val="0034447A"/>
    <w:rsid w:val="003445DC"/>
    <w:rsid w:val="00345523"/>
    <w:rsid w:val="003455DD"/>
    <w:rsid w:val="00345853"/>
    <w:rsid w:val="00345AB2"/>
    <w:rsid w:val="00346069"/>
    <w:rsid w:val="00346257"/>
    <w:rsid w:val="003466A7"/>
    <w:rsid w:val="003468C0"/>
    <w:rsid w:val="0034755B"/>
    <w:rsid w:val="00347EA3"/>
    <w:rsid w:val="00347EA9"/>
    <w:rsid w:val="0035010D"/>
    <w:rsid w:val="003501EC"/>
    <w:rsid w:val="003506BF"/>
    <w:rsid w:val="00350C25"/>
    <w:rsid w:val="00350FB9"/>
    <w:rsid w:val="00351580"/>
    <w:rsid w:val="003520FB"/>
    <w:rsid w:val="00352C6B"/>
    <w:rsid w:val="00352CE9"/>
    <w:rsid w:val="00352E61"/>
    <w:rsid w:val="0035321E"/>
    <w:rsid w:val="00353587"/>
    <w:rsid w:val="00353AC1"/>
    <w:rsid w:val="00353B16"/>
    <w:rsid w:val="0035497B"/>
    <w:rsid w:val="00354ACC"/>
    <w:rsid w:val="00354B58"/>
    <w:rsid w:val="00354D60"/>
    <w:rsid w:val="00356BDC"/>
    <w:rsid w:val="00356C0C"/>
    <w:rsid w:val="003572C5"/>
    <w:rsid w:val="00357568"/>
    <w:rsid w:val="00357C9E"/>
    <w:rsid w:val="00360080"/>
    <w:rsid w:val="00360A08"/>
    <w:rsid w:val="00360AAE"/>
    <w:rsid w:val="00361950"/>
    <w:rsid w:val="00361BBF"/>
    <w:rsid w:val="0036223A"/>
    <w:rsid w:val="0036308A"/>
    <w:rsid w:val="003632BB"/>
    <w:rsid w:val="003634AD"/>
    <w:rsid w:val="003635A5"/>
    <w:rsid w:val="00363A22"/>
    <w:rsid w:val="003643B5"/>
    <w:rsid w:val="0036451A"/>
    <w:rsid w:val="00364B56"/>
    <w:rsid w:val="003651D9"/>
    <w:rsid w:val="00365240"/>
    <w:rsid w:val="0036655C"/>
    <w:rsid w:val="00366B6B"/>
    <w:rsid w:val="00366C1B"/>
    <w:rsid w:val="00367AEB"/>
    <w:rsid w:val="00367DFB"/>
    <w:rsid w:val="00370138"/>
    <w:rsid w:val="003704D1"/>
    <w:rsid w:val="00370F25"/>
    <w:rsid w:val="00370F88"/>
    <w:rsid w:val="003717B8"/>
    <w:rsid w:val="00372680"/>
    <w:rsid w:val="00372C01"/>
    <w:rsid w:val="00372C57"/>
    <w:rsid w:val="00373028"/>
    <w:rsid w:val="00373159"/>
    <w:rsid w:val="00373CA6"/>
    <w:rsid w:val="00374130"/>
    <w:rsid w:val="003746C1"/>
    <w:rsid w:val="003746C5"/>
    <w:rsid w:val="00374C23"/>
    <w:rsid w:val="00375592"/>
    <w:rsid w:val="003766CB"/>
    <w:rsid w:val="0037671C"/>
    <w:rsid w:val="00376ACE"/>
    <w:rsid w:val="00376F3C"/>
    <w:rsid w:val="00377283"/>
    <w:rsid w:val="0037760C"/>
    <w:rsid w:val="00380096"/>
    <w:rsid w:val="00380FFE"/>
    <w:rsid w:val="003814DA"/>
    <w:rsid w:val="00381AFD"/>
    <w:rsid w:val="003823E1"/>
    <w:rsid w:val="00382C84"/>
    <w:rsid w:val="00383315"/>
    <w:rsid w:val="00383545"/>
    <w:rsid w:val="003837BE"/>
    <w:rsid w:val="00383B1D"/>
    <w:rsid w:val="003844AB"/>
    <w:rsid w:val="00384899"/>
    <w:rsid w:val="0038491F"/>
    <w:rsid w:val="00384D42"/>
    <w:rsid w:val="00385175"/>
    <w:rsid w:val="0038533D"/>
    <w:rsid w:val="00385489"/>
    <w:rsid w:val="0038664E"/>
    <w:rsid w:val="00386E1C"/>
    <w:rsid w:val="00387AEE"/>
    <w:rsid w:val="00387BD1"/>
    <w:rsid w:val="00387FCB"/>
    <w:rsid w:val="00390204"/>
    <w:rsid w:val="0039110D"/>
    <w:rsid w:val="003915CF"/>
    <w:rsid w:val="0039175F"/>
    <w:rsid w:val="00391ACC"/>
    <w:rsid w:val="003925C1"/>
    <w:rsid w:val="00392DD3"/>
    <w:rsid w:val="00392F0C"/>
    <w:rsid w:val="0039314E"/>
    <w:rsid w:val="0039354B"/>
    <w:rsid w:val="0039376A"/>
    <w:rsid w:val="003939BE"/>
    <w:rsid w:val="00393DF7"/>
    <w:rsid w:val="003947BE"/>
    <w:rsid w:val="00394973"/>
    <w:rsid w:val="00394EC4"/>
    <w:rsid w:val="003955F1"/>
    <w:rsid w:val="003957E8"/>
    <w:rsid w:val="00395B74"/>
    <w:rsid w:val="00395FBF"/>
    <w:rsid w:val="003968C9"/>
    <w:rsid w:val="0039739F"/>
    <w:rsid w:val="003978F5"/>
    <w:rsid w:val="00397A83"/>
    <w:rsid w:val="003A048C"/>
    <w:rsid w:val="003A15E9"/>
    <w:rsid w:val="003A2587"/>
    <w:rsid w:val="003A2BE2"/>
    <w:rsid w:val="003A2DFC"/>
    <w:rsid w:val="003A3481"/>
    <w:rsid w:val="003A4194"/>
    <w:rsid w:val="003A4AE6"/>
    <w:rsid w:val="003A4CF0"/>
    <w:rsid w:val="003A5396"/>
    <w:rsid w:val="003A5B3B"/>
    <w:rsid w:val="003A63D6"/>
    <w:rsid w:val="003A670C"/>
    <w:rsid w:val="003A7053"/>
    <w:rsid w:val="003A712E"/>
    <w:rsid w:val="003A72F3"/>
    <w:rsid w:val="003A785B"/>
    <w:rsid w:val="003A7A83"/>
    <w:rsid w:val="003A7F3C"/>
    <w:rsid w:val="003B01BE"/>
    <w:rsid w:val="003B0E96"/>
    <w:rsid w:val="003B262D"/>
    <w:rsid w:val="003B28F5"/>
    <w:rsid w:val="003B2A85"/>
    <w:rsid w:val="003B2D47"/>
    <w:rsid w:val="003B343A"/>
    <w:rsid w:val="003B38B9"/>
    <w:rsid w:val="003B42C5"/>
    <w:rsid w:val="003B499C"/>
    <w:rsid w:val="003B4A4B"/>
    <w:rsid w:val="003B6D39"/>
    <w:rsid w:val="003B7472"/>
    <w:rsid w:val="003B74DD"/>
    <w:rsid w:val="003B7DB9"/>
    <w:rsid w:val="003B7FB4"/>
    <w:rsid w:val="003C01F2"/>
    <w:rsid w:val="003C0625"/>
    <w:rsid w:val="003C088D"/>
    <w:rsid w:val="003C1202"/>
    <w:rsid w:val="003C1814"/>
    <w:rsid w:val="003C1CE7"/>
    <w:rsid w:val="003C3CE0"/>
    <w:rsid w:val="003C43D0"/>
    <w:rsid w:val="003C48B0"/>
    <w:rsid w:val="003C4FF0"/>
    <w:rsid w:val="003C5906"/>
    <w:rsid w:val="003C62FB"/>
    <w:rsid w:val="003C643D"/>
    <w:rsid w:val="003C722C"/>
    <w:rsid w:val="003C78C0"/>
    <w:rsid w:val="003C7A5A"/>
    <w:rsid w:val="003C7D05"/>
    <w:rsid w:val="003D114A"/>
    <w:rsid w:val="003D1A61"/>
    <w:rsid w:val="003D2078"/>
    <w:rsid w:val="003D2AEE"/>
    <w:rsid w:val="003D32FB"/>
    <w:rsid w:val="003D3869"/>
    <w:rsid w:val="003D4306"/>
    <w:rsid w:val="003D4AA2"/>
    <w:rsid w:val="003D56BA"/>
    <w:rsid w:val="003D6A3E"/>
    <w:rsid w:val="003D703B"/>
    <w:rsid w:val="003D7221"/>
    <w:rsid w:val="003D7255"/>
    <w:rsid w:val="003D7601"/>
    <w:rsid w:val="003D7A19"/>
    <w:rsid w:val="003D7CBB"/>
    <w:rsid w:val="003D7EE7"/>
    <w:rsid w:val="003E0015"/>
    <w:rsid w:val="003E0465"/>
    <w:rsid w:val="003E04B4"/>
    <w:rsid w:val="003E068A"/>
    <w:rsid w:val="003E0CC7"/>
    <w:rsid w:val="003E109E"/>
    <w:rsid w:val="003E11A6"/>
    <w:rsid w:val="003E15A9"/>
    <w:rsid w:val="003E182E"/>
    <w:rsid w:val="003E1BBE"/>
    <w:rsid w:val="003E245C"/>
    <w:rsid w:val="003E24FA"/>
    <w:rsid w:val="003E2760"/>
    <w:rsid w:val="003E2BA9"/>
    <w:rsid w:val="003E30DB"/>
    <w:rsid w:val="003E43E2"/>
    <w:rsid w:val="003E49AC"/>
    <w:rsid w:val="003E554F"/>
    <w:rsid w:val="003E5F8C"/>
    <w:rsid w:val="003E66AD"/>
    <w:rsid w:val="003E754D"/>
    <w:rsid w:val="003E7ADF"/>
    <w:rsid w:val="003E7CD4"/>
    <w:rsid w:val="003F0724"/>
    <w:rsid w:val="003F0B73"/>
    <w:rsid w:val="003F1828"/>
    <w:rsid w:val="003F2579"/>
    <w:rsid w:val="003F29CF"/>
    <w:rsid w:val="003F2E39"/>
    <w:rsid w:val="003F2E62"/>
    <w:rsid w:val="003F332B"/>
    <w:rsid w:val="003F3672"/>
    <w:rsid w:val="003F37EB"/>
    <w:rsid w:val="003F3EF9"/>
    <w:rsid w:val="003F3F30"/>
    <w:rsid w:val="003F48CD"/>
    <w:rsid w:val="003F48EB"/>
    <w:rsid w:val="003F4C02"/>
    <w:rsid w:val="003F553F"/>
    <w:rsid w:val="003F56F6"/>
    <w:rsid w:val="003F5875"/>
    <w:rsid w:val="003F5B31"/>
    <w:rsid w:val="003F6DAD"/>
    <w:rsid w:val="003F70A2"/>
    <w:rsid w:val="003F7193"/>
    <w:rsid w:val="003F7399"/>
    <w:rsid w:val="003F7596"/>
    <w:rsid w:val="003F7F0B"/>
    <w:rsid w:val="004000E6"/>
    <w:rsid w:val="0040020D"/>
    <w:rsid w:val="00400817"/>
    <w:rsid w:val="00400BB1"/>
    <w:rsid w:val="0040148C"/>
    <w:rsid w:val="00401F7F"/>
    <w:rsid w:val="0040276F"/>
    <w:rsid w:val="00402ADE"/>
    <w:rsid w:val="00402C66"/>
    <w:rsid w:val="00402E47"/>
    <w:rsid w:val="0040300E"/>
    <w:rsid w:val="00403B8C"/>
    <w:rsid w:val="00404251"/>
    <w:rsid w:val="00404992"/>
    <w:rsid w:val="00404C29"/>
    <w:rsid w:val="0040535E"/>
    <w:rsid w:val="00405AD3"/>
    <w:rsid w:val="00405BAA"/>
    <w:rsid w:val="0040619A"/>
    <w:rsid w:val="00406D40"/>
    <w:rsid w:val="004072DE"/>
    <w:rsid w:val="00407BD0"/>
    <w:rsid w:val="00410375"/>
    <w:rsid w:val="004103D9"/>
    <w:rsid w:val="00410E90"/>
    <w:rsid w:val="00411204"/>
    <w:rsid w:val="004112C3"/>
    <w:rsid w:val="00411334"/>
    <w:rsid w:val="00411D7E"/>
    <w:rsid w:val="004128BA"/>
    <w:rsid w:val="00412D61"/>
    <w:rsid w:val="0041323A"/>
    <w:rsid w:val="00413518"/>
    <w:rsid w:val="004137D2"/>
    <w:rsid w:val="004139DB"/>
    <w:rsid w:val="00413D23"/>
    <w:rsid w:val="00414011"/>
    <w:rsid w:val="00414149"/>
    <w:rsid w:val="00414421"/>
    <w:rsid w:val="0041474A"/>
    <w:rsid w:val="0041476B"/>
    <w:rsid w:val="00414B3F"/>
    <w:rsid w:val="00414EDF"/>
    <w:rsid w:val="00414FD5"/>
    <w:rsid w:val="00415031"/>
    <w:rsid w:val="0041516E"/>
    <w:rsid w:val="0041556F"/>
    <w:rsid w:val="00416066"/>
    <w:rsid w:val="0041689E"/>
    <w:rsid w:val="004170B6"/>
    <w:rsid w:val="00417269"/>
    <w:rsid w:val="00417464"/>
    <w:rsid w:val="004202AE"/>
    <w:rsid w:val="00420597"/>
    <w:rsid w:val="00421060"/>
    <w:rsid w:val="00421790"/>
    <w:rsid w:val="00421808"/>
    <w:rsid w:val="00421A01"/>
    <w:rsid w:val="00421E94"/>
    <w:rsid w:val="00422647"/>
    <w:rsid w:val="00422AE3"/>
    <w:rsid w:val="00423237"/>
    <w:rsid w:val="004234B4"/>
    <w:rsid w:val="004259C3"/>
    <w:rsid w:val="004269D0"/>
    <w:rsid w:val="00426A9B"/>
    <w:rsid w:val="00426CE8"/>
    <w:rsid w:val="00426DFA"/>
    <w:rsid w:val="00426EEC"/>
    <w:rsid w:val="00427A24"/>
    <w:rsid w:val="00427E55"/>
    <w:rsid w:val="00427F72"/>
    <w:rsid w:val="00430830"/>
    <w:rsid w:val="00430EF2"/>
    <w:rsid w:val="00430F2E"/>
    <w:rsid w:val="00431691"/>
    <w:rsid w:val="00431790"/>
    <w:rsid w:val="00431AE6"/>
    <w:rsid w:val="00432A7F"/>
    <w:rsid w:val="00433483"/>
    <w:rsid w:val="00433A38"/>
    <w:rsid w:val="00433B4D"/>
    <w:rsid w:val="0043435A"/>
    <w:rsid w:val="00434843"/>
    <w:rsid w:val="00434E49"/>
    <w:rsid w:val="004359CE"/>
    <w:rsid w:val="00435C90"/>
    <w:rsid w:val="00435E95"/>
    <w:rsid w:val="004373D3"/>
    <w:rsid w:val="0043740E"/>
    <w:rsid w:val="0043778D"/>
    <w:rsid w:val="00440CCD"/>
    <w:rsid w:val="0044118F"/>
    <w:rsid w:val="00441194"/>
    <w:rsid w:val="004412F7"/>
    <w:rsid w:val="00441BA8"/>
    <w:rsid w:val="004425B5"/>
    <w:rsid w:val="00442E9F"/>
    <w:rsid w:val="004448CB"/>
    <w:rsid w:val="00444CFD"/>
    <w:rsid w:val="00445A66"/>
    <w:rsid w:val="00445EE4"/>
    <w:rsid w:val="00446A33"/>
    <w:rsid w:val="00446EBD"/>
    <w:rsid w:val="004474F8"/>
    <w:rsid w:val="0044759E"/>
    <w:rsid w:val="004479C3"/>
    <w:rsid w:val="00447A1C"/>
    <w:rsid w:val="00450B31"/>
    <w:rsid w:val="004516A3"/>
    <w:rsid w:val="0045185F"/>
    <w:rsid w:val="004519C6"/>
    <w:rsid w:val="004526D0"/>
    <w:rsid w:val="00452BFF"/>
    <w:rsid w:val="004533FC"/>
    <w:rsid w:val="004535D2"/>
    <w:rsid w:val="00453910"/>
    <w:rsid w:val="00453A88"/>
    <w:rsid w:val="00454F85"/>
    <w:rsid w:val="00455CE8"/>
    <w:rsid w:val="00455F4E"/>
    <w:rsid w:val="00457D4E"/>
    <w:rsid w:val="00460791"/>
    <w:rsid w:val="00460F26"/>
    <w:rsid w:val="0046117B"/>
    <w:rsid w:val="004615E7"/>
    <w:rsid w:val="00461799"/>
    <w:rsid w:val="00461A3C"/>
    <w:rsid w:val="0046232A"/>
    <w:rsid w:val="00462651"/>
    <w:rsid w:val="00463E8C"/>
    <w:rsid w:val="004640E0"/>
    <w:rsid w:val="004646A2"/>
    <w:rsid w:val="00464A09"/>
    <w:rsid w:val="0046540D"/>
    <w:rsid w:val="0046608F"/>
    <w:rsid w:val="004668DD"/>
    <w:rsid w:val="00466DF1"/>
    <w:rsid w:val="0047061D"/>
    <w:rsid w:val="004710C5"/>
    <w:rsid w:val="00471B83"/>
    <w:rsid w:val="00472074"/>
    <w:rsid w:val="00472751"/>
    <w:rsid w:val="0047327A"/>
    <w:rsid w:val="00473296"/>
    <w:rsid w:val="00473449"/>
    <w:rsid w:val="0047363B"/>
    <w:rsid w:val="00473691"/>
    <w:rsid w:val="00473AF0"/>
    <w:rsid w:val="00473BE5"/>
    <w:rsid w:val="00473D71"/>
    <w:rsid w:val="004746DA"/>
    <w:rsid w:val="00474705"/>
    <w:rsid w:val="0047524B"/>
    <w:rsid w:val="004755AF"/>
    <w:rsid w:val="00475CDC"/>
    <w:rsid w:val="00476662"/>
    <w:rsid w:val="00476707"/>
    <w:rsid w:val="00480976"/>
    <w:rsid w:val="00480A54"/>
    <w:rsid w:val="00480CA5"/>
    <w:rsid w:val="00481236"/>
    <w:rsid w:val="0048137A"/>
    <w:rsid w:val="00481916"/>
    <w:rsid w:val="00481FAB"/>
    <w:rsid w:val="00481FCB"/>
    <w:rsid w:val="0048279D"/>
    <w:rsid w:val="0048286B"/>
    <w:rsid w:val="00482CCF"/>
    <w:rsid w:val="00482F2A"/>
    <w:rsid w:val="0048338D"/>
    <w:rsid w:val="00483AB4"/>
    <w:rsid w:val="00484C6B"/>
    <w:rsid w:val="00484C83"/>
    <w:rsid w:val="0048510B"/>
    <w:rsid w:val="0048572E"/>
    <w:rsid w:val="00485A5E"/>
    <w:rsid w:val="00485EB6"/>
    <w:rsid w:val="004861BD"/>
    <w:rsid w:val="00486C0D"/>
    <w:rsid w:val="00487C49"/>
    <w:rsid w:val="00487F65"/>
    <w:rsid w:val="00490219"/>
    <w:rsid w:val="00490464"/>
    <w:rsid w:val="0049069B"/>
    <w:rsid w:val="00490706"/>
    <w:rsid w:val="0049125F"/>
    <w:rsid w:val="004917A7"/>
    <w:rsid w:val="00492354"/>
    <w:rsid w:val="004923B9"/>
    <w:rsid w:val="004925C4"/>
    <w:rsid w:val="00492711"/>
    <w:rsid w:val="0049281C"/>
    <w:rsid w:val="0049340B"/>
    <w:rsid w:val="00493FE5"/>
    <w:rsid w:val="004945EE"/>
    <w:rsid w:val="00494893"/>
    <w:rsid w:val="00494A31"/>
    <w:rsid w:val="004956E9"/>
    <w:rsid w:val="00495C98"/>
    <w:rsid w:val="00495D39"/>
    <w:rsid w:val="004960D3"/>
    <w:rsid w:val="0049612B"/>
    <w:rsid w:val="00496196"/>
    <w:rsid w:val="004968CD"/>
    <w:rsid w:val="00496ADF"/>
    <w:rsid w:val="00496CDA"/>
    <w:rsid w:val="004972B3"/>
    <w:rsid w:val="004A04C7"/>
    <w:rsid w:val="004A0BD9"/>
    <w:rsid w:val="004A1769"/>
    <w:rsid w:val="004A1883"/>
    <w:rsid w:val="004A19FB"/>
    <w:rsid w:val="004A1F87"/>
    <w:rsid w:val="004A2068"/>
    <w:rsid w:val="004A24C9"/>
    <w:rsid w:val="004A290F"/>
    <w:rsid w:val="004A296E"/>
    <w:rsid w:val="004A3299"/>
    <w:rsid w:val="004A4586"/>
    <w:rsid w:val="004A5FBB"/>
    <w:rsid w:val="004A6354"/>
    <w:rsid w:val="004A65CC"/>
    <w:rsid w:val="004A67C9"/>
    <w:rsid w:val="004A696C"/>
    <w:rsid w:val="004A6DCD"/>
    <w:rsid w:val="004A7030"/>
    <w:rsid w:val="004A70DB"/>
    <w:rsid w:val="004A7431"/>
    <w:rsid w:val="004A7508"/>
    <w:rsid w:val="004A7EF7"/>
    <w:rsid w:val="004B0069"/>
    <w:rsid w:val="004B0241"/>
    <w:rsid w:val="004B0D23"/>
    <w:rsid w:val="004B1462"/>
    <w:rsid w:val="004B14FC"/>
    <w:rsid w:val="004B167D"/>
    <w:rsid w:val="004B1E3C"/>
    <w:rsid w:val="004B2F89"/>
    <w:rsid w:val="004B2FB6"/>
    <w:rsid w:val="004B30E3"/>
    <w:rsid w:val="004B35EB"/>
    <w:rsid w:val="004B3A8B"/>
    <w:rsid w:val="004B3ABD"/>
    <w:rsid w:val="004B4349"/>
    <w:rsid w:val="004B4FCA"/>
    <w:rsid w:val="004B6153"/>
    <w:rsid w:val="004B6334"/>
    <w:rsid w:val="004B65CD"/>
    <w:rsid w:val="004B6653"/>
    <w:rsid w:val="004B66C0"/>
    <w:rsid w:val="004B6F97"/>
    <w:rsid w:val="004C06F7"/>
    <w:rsid w:val="004C0E15"/>
    <w:rsid w:val="004C1B12"/>
    <w:rsid w:val="004C1DCA"/>
    <w:rsid w:val="004C1EA1"/>
    <w:rsid w:val="004C2741"/>
    <w:rsid w:val="004C2D59"/>
    <w:rsid w:val="004C3061"/>
    <w:rsid w:val="004C3152"/>
    <w:rsid w:val="004C360A"/>
    <w:rsid w:val="004C3D97"/>
    <w:rsid w:val="004C5342"/>
    <w:rsid w:val="004C5740"/>
    <w:rsid w:val="004C5B8D"/>
    <w:rsid w:val="004C5E03"/>
    <w:rsid w:val="004C63C2"/>
    <w:rsid w:val="004C63E2"/>
    <w:rsid w:val="004C6AA4"/>
    <w:rsid w:val="004C6FBA"/>
    <w:rsid w:val="004C7FB7"/>
    <w:rsid w:val="004D0031"/>
    <w:rsid w:val="004D06A4"/>
    <w:rsid w:val="004D0786"/>
    <w:rsid w:val="004D1190"/>
    <w:rsid w:val="004D196E"/>
    <w:rsid w:val="004D1AEE"/>
    <w:rsid w:val="004D2686"/>
    <w:rsid w:val="004D2F05"/>
    <w:rsid w:val="004D2FA3"/>
    <w:rsid w:val="004D3161"/>
    <w:rsid w:val="004D3B40"/>
    <w:rsid w:val="004D3D83"/>
    <w:rsid w:val="004D3DDD"/>
    <w:rsid w:val="004D58D1"/>
    <w:rsid w:val="004D5C3E"/>
    <w:rsid w:val="004D6365"/>
    <w:rsid w:val="004D64C8"/>
    <w:rsid w:val="004D6BD0"/>
    <w:rsid w:val="004E1276"/>
    <w:rsid w:val="004E1498"/>
    <w:rsid w:val="004E171C"/>
    <w:rsid w:val="004E2894"/>
    <w:rsid w:val="004E4017"/>
    <w:rsid w:val="004E4431"/>
    <w:rsid w:val="004E460B"/>
    <w:rsid w:val="004E4D0C"/>
    <w:rsid w:val="004E4D13"/>
    <w:rsid w:val="004E5018"/>
    <w:rsid w:val="004E532C"/>
    <w:rsid w:val="004E5A3B"/>
    <w:rsid w:val="004E5D92"/>
    <w:rsid w:val="004E5F23"/>
    <w:rsid w:val="004E6186"/>
    <w:rsid w:val="004E6224"/>
    <w:rsid w:val="004E68CA"/>
    <w:rsid w:val="004E6A96"/>
    <w:rsid w:val="004E6C76"/>
    <w:rsid w:val="004E7CB3"/>
    <w:rsid w:val="004E7ED6"/>
    <w:rsid w:val="004F05AA"/>
    <w:rsid w:val="004F07C6"/>
    <w:rsid w:val="004F0F18"/>
    <w:rsid w:val="004F1C96"/>
    <w:rsid w:val="004F235D"/>
    <w:rsid w:val="004F2D5F"/>
    <w:rsid w:val="004F2E71"/>
    <w:rsid w:val="004F4162"/>
    <w:rsid w:val="004F5380"/>
    <w:rsid w:val="004F53E1"/>
    <w:rsid w:val="004F5B9C"/>
    <w:rsid w:val="004F5BB2"/>
    <w:rsid w:val="004F61B8"/>
    <w:rsid w:val="004F631D"/>
    <w:rsid w:val="004F67D8"/>
    <w:rsid w:val="004F76DC"/>
    <w:rsid w:val="004F77E2"/>
    <w:rsid w:val="004F7C22"/>
    <w:rsid w:val="005009FF"/>
    <w:rsid w:val="00501AFC"/>
    <w:rsid w:val="00501F92"/>
    <w:rsid w:val="00502CAD"/>
    <w:rsid w:val="00503E5B"/>
    <w:rsid w:val="005044BA"/>
    <w:rsid w:val="00504630"/>
    <w:rsid w:val="00505624"/>
    <w:rsid w:val="005060DC"/>
    <w:rsid w:val="00506212"/>
    <w:rsid w:val="0050663D"/>
    <w:rsid w:val="0050738E"/>
    <w:rsid w:val="00507A73"/>
    <w:rsid w:val="005108A1"/>
    <w:rsid w:val="00510A72"/>
    <w:rsid w:val="00511272"/>
    <w:rsid w:val="005112DA"/>
    <w:rsid w:val="00511772"/>
    <w:rsid w:val="00511992"/>
    <w:rsid w:val="0051199B"/>
    <w:rsid w:val="005121B0"/>
    <w:rsid w:val="00512E6D"/>
    <w:rsid w:val="00513BC9"/>
    <w:rsid w:val="00513EC2"/>
    <w:rsid w:val="005143BF"/>
    <w:rsid w:val="005145A2"/>
    <w:rsid w:val="005146DF"/>
    <w:rsid w:val="00514A97"/>
    <w:rsid w:val="00514FCE"/>
    <w:rsid w:val="00515352"/>
    <w:rsid w:val="00515360"/>
    <w:rsid w:val="005160D9"/>
    <w:rsid w:val="00516587"/>
    <w:rsid w:val="00516B59"/>
    <w:rsid w:val="005171EB"/>
    <w:rsid w:val="00517D60"/>
    <w:rsid w:val="00520819"/>
    <w:rsid w:val="00521681"/>
    <w:rsid w:val="00521B04"/>
    <w:rsid w:val="00521C1B"/>
    <w:rsid w:val="00521E21"/>
    <w:rsid w:val="005222C6"/>
    <w:rsid w:val="00522E86"/>
    <w:rsid w:val="005232CA"/>
    <w:rsid w:val="0052344A"/>
    <w:rsid w:val="00523733"/>
    <w:rsid w:val="00523925"/>
    <w:rsid w:val="00523978"/>
    <w:rsid w:val="00523CFD"/>
    <w:rsid w:val="00524109"/>
    <w:rsid w:val="0052415A"/>
    <w:rsid w:val="00524526"/>
    <w:rsid w:val="00524C1D"/>
    <w:rsid w:val="00525977"/>
    <w:rsid w:val="00525A66"/>
    <w:rsid w:val="005263CA"/>
    <w:rsid w:val="00526FE9"/>
    <w:rsid w:val="0052715E"/>
    <w:rsid w:val="00530008"/>
    <w:rsid w:val="005300FA"/>
    <w:rsid w:val="0053089C"/>
    <w:rsid w:val="00530930"/>
    <w:rsid w:val="00530C60"/>
    <w:rsid w:val="00530CD0"/>
    <w:rsid w:val="00530F8F"/>
    <w:rsid w:val="0053198B"/>
    <w:rsid w:val="005319D3"/>
    <w:rsid w:val="00532120"/>
    <w:rsid w:val="005329E2"/>
    <w:rsid w:val="00532CF6"/>
    <w:rsid w:val="00533391"/>
    <w:rsid w:val="0053389F"/>
    <w:rsid w:val="00533C87"/>
    <w:rsid w:val="00533E16"/>
    <w:rsid w:val="00534062"/>
    <w:rsid w:val="00535490"/>
    <w:rsid w:val="00535A80"/>
    <w:rsid w:val="00535AE5"/>
    <w:rsid w:val="00535D07"/>
    <w:rsid w:val="0053670A"/>
    <w:rsid w:val="00536785"/>
    <w:rsid w:val="00536828"/>
    <w:rsid w:val="0053709C"/>
    <w:rsid w:val="0053768D"/>
    <w:rsid w:val="00537761"/>
    <w:rsid w:val="00537D2D"/>
    <w:rsid w:val="00537E01"/>
    <w:rsid w:val="005415D2"/>
    <w:rsid w:val="00541D03"/>
    <w:rsid w:val="00541E69"/>
    <w:rsid w:val="005422A5"/>
    <w:rsid w:val="0054345D"/>
    <w:rsid w:val="005437F0"/>
    <w:rsid w:val="00543BB6"/>
    <w:rsid w:val="00543DA3"/>
    <w:rsid w:val="00543EED"/>
    <w:rsid w:val="00544416"/>
    <w:rsid w:val="005449A6"/>
    <w:rsid w:val="0054507F"/>
    <w:rsid w:val="00545494"/>
    <w:rsid w:val="005455E2"/>
    <w:rsid w:val="0054568A"/>
    <w:rsid w:val="005462F6"/>
    <w:rsid w:val="005467F5"/>
    <w:rsid w:val="00546D9D"/>
    <w:rsid w:val="00547364"/>
    <w:rsid w:val="00547E86"/>
    <w:rsid w:val="00547E9B"/>
    <w:rsid w:val="00550251"/>
    <w:rsid w:val="0055039B"/>
    <w:rsid w:val="0055093A"/>
    <w:rsid w:val="00550BF5"/>
    <w:rsid w:val="0055133B"/>
    <w:rsid w:val="00551F79"/>
    <w:rsid w:val="0055297F"/>
    <w:rsid w:val="005531C1"/>
    <w:rsid w:val="00553825"/>
    <w:rsid w:val="00554641"/>
    <w:rsid w:val="00554885"/>
    <w:rsid w:val="00554A98"/>
    <w:rsid w:val="00554F50"/>
    <w:rsid w:val="005559E8"/>
    <w:rsid w:val="00555A38"/>
    <w:rsid w:val="00555A7B"/>
    <w:rsid w:val="0055624D"/>
    <w:rsid w:val="00556317"/>
    <w:rsid w:val="00556967"/>
    <w:rsid w:val="005569B8"/>
    <w:rsid w:val="0055700A"/>
    <w:rsid w:val="00561001"/>
    <w:rsid w:val="00561C86"/>
    <w:rsid w:val="00562178"/>
    <w:rsid w:val="005621A0"/>
    <w:rsid w:val="005621C8"/>
    <w:rsid w:val="00562D6B"/>
    <w:rsid w:val="00563561"/>
    <w:rsid w:val="00563756"/>
    <w:rsid w:val="0056379D"/>
    <w:rsid w:val="0056402B"/>
    <w:rsid w:val="00564B2F"/>
    <w:rsid w:val="00564E92"/>
    <w:rsid w:val="00564F59"/>
    <w:rsid w:val="005657B9"/>
    <w:rsid w:val="00565986"/>
    <w:rsid w:val="00565D69"/>
    <w:rsid w:val="0056603A"/>
    <w:rsid w:val="0056653C"/>
    <w:rsid w:val="00566A40"/>
    <w:rsid w:val="00566C64"/>
    <w:rsid w:val="00566C91"/>
    <w:rsid w:val="005677BC"/>
    <w:rsid w:val="00570AA3"/>
    <w:rsid w:val="00570BBC"/>
    <w:rsid w:val="0057142B"/>
    <w:rsid w:val="00571793"/>
    <w:rsid w:val="005720CC"/>
    <w:rsid w:val="00572FF9"/>
    <w:rsid w:val="005739C0"/>
    <w:rsid w:val="005739FD"/>
    <w:rsid w:val="00573C7E"/>
    <w:rsid w:val="005741B0"/>
    <w:rsid w:val="0057553C"/>
    <w:rsid w:val="0057582A"/>
    <w:rsid w:val="00575ABD"/>
    <w:rsid w:val="00575AEF"/>
    <w:rsid w:val="00575F4F"/>
    <w:rsid w:val="00576167"/>
    <w:rsid w:val="005766C5"/>
    <w:rsid w:val="00577761"/>
    <w:rsid w:val="00577EF6"/>
    <w:rsid w:val="0058002A"/>
    <w:rsid w:val="0058072F"/>
    <w:rsid w:val="00580826"/>
    <w:rsid w:val="0058088E"/>
    <w:rsid w:val="00581083"/>
    <w:rsid w:val="00581F70"/>
    <w:rsid w:val="00581F8C"/>
    <w:rsid w:val="00583421"/>
    <w:rsid w:val="00584237"/>
    <w:rsid w:val="005845A2"/>
    <w:rsid w:val="00585162"/>
    <w:rsid w:val="0058595E"/>
    <w:rsid w:val="00585F71"/>
    <w:rsid w:val="005860A8"/>
    <w:rsid w:val="00586C0F"/>
    <w:rsid w:val="00586EAF"/>
    <w:rsid w:val="00587867"/>
    <w:rsid w:val="00587A06"/>
    <w:rsid w:val="00590AAD"/>
    <w:rsid w:val="00590C60"/>
    <w:rsid w:val="00590E9D"/>
    <w:rsid w:val="00591052"/>
    <w:rsid w:val="00591427"/>
    <w:rsid w:val="00592E3E"/>
    <w:rsid w:val="0059354C"/>
    <w:rsid w:val="005938FC"/>
    <w:rsid w:val="00593BCB"/>
    <w:rsid w:val="00594007"/>
    <w:rsid w:val="0059423A"/>
    <w:rsid w:val="00594A41"/>
    <w:rsid w:val="005953B0"/>
    <w:rsid w:val="00595406"/>
    <w:rsid w:val="0059556D"/>
    <w:rsid w:val="005962F6"/>
    <w:rsid w:val="0059649F"/>
    <w:rsid w:val="00596515"/>
    <w:rsid w:val="00596782"/>
    <w:rsid w:val="00596A68"/>
    <w:rsid w:val="005974E9"/>
    <w:rsid w:val="005A0279"/>
    <w:rsid w:val="005A039C"/>
    <w:rsid w:val="005A0C14"/>
    <w:rsid w:val="005A11E7"/>
    <w:rsid w:val="005A16EA"/>
    <w:rsid w:val="005A183C"/>
    <w:rsid w:val="005A184A"/>
    <w:rsid w:val="005A2090"/>
    <w:rsid w:val="005A26B8"/>
    <w:rsid w:val="005A34BB"/>
    <w:rsid w:val="005A3784"/>
    <w:rsid w:val="005A3AD9"/>
    <w:rsid w:val="005A3DB3"/>
    <w:rsid w:val="005A3FF0"/>
    <w:rsid w:val="005A45D9"/>
    <w:rsid w:val="005A48A5"/>
    <w:rsid w:val="005A491D"/>
    <w:rsid w:val="005A496E"/>
    <w:rsid w:val="005A5240"/>
    <w:rsid w:val="005A554F"/>
    <w:rsid w:val="005A55F2"/>
    <w:rsid w:val="005A61B9"/>
    <w:rsid w:val="005A6FF3"/>
    <w:rsid w:val="005A7521"/>
    <w:rsid w:val="005A7751"/>
    <w:rsid w:val="005A7A14"/>
    <w:rsid w:val="005A7CFD"/>
    <w:rsid w:val="005B03BC"/>
    <w:rsid w:val="005B099D"/>
    <w:rsid w:val="005B0A42"/>
    <w:rsid w:val="005B0AB0"/>
    <w:rsid w:val="005B14FA"/>
    <w:rsid w:val="005B165C"/>
    <w:rsid w:val="005B1888"/>
    <w:rsid w:val="005B1A6D"/>
    <w:rsid w:val="005B1C80"/>
    <w:rsid w:val="005B2928"/>
    <w:rsid w:val="005B356A"/>
    <w:rsid w:val="005B4D6E"/>
    <w:rsid w:val="005B4E35"/>
    <w:rsid w:val="005B547E"/>
    <w:rsid w:val="005B5F17"/>
    <w:rsid w:val="005B6107"/>
    <w:rsid w:val="005B61D3"/>
    <w:rsid w:val="005B7E1E"/>
    <w:rsid w:val="005C0253"/>
    <w:rsid w:val="005C07F2"/>
    <w:rsid w:val="005C1164"/>
    <w:rsid w:val="005C16A0"/>
    <w:rsid w:val="005C1B30"/>
    <w:rsid w:val="005C1DEC"/>
    <w:rsid w:val="005C2147"/>
    <w:rsid w:val="005C22EA"/>
    <w:rsid w:val="005C2BA6"/>
    <w:rsid w:val="005C2DE2"/>
    <w:rsid w:val="005C3FC3"/>
    <w:rsid w:val="005C42AD"/>
    <w:rsid w:val="005C4AAB"/>
    <w:rsid w:val="005C4F9D"/>
    <w:rsid w:val="005C5293"/>
    <w:rsid w:val="005C5890"/>
    <w:rsid w:val="005C5F1E"/>
    <w:rsid w:val="005C666D"/>
    <w:rsid w:val="005C6681"/>
    <w:rsid w:val="005C6854"/>
    <w:rsid w:val="005C69C3"/>
    <w:rsid w:val="005C700C"/>
    <w:rsid w:val="005C7A78"/>
    <w:rsid w:val="005C7CDF"/>
    <w:rsid w:val="005D026B"/>
    <w:rsid w:val="005D0D4B"/>
    <w:rsid w:val="005D0FB1"/>
    <w:rsid w:val="005D142D"/>
    <w:rsid w:val="005D1BD5"/>
    <w:rsid w:val="005D383F"/>
    <w:rsid w:val="005D3AF7"/>
    <w:rsid w:val="005D4280"/>
    <w:rsid w:val="005D4537"/>
    <w:rsid w:val="005D458A"/>
    <w:rsid w:val="005D473E"/>
    <w:rsid w:val="005D48CF"/>
    <w:rsid w:val="005D4F84"/>
    <w:rsid w:val="005D5427"/>
    <w:rsid w:val="005D5AB5"/>
    <w:rsid w:val="005D6F69"/>
    <w:rsid w:val="005D7106"/>
    <w:rsid w:val="005D7361"/>
    <w:rsid w:val="005D7829"/>
    <w:rsid w:val="005D78CB"/>
    <w:rsid w:val="005E0126"/>
    <w:rsid w:val="005E095A"/>
    <w:rsid w:val="005E0C77"/>
    <w:rsid w:val="005E0CB9"/>
    <w:rsid w:val="005E1586"/>
    <w:rsid w:val="005E16B5"/>
    <w:rsid w:val="005E1AA2"/>
    <w:rsid w:val="005E1C5F"/>
    <w:rsid w:val="005E1DC8"/>
    <w:rsid w:val="005E1E89"/>
    <w:rsid w:val="005E2325"/>
    <w:rsid w:val="005E2E1C"/>
    <w:rsid w:val="005E2EB8"/>
    <w:rsid w:val="005E3E4E"/>
    <w:rsid w:val="005E416B"/>
    <w:rsid w:val="005E542B"/>
    <w:rsid w:val="005E609C"/>
    <w:rsid w:val="005E6C8B"/>
    <w:rsid w:val="005E6E61"/>
    <w:rsid w:val="005E7A63"/>
    <w:rsid w:val="005E7B47"/>
    <w:rsid w:val="005E7B70"/>
    <w:rsid w:val="005F0D5C"/>
    <w:rsid w:val="005F120D"/>
    <w:rsid w:val="005F16ED"/>
    <w:rsid w:val="005F1A84"/>
    <w:rsid w:val="005F1C63"/>
    <w:rsid w:val="005F1E37"/>
    <w:rsid w:val="005F2407"/>
    <w:rsid w:val="005F2709"/>
    <w:rsid w:val="005F2F2A"/>
    <w:rsid w:val="005F3050"/>
    <w:rsid w:val="005F31C5"/>
    <w:rsid w:val="005F32F4"/>
    <w:rsid w:val="005F34FE"/>
    <w:rsid w:val="005F3535"/>
    <w:rsid w:val="005F3D0A"/>
    <w:rsid w:val="005F4B6A"/>
    <w:rsid w:val="005F5C4F"/>
    <w:rsid w:val="005F5DBC"/>
    <w:rsid w:val="005F712D"/>
    <w:rsid w:val="005F74FE"/>
    <w:rsid w:val="005F76F2"/>
    <w:rsid w:val="005F7854"/>
    <w:rsid w:val="005F7FE1"/>
    <w:rsid w:val="00600322"/>
    <w:rsid w:val="00600832"/>
    <w:rsid w:val="006015B5"/>
    <w:rsid w:val="00601A5F"/>
    <w:rsid w:val="00601B06"/>
    <w:rsid w:val="00601BD5"/>
    <w:rsid w:val="00601D71"/>
    <w:rsid w:val="0060234F"/>
    <w:rsid w:val="006025F7"/>
    <w:rsid w:val="006027DF"/>
    <w:rsid w:val="006030D9"/>
    <w:rsid w:val="00603914"/>
    <w:rsid w:val="00603C9B"/>
    <w:rsid w:val="006047DA"/>
    <w:rsid w:val="00604B74"/>
    <w:rsid w:val="006059D2"/>
    <w:rsid w:val="00605FC3"/>
    <w:rsid w:val="006063BA"/>
    <w:rsid w:val="00606491"/>
    <w:rsid w:val="006102C0"/>
    <w:rsid w:val="006106A6"/>
    <w:rsid w:val="00610F1D"/>
    <w:rsid w:val="00611B9E"/>
    <w:rsid w:val="00611FC7"/>
    <w:rsid w:val="0061298F"/>
    <w:rsid w:val="00612AD1"/>
    <w:rsid w:val="006131DF"/>
    <w:rsid w:val="00613384"/>
    <w:rsid w:val="006138C8"/>
    <w:rsid w:val="0061424A"/>
    <w:rsid w:val="006146C6"/>
    <w:rsid w:val="00614A93"/>
    <w:rsid w:val="00614B2A"/>
    <w:rsid w:val="00614D16"/>
    <w:rsid w:val="0061572A"/>
    <w:rsid w:val="00615DED"/>
    <w:rsid w:val="00616A3B"/>
    <w:rsid w:val="00617445"/>
    <w:rsid w:val="00617B9D"/>
    <w:rsid w:val="00617FA0"/>
    <w:rsid w:val="00620971"/>
    <w:rsid w:val="006213CD"/>
    <w:rsid w:val="00621A75"/>
    <w:rsid w:val="00621B6E"/>
    <w:rsid w:val="00622FA7"/>
    <w:rsid w:val="0062308B"/>
    <w:rsid w:val="006230AC"/>
    <w:rsid w:val="006231A1"/>
    <w:rsid w:val="0062331A"/>
    <w:rsid w:val="00623B42"/>
    <w:rsid w:val="0062405B"/>
    <w:rsid w:val="00624376"/>
    <w:rsid w:val="006251EF"/>
    <w:rsid w:val="00625486"/>
    <w:rsid w:val="006255CC"/>
    <w:rsid w:val="00625EE5"/>
    <w:rsid w:val="00626496"/>
    <w:rsid w:val="00626C4B"/>
    <w:rsid w:val="00626F55"/>
    <w:rsid w:val="0063033E"/>
    <w:rsid w:val="00630A25"/>
    <w:rsid w:val="00630BC7"/>
    <w:rsid w:val="006319FA"/>
    <w:rsid w:val="006325A1"/>
    <w:rsid w:val="006332DA"/>
    <w:rsid w:val="00633C40"/>
    <w:rsid w:val="00633C73"/>
    <w:rsid w:val="00633D39"/>
    <w:rsid w:val="00634377"/>
    <w:rsid w:val="006343B2"/>
    <w:rsid w:val="0063483E"/>
    <w:rsid w:val="0063573F"/>
    <w:rsid w:val="00635DE1"/>
    <w:rsid w:val="006367BA"/>
    <w:rsid w:val="00636E3F"/>
    <w:rsid w:val="00637366"/>
    <w:rsid w:val="00637612"/>
    <w:rsid w:val="00637951"/>
    <w:rsid w:val="0064067E"/>
    <w:rsid w:val="006407E1"/>
    <w:rsid w:val="00640FB1"/>
    <w:rsid w:val="0064137F"/>
    <w:rsid w:val="00641904"/>
    <w:rsid w:val="006427C4"/>
    <w:rsid w:val="00642A10"/>
    <w:rsid w:val="00642BB0"/>
    <w:rsid w:val="00642D93"/>
    <w:rsid w:val="006430E8"/>
    <w:rsid w:val="006432C7"/>
    <w:rsid w:val="006436C0"/>
    <w:rsid w:val="00643FF1"/>
    <w:rsid w:val="00644057"/>
    <w:rsid w:val="006445B4"/>
    <w:rsid w:val="00645403"/>
    <w:rsid w:val="0064656B"/>
    <w:rsid w:val="0064679B"/>
    <w:rsid w:val="00647216"/>
    <w:rsid w:val="00647240"/>
    <w:rsid w:val="0065002B"/>
    <w:rsid w:val="00650575"/>
    <w:rsid w:val="006506E6"/>
    <w:rsid w:val="00651A36"/>
    <w:rsid w:val="00651AB7"/>
    <w:rsid w:val="00652389"/>
    <w:rsid w:val="006524D6"/>
    <w:rsid w:val="00652807"/>
    <w:rsid w:val="006529D9"/>
    <w:rsid w:val="006530E4"/>
    <w:rsid w:val="00653FDE"/>
    <w:rsid w:val="006540EC"/>
    <w:rsid w:val="006542CE"/>
    <w:rsid w:val="00654E34"/>
    <w:rsid w:val="00655626"/>
    <w:rsid w:val="00655985"/>
    <w:rsid w:val="00655B46"/>
    <w:rsid w:val="006561DA"/>
    <w:rsid w:val="0065646C"/>
    <w:rsid w:val="0065689E"/>
    <w:rsid w:val="00656D12"/>
    <w:rsid w:val="00657747"/>
    <w:rsid w:val="00657CE0"/>
    <w:rsid w:val="006602FF"/>
    <w:rsid w:val="006604BB"/>
    <w:rsid w:val="006609EB"/>
    <w:rsid w:val="00660EFE"/>
    <w:rsid w:val="00661237"/>
    <w:rsid w:val="006612FB"/>
    <w:rsid w:val="00662A75"/>
    <w:rsid w:val="00662B9E"/>
    <w:rsid w:val="00662C83"/>
    <w:rsid w:val="00662D69"/>
    <w:rsid w:val="0066338C"/>
    <w:rsid w:val="0066399F"/>
    <w:rsid w:val="006639BA"/>
    <w:rsid w:val="0066461A"/>
    <w:rsid w:val="00664ED5"/>
    <w:rsid w:val="00665250"/>
    <w:rsid w:val="00665C24"/>
    <w:rsid w:val="00665C2A"/>
    <w:rsid w:val="00666B4B"/>
    <w:rsid w:val="006676D9"/>
    <w:rsid w:val="00667842"/>
    <w:rsid w:val="00667A4D"/>
    <w:rsid w:val="00667A94"/>
    <w:rsid w:val="00670BA8"/>
    <w:rsid w:val="00670DA7"/>
    <w:rsid w:val="00670DE7"/>
    <w:rsid w:val="00670FB5"/>
    <w:rsid w:val="0067100D"/>
    <w:rsid w:val="00671227"/>
    <w:rsid w:val="006716FA"/>
    <w:rsid w:val="0067258D"/>
    <w:rsid w:val="006726CE"/>
    <w:rsid w:val="00672DB1"/>
    <w:rsid w:val="00673851"/>
    <w:rsid w:val="00673866"/>
    <w:rsid w:val="00673925"/>
    <w:rsid w:val="00673C84"/>
    <w:rsid w:val="00673FA7"/>
    <w:rsid w:val="0067413D"/>
    <w:rsid w:val="00674ACD"/>
    <w:rsid w:val="006755EF"/>
    <w:rsid w:val="0067580C"/>
    <w:rsid w:val="00675CF1"/>
    <w:rsid w:val="00675FD2"/>
    <w:rsid w:val="00676050"/>
    <w:rsid w:val="006760BB"/>
    <w:rsid w:val="00676DAD"/>
    <w:rsid w:val="00676EFA"/>
    <w:rsid w:val="00677148"/>
    <w:rsid w:val="006772A7"/>
    <w:rsid w:val="0067785C"/>
    <w:rsid w:val="00677EAF"/>
    <w:rsid w:val="00680031"/>
    <w:rsid w:val="00680881"/>
    <w:rsid w:val="00680C30"/>
    <w:rsid w:val="0068188E"/>
    <w:rsid w:val="00681946"/>
    <w:rsid w:val="006822D0"/>
    <w:rsid w:val="0068268F"/>
    <w:rsid w:val="006827BB"/>
    <w:rsid w:val="006828B3"/>
    <w:rsid w:val="00682940"/>
    <w:rsid w:val="00682EE7"/>
    <w:rsid w:val="00682EFF"/>
    <w:rsid w:val="00683B42"/>
    <w:rsid w:val="00683B7E"/>
    <w:rsid w:val="0068406D"/>
    <w:rsid w:val="0068429C"/>
    <w:rsid w:val="00684319"/>
    <w:rsid w:val="0068443A"/>
    <w:rsid w:val="00685691"/>
    <w:rsid w:val="006864A4"/>
    <w:rsid w:val="00686884"/>
    <w:rsid w:val="006869C7"/>
    <w:rsid w:val="00687419"/>
    <w:rsid w:val="006902C9"/>
    <w:rsid w:val="006905E0"/>
    <w:rsid w:val="00690EAF"/>
    <w:rsid w:val="00691844"/>
    <w:rsid w:val="00691879"/>
    <w:rsid w:val="00692986"/>
    <w:rsid w:val="00692B53"/>
    <w:rsid w:val="00692E3A"/>
    <w:rsid w:val="00693B5E"/>
    <w:rsid w:val="006941AF"/>
    <w:rsid w:val="006961E0"/>
    <w:rsid w:val="00697166"/>
    <w:rsid w:val="006A08B7"/>
    <w:rsid w:val="006A095B"/>
    <w:rsid w:val="006A0E95"/>
    <w:rsid w:val="006A1330"/>
    <w:rsid w:val="006A1A20"/>
    <w:rsid w:val="006A2809"/>
    <w:rsid w:val="006A2940"/>
    <w:rsid w:val="006A41CA"/>
    <w:rsid w:val="006A4249"/>
    <w:rsid w:val="006A4584"/>
    <w:rsid w:val="006A466D"/>
    <w:rsid w:val="006A5118"/>
    <w:rsid w:val="006A520C"/>
    <w:rsid w:val="006A545D"/>
    <w:rsid w:val="006A54CB"/>
    <w:rsid w:val="006A5BB5"/>
    <w:rsid w:val="006A6348"/>
    <w:rsid w:val="006A7429"/>
    <w:rsid w:val="006B0440"/>
    <w:rsid w:val="006B0CCE"/>
    <w:rsid w:val="006B0F16"/>
    <w:rsid w:val="006B1625"/>
    <w:rsid w:val="006B1627"/>
    <w:rsid w:val="006B1A8A"/>
    <w:rsid w:val="006B234D"/>
    <w:rsid w:val="006B2581"/>
    <w:rsid w:val="006B34F9"/>
    <w:rsid w:val="006B37A6"/>
    <w:rsid w:val="006B38F1"/>
    <w:rsid w:val="006B3F8E"/>
    <w:rsid w:val="006B4BE5"/>
    <w:rsid w:val="006B4D76"/>
    <w:rsid w:val="006B4EF1"/>
    <w:rsid w:val="006B4F56"/>
    <w:rsid w:val="006B52C8"/>
    <w:rsid w:val="006B5FAA"/>
    <w:rsid w:val="006B68A7"/>
    <w:rsid w:val="006B6CFD"/>
    <w:rsid w:val="006B6EE2"/>
    <w:rsid w:val="006B7091"/>
    <w:rsid w:val="006C1028"/>
    <w:rsid w:val="006C147B"/>
    <w:rsid w:val="006C17D7"/>
    <w:rsid w:val="006C20E9"/>
    <w:rsid w:val="006C248E"/>
    <w:rsid w:val="006C2E60"/>
    <w:rsid w:val="006C3B0A"/>
    <w:rsid w:val="006C3D44"/>
    <w:rsid w:val="006C4A54"/>
    <w:rsid w:val="006C4A79"/>
    <w:rsid w:val="006C4E72"/>
    <w:rsid w:val="006C5C9A"/>
    <w:rsid w:val="006C6399"/>
    <w:rsid w:val="006C69E1"/>
    <w:rsid w:val="006C6C87"/>
    <w:rsid w:val="006C6E76"/>
    <w:rsid w:val="006C7619"/>
    <w:rsid w:val="006C7D78"/>
    <w:rsid w:val="006C7DED"/>
    <w:rsid w:val="006D03AD"/>
    <w:rsid w:val="006D07B4"/>
    <w:rsid w:val="006D0D5B"/>
    <w:rsid w:val="006D1889"/>
    <w:rsid w:val="006D1FB5"/>
    <w:rsid w:val="006D217F"/>
    <w:rsid w:val="006D2DB7"/>
    <w:rsid w:val="006D3A48"/>
    <w:rsid w:val="006D3FAB"/>
    <w:rsid w:val="006D593C"/>
    <w:rsid w:val="006D5ACC"/>
    <w:rsid w:val="006D5BE1"/>
    <w:rsid w:val="006D62B9"/>
    <w:rsid w:val="006D67B4"/>
    <w:rsid w:val="006D6833"/>
    <w:rsid w:val="006D69C0"/>
    <w:rsid w:val="006D6EEB"/>
    <w:rsid w:val="006D6EF1"/>
    <w:rsid w:val="006D74D3"/>
    <w:rsid w:val="006D7C17"/>
    <w:rsid w:val="006E03CA"/>
    <w:rsid w:val="006E072D"/>
    <w:rsid w:val="006E0D6E"/>
    <w:rsid w:val="006E1647"/>
    <w:rsid w:val="006E16FE"/>
    <w:rsid w:val="006E1EF8"/>
    <w:rsid w:val="006E1FAA"/>
    <w:rsid w:val="006E20E3"/>
    <w:rsid w:val="006E23AB"/>
    <w:rsid w:val="006E2579"/>
    <w:rsid w:val="006E2BD4"/>
    <w:rsid w:val="006E2BD9"/>
    <w:rsid w:val="006E2EE1"/>
    <w:rsid w:val="006E31BF"/>
    <w:rsid w:val="006E33EB"/>
    <w:rsid w:val="006E351D"/>
    <w:rsid w:val="006E39CF"/>
    <w:rsid w:val="006E3AA5"/>
    <w:rsid w:val="006E3AC5"/>
    <w:rsid w:val="006E40E0"/>
    <w:rsid w:val="006E4ABD"/>
    <w:rsid w:val="006E5321"/>
    <w:rsid w:val="006E6243"/>
    <w:rsid w:val="006E6262"/>
    <w:rsid w:val="006E6378"/>
    <w:rsid w:val="006E6741"/>
    <w:rsid w:val="006E6D3D"/>
    <w:rsid w:val="006E6EA6"/>
    <w:rsid w:val="006E73A3"/>
    <w:rsid w:val="006E747F"/>
    <w:rsid w:val="006E78CE"/>
    <w:rsid w:val="006F1133"/>
    <w:rsid w:val="006F13F7"/>
    <w:rsid w:val="006F17B8"/>
    <w:rsid w:val="006F1A5A"/>
    <w:rsid w:val="006F20BB"/>
    <w:rsid w:val="006F29EC"/>
    <w:rsid w:val="006F2A16"/>
    <w:rsid w:val="006F4078"/>
    <w:rsid w:val="006F41DB"/>
    <w:rsid w:val="006F4631"/>
    <w:rsid w:val="006F4C68"/>
    <w:rsid w:val="006F5FF5"/>
    <w:rsid w:val="006F63CF"/>
    <w:rsid w:val="006F6A0F"/>
    <w:rsid w:val="006F6C42"/>
    <w:rsid w:val="006F7FE8"/>
    <w:rsid w:val="00700A2E"/>
    <w:rsid w:val="00700BC1"/>
    <w:rsid w:val="00700EF6"/>
    <w:rsid w:val="0070229A"/>
    <w:rsid w:val="00702848"/>
    <w:rsid w:val="007029FC"/>
    <w:rsid w:val="00702FB9"/>
    <w:rsid w:val="00703089"/>
    <w:rsid w:val="0070446E"/>
    <w:rsid w:val="00704513"/>
    <w:rsid w:val="00704668"/>
    <w:rsid w:val="007046D0"/>
    <w:rsid w:val="00704BEE"/>
    <w:rsid w:val="00704CB1"/>
    <w:rsid w:val="00704ED7"/>
    <w:rsid w:val="0070654B"/>
    <w:rsid w:val="0070672C"/>
    <w:rsid w:val="007069F8"/>
    <w:rsid w:val="00707DCD"/>
    <w:rsid w:val="00710F00"/>
    <w:rsid w:val="00711003"/>
    <w:rsid w:val="0071108E"/>
    <w:rsid w:val="0071128D"/>
    <w:rsid w:val="007114DC"/>
    <w:rsid w:val="00711859"/>
    <w:rsid w:val="00711B3D"/>
    <w:rsid w:val="00712704"/>
    <w:rsid w:val="007129EE"/>
    <w:rsid w:val="00712B56"/>
    <w:rsid w:val="00712E59"/>
    <w:rsid w:val="00713550"/>
    <w:rsid w:val="00713761"/>
    <w:rsid w:val="00713801"/>
    <w:rsid w:val="007150D7"/>
    <w:rsid w:val="00715327"/>
    <w:rsid w:val="00716619"/>
    <w:rsid w:val="00716DF0"/>
    <w:rsid w:val="00717005"/>
    <w:rsid w:val="007172C9"/>
    <w:rsid w:val="00717F73"/>
    <w:rsid w:val="0072050B"/>
    <w:rsid w:val="0072083A"/>
    <w:rsid w:val="007208D4"/>
    <w:rsid w:val="007209B2"/>
    <w:rsid w:val="00721B4D"/>
    <w:rsid w:val="00721F94"/>
    <w:rsid w:val="00722C38"/>
    <w:rsid w:val="0072303C"/>
    <w:rsid w:val="007242AB"/>
    <w:rsid w:val="00724451"/>
    <w:rsid w:val="00724CE4"/>
    <w:rsid w:val="00725262"/>
    <w:rsid w:val="007253C5"/>
    <w:rsid w:val="0072563B"/>
    <w:rsid w:val="00725E3E"/>
    <w:rsid w:val="00725FEC"/>
    <w:rsid w:val="00726232"/>
    <w:rsid w:val="00726AA8"/>
    <w:rsid w:val="00727165"/>
    <w:rsid w:val="00727D0C"/>
    <w:rsid w:val="00730197"/>
    <w:rsid w:val="007316D4"/>
    <w:rsid w:val="00731DC2"/>
    <w:rsid w:val="00731E37"/>
    <w:rsid w:val="00731F4C"/>
    <w:rsid w:val="00732462"/>
    <w:rsid w:val="00732518"/>
    <w:rsid w:val="00732773"/>
    <w:rsid w:val="00732809"/>
    <w:rsid w:val="00732B64"/>
    <w:rsid w:val="00732C6F"/>
    <w:rsid w:val="00733845"/>
    <w:rsid w:val="007338CD"/>
    <w:rsid w:val="00733B6A"/>
    <w:rsid w:val="0073402C"/>
    <w:rsid w:val="00734AE9"/>
    <w:rsid w:val="00734E56"/>
    <w:rsid w:val="00736209"/>
    <w:rsid w:val="007363CC"/>
    <w:rsid w:val="00736957"/>
    <w:rsid w:val="00736C95"/>
    <w:rsid w:val="00736D1F"/>
    <w:rsid w:val="00736E9F"/>
    <w:rsid w:val="007371B7"/>
    <w:rsid w:val="00737A95"/>
    <w:rsid w:val="00740778"/>
    <w:rsid w:val="0074096F"/>
    <w:rsid w:val="00741AAD"/>
    <w:rsid w:val="00742C39"/>
    <w:rsid w:val="00742E38"/>
    <w:rsid w:val="007430FC"/>
    <w:rsid w:val="00743A8E"/>
    <w:rsid w:val="007444B4"/>
    <w:rsid w:val="007444F1"/>
    <w:rsid w:val="00744747"/>
    <w:rsid w:val="007447CC"/>
    <w:rsid w:val="00744C18"/>
    <w:rsid w:val="007451D6"/>
    <w:rsid w:val="00746337"/>
    <w:rsid w:val="007464EE"/>
    <w:rsid w:val="007466A1"/>
    <w:rsid w:val="00746742"/>
    <w:rsid w:val="0074685C"/>
    <w:rsid w:val="0074790D"/>
    <w:rsid w:val="00747E1F"/>
    <w:rsid w:val="00750288"/>
    <w:rsid w:val="00750651"/>
    <w:rsid w:val="00750702"/>
    <w:rsid w:val="00751573"/>
    <w:rsid w:val="00751778"/>
    <w:rsid w:val="00752005"/>
    <w:rsid w:val="0075239F"/>
    <w:rsid w:val="00752725"/>
    <w:rsid w:val="00752C34"/>
    <w:rsid w:val="007532A1"/>
    <w:rsid w:val="0075372F"/>
    <w:rsid w:val="00753743"/>
    <w:rsid w:val="00753958"/>
    <w:rsid w:val="007539AC"/>
    <w:rsid w:val="00754223"/>
    <w:rsid w:val="00754286"/>
    <w:rsid w:val="0075491F"/>
    <w:rsid w:val="00754F36"/>
    <w:rsid w:val="00755028"/>
    <w:rsid w:val="00755770"/>
    <w:rsid w:val="007557A5"/>
    <w:rsid w:val="007561E2"/>
    <w:rsid w:val="00756F69"/>
    <w:rsid w:val="0075731B"/>
    <w:rsid w:val="007573FF"/>
    <w:rsid w:val="00757B70"/>
    <w:rsid w:val="00757F7B"/>
    <w:rsid w:val="007606BF"/>
    <w:rsid w:val="00762FCB"/>
    <w:rsid w:val="00763409"/>
    <w:rsid w:val="0076371C"/>
    <w:rsid w:val="00763E40"/>
    <w:rsid w:val="007649EF"/>
    <w:rsid w:val="00764B64"/>
    <w:rsid w:val="00764CB9"/>
    <w:rsid w:val="00764F5F"/>
    <w:rsid w:val="00764F6D"/>
    <w:rsid w:val="0076527E"/>
    <w:rsid w:val="00765368"/>
    <w:rsid w:val="00765485"/>
    <w:rsid w:val="00765552"/>
    <w:rsid w:val="00765655"/>
    <w:rsid w:val="007657D9"/>
    <w:rsid w:val="007658AC"/>
    <w:rsid w:val="007665E7"/>
    <w:rsid w:val="00766D46"/>
    <w:rsid w:val="00770512"/>
    <w:rsid w:val="00770513"/>
    <w:rsid w:val="00770841"/>
    <w:rsid w:val="00771200"/>
    <w:rsid w:val="00771255"/>
    <w:rsid w:val="0077130C"/>
    <w:rsid w:val="00771E33"/>
    <w:rsid w:val="00772972"/>
    <w:rsid w:val="0077367C"/>
    <w:rsid w:val="00773D2A"/>
    <w:rsid w:val="00773D30"/>
    <w:rsid w:val="0077422F"/>
    <w:rsid w:val="007745E6"/>
    <w:rsid w:val="00774614"/>
    <w:rsid w:val="00774B89"/>
    <w:rsid w:val="00774EA1"/>
    <w:rsid w:val="00775087"/>
    <w:rsid w:val="00775135"/>
    <w:rsid w:val="0077553C"/>
    <w:rsid w:val="00775825"/>
    <w:rsid w:val="00775915"/>
    <w:rsid w:val="00775EDB"/>
    <w:rsid w:val="00775EF7"/>
    <w:rsid w:val="00776677"/>
    <w:rsid w:val="00776692"/>
    <w:rsid w:val="00776C11"/>
    <w:rsid w:val="00776F79"/>
    <w:rsid w:val="0077732B"/>
    <w:rsid w:val="00777934"/>
    <w:rsid w:val="00777AD3"/>
    <w:rsid w:val="00777C24"/>
    <w:rsid w:val="00777E87"/>
    <w:rsid w:val="00781127"/>
    <w:rsid w:val="00782D7E"/>
    <w:rsid w:val="007837FC"/>
    <w:rsid w:val="00783EB4"/>
    <w:rsid w:val="00783FB5"/>
    <w:rsid w:val="0078430C"/>
    <w:rsid w:val="00785521"/>
    <w:rsid w:val="00785A9D"/>
    <w:rsid w:val="007863EB"/>
    <w:rsid w:val="0078674F"/>
    <w:rsid w:val="007867DF"/>
    <w:rsid w:val="0078767D"/>
    <w:rsid w:val="00787706"/>
    <w:rsid w:val="00787A5D"/>
    <w:rsid w:val="0079020C"/>
    <w:rsid w:val="0079066B"/>
    <w:rsid w:val="00790972"/>
    <w:rsid w:val="00790EC8"/>
    <w:rsid w:val="007914C9"/>
    <w:rsid w:val="007915CE"/>
    <w:rsid w:val="00792E0F"/>
    <w:rsid w:val="0079336E"/>
    <w:rsid w:val="00793514"/>
    <w:rsid w:val="00793596"/>
    <w:rsid w:val="00793BE3"/>
    <w:rsid w:val="00793C32"/>
    <w:rsid w:val="00793CB9"/>
    <w:rsid w:val="00794D51"/>
    <w:rsid w:val="0079520D"/>
    <w:rsid w:val="00797E9C"/>
    <w:rsid w:val="007A09FB"/>
    <w:rsid w:val="007A0D72"/>
    <w:rsid w:val="007A10F9"/>
    <w:rsid w:val="007A1E54"/>
    <w:rsid w:val="007A1FF5"/>
    <w:rsid w:val="007A2865"/>
    <w:rsid w:val="007A2C07"/>
    <w:rsid w:val="007A35FC"/>
    <w:rsid w:val="007A36D9"/>
    <w:rsid w:val="007A37F9"/>
    <w:rsid w:val="007A4600"/>
    <w:rsid w:val="007A49EA"/>
    <w:rsid w:val="007A519A"/>
    <w:rsid w:val="007A6221"/>
    <w:rsid w:val="007A66C6"/>
    <w:rsid w:val="007A6A55"/>
    <w:rsid w:val="007A6A9A"/>
    <w:rsid w:val="007A6C54"/>
    <w:rsid w:val="007A6D3F"/>
    <w:rsid w:val="007A73F8"/>
    <w:rsid w:val="007A7A0F"/>
    <w:rsid w:val="007B00E3"/>
    <w:rsid w:val="007B016A"/>
    <w:rsid w:val="007B067C"/>
    <w:rsid w:val="007B09F6"/>
    <w:rsid w:val="007B18E8"/>
    <w:rsid w:val="007B1C87"/>
    <w:rsid w:val="007B1E34"/>
    <w:rsid w:val="007B253F"/>
    <w:rsid w:val="007B2B1C"/>
    <w:rsid w:val="007B32BA"/>
    <w:rsid w:val="007B46D8"/>
    <w:rsid w:val="007B47C6"/>
    <w:rsid w:val="007B48C4"/>
    <w:rsid w:val="007B583F"/>
    <w:rsid w:val="007B5C52"/>
    <w:rsid w:val="007B5CF8"/>
    <w:rsid w:val="007B6036"/>
    <w:rsid w:val="007B63F9"/>
    <w:rsid w:val="007B671D"/>
    <w:rsid w:val="007B69D5"/>
    <w:rsid w:val="007B6F44"/>
    <w:rsid w:val="007B7C22"/>
    <w:rsid w:val="007C077C"/>
    <w:rsid w:val="007C0921"/>
    <w:rsid w:val="007C1244"/>
    <w:rsid w:val="007C1435"/>
    <w:rsid w:val="007C16FE"/>
    <w:rsid w:val="007C1F4F"/>
    <w:rsid w:val="007C2AF0"/>
    <w:rsid w:val="007C2D99"/>
    <w:rsid w:val="007C2E46"/>
    <w:rsid w:val="007C2EBC"/>
    <w:rsid w:val="007C2F38"/>
    <w:rsid w:val="007C32DA"/>
    <w:rsid w:val="007C36DB"/>
    <w:rsid w:val="007C3769"/>
    <w:rsid w:val="007C3CFB"/>
    <w:rsid w:val="007C3EFE"/>
    <w:rsid w:val="007C43B9"/>
    <w:rsid w:val="007C51AD"/>
    <w:rsid w:val="007C61D8"/>
    <w:rsid w:val="007C64E6"/>
    <w:rsid w:val="007D01DD"/>
    <w:rsid w:val="007D01F1"/>
    <w:rsid w:val="007D053A"/>
    <w:rsid w:val="007D1101"/>
    <w:rsid w:val="007D126D"/>
    <w:rsid w:val="007D130D"/>
    <w:rsid w:val="007D1411"/>
    <w:rsid w:val="007D1AE1"/>
    <w:rsid w:val="007D21AB"/>
    <w:rsid w:val="007D256C"/>
    <w:rsid w:val="007D3D0D"/>
    <w:rsid w:val="007D400F"/>
    <w:rsid w:val="007D4699"/>
    <w:rsid w:val="007D476B"/>
    <w:rsid w:val="007D49AB"/>
    <w:rsid w:val="007D5416"/>
    <w:rsid w:val="007D5733"/>
    <w:rsid w:val="007D57EE"/>
    <w:rsid w:val="007D5F4E"/>
    <w:rsid w:val="007D623A"/>
    <w:rsid w:val="007D6375"/>
    <w:rsid w:val="007D6497"/>
    <w:rsid w:val="007D6938"/>
    <w:rsid w:val="007D69CA"/>
    <w:rsid w:val="007D6A31"/>
    <w:rsid w:val="007D6FBA"/>
    <w:rsid w:val="007D7320"/>
    <w:rsid w:val="007D7575"/>
    <w:rsid w:val="007E005A"/>
    <w:rsid w:val="007E0905"/>
    <w:rsid w:val="007E0B7C"/>
    <w:rsid w:val="007E14D0"/>
    <w:rsid w:val="007E18BF"/>
    <w:rsid w:val="007E1942"/>
    <w:rsid w:val="007E2CA4"/>
    <w:rsid w:val="007E349A"/>
    <w:rsid w:val="007E3529"/>
    <w:rsid w:val="007E36B4"/>
    <w:rsid w:val="007E49A6"/>
    <w:rsid w:val="007E4D5B"/>
    <w:rsid w:val="007E4E2A"/>
    <w:rsid w:val="007E5CD6"/>
    <w:rsid w:val="007E6139"/>
    <w:rsid w:val="007E6A9E"/>
    <w:rsid w:val="007E6C89"/>
    <w:rsid w:val="007E7ED2"/>
    <w:rsid w:val="007E7FD7"/>
    <w:rsid w:val="007F006C"/>
    <w:rsid w:val="007F0152"/>
    <w:rsid w:val="007F05F8"/>
    <w:rsid w:val="007F0736"/>
    <w:rsid w:val="007F0D37"/>
    <w:rsid w:val="007F1690"/>
    <w:rsid w:val="007F1834"/>
    <w:rsid w:val="007F1D62"/>
    <w:rsid w:val="007F2196"/>
    <w:rsid w:val="007F24EB"/>
    <w:rsid w:val="007F316D"/>
    <w:rsid w:val="007F36EA"/>
    <w:rsid w:val="007F3923"/>
    <w:rsid w:val="007F393D"/>
    <w:rsid w:val="007F3A20"/>
    <w:rsid w:val="007F49A2"/>
    <w:rsid w:val="007F4E77"/>
    <w:rsid w:val="007F4F27"/>
    <w:rsid w:val="007F5321"/>
    <w:rsid w:val="007F5976"/>
    <w:rsid w:val="007F6AD3"/>
    <w:rsid w:val="007F6EE0"/>
    <w:rsid w:val="007F7D59"/>
    <w:rsid w:val="007F7E3F"/>
    <w:rsid w:val="00801E12"/>
    <w:rsid w:val="00802068"/>
    <w:rsid w:val="0080217A"/>
    <w:rsid w:val="008024A5"/>
    <w:rsid w:val="0080254E"/>
    <w:rsid w:val="00802855"/>
    <w:rsid w:val="008038C3"/>
    <w:rsid w:val="00803E91"/>
    <w:rsid w:val="00804E57"/>
    <w:rsid w:val="008052F3"/>
    <w:rsid w:val="00805343"/>
    <w:rsid w:val="0080558C"/>
    <w:rsid w:val="00805860"/>
    <w:rsid w:val="00805C16"/>
    <w:rsid w:val="00805ED0"/>
    <w:rsid w:val="0080607F"/>
    <w:rsid w:val="0080673C"/>
    <w:rsid w:val="00806ED2"/>
    <w:rsid w:val="00810839"/>
    <w:rsid w:val="00810B95"/>
    <w:rsid w:val="00810C2C"/>
    <w:rsid w:val="008110D6"/>
    <w:rsid w:val="0081144E"/>
    <w:rsid w:val="008115AD"/>
    <w:rsid w:val="00811669"/>
    <w:rsid w:val="00811702"/>
    <w:rsid w:val="008118B9"/>
    <w:rsid w:val="00812311"/>
    <w:rsid w:val="008123D1"/>
    <w:rsid w:val="00812491"/>
    <w:rsid w:val="008124FE"/>
    <w:rsid w:val="008126AB"/>
    <w:rsid w:val="00812C80"/>
    <w:rsid w:val="00813296"/>
    <w:rsid w:val="00813536"/>
    <w:rsid w:val="00813786"/>
    <w:rsid w:val="008146E4"/>
    <w:rsid w:val="00814AF3"/>
    <w:rsid w:val="00814E02"/>
    <w:rsid w:val="008150E2"/>
    <w:rsid w:val="00815178"/>
    <w:rsid w:val="00815DF4"/>
    <w:rsid w:val="0081671D"/>
    <w:rsid w:val="00816908"/>
    <w:rsid w:val="00817409"/>
    <w:rsid w:val="0081740D"/>
    <w:rsid w:val="0081762E"/>
    <w:rsid w:val="0081771A"/>
    <w:rsid w:val="00817C9A"/>
    <w:rsid w:val="00820399"/>
    <w:rsid w:val="008208EB"/>
    <w:rsid w:val="00820D82"/>
    <w:rsid w:val="00821130"/>
    <w:rsid w:val="00821763"/>
    <w:rsid w:val="00822C6B"/>
    <w:rsid w:val="008231BB"/>
    <w:rsid w:val="008235CC"/>
    <w:rsid w:val="00823784"/>
    <w:rsid w:val="008237D4"/>
    <w:rsid w:val="00824516"/>
    <w:rsid w:val="00824618"/>
    <w:rsid w:val="00824684"/>
    <w:rsid w:val="0082568A"/>
    <w:rsid w:val="00825FCE"/>
    <w:rsid w:val="00826398"/>
    <w:rsid w:val="008263D7"/>
    <w:rsid w:val="00826990"/>
    <w:rsid w:val="00826CA1"/>
    <w:rsid w:val="00826DC2"/>
    <w:rsid w:val="00827FD4"/>
    <w:rsid w:val="008306E4"/>
    <w:rsid w:val="00830E41"/>
    <w:rsid w:val="00831469"/>
    <w:rsid w:val="00831911"/>
    <w:rsid w:val="00831C98"/>
    <w:rsid w:val="0083267D"/>
    <w:rsid w:val="008333F7"/>
    <w:rsid w:val="008339D6"/>
    <w:rsid w:val="0083530C"/>
    <w:rsid w:val="008354B8"/>
    <w:rsid w:val="008354D2"/>
    <w:rsid w:val="00836081"/>
    <w:rsid w:val="00837432"/>
    <w:rsid w:val="00837871"/>
    <w:rsid w:val="0084017B"/>
    <w:rsid w:val="00841ACD"/>
    <w:rsid w:val="00841E4F"/>
    <w:rsid w:val="008424B2"/>
    <w:rsid w:val="00842539"/>
    <w:rsid w:val="00842F4E"/>
    <w:rsid w:val="008430CB"/>
    <w:rsid w:val="008439AF"/>
    <w:rsid w:val="00843F1A"/>
    <w:rsid w:val="00843F55"/>
    <w:rsid w:val="008442AA"/>
    <w:rsid w:val="008442B4"/>
    <w:rsid w:val="00844377"/>
    <w:rsid w:val="008448B4"/>
    <w:rsid w:val="00844F05"/>
    <w:rsid w:val="008453BF"/>
    <w:rsid w:val="00845C74"/>
    <w:rsid w:val="0084720A"/>
    <w:rsid w:val="00847246"/>
    <w:rsid w:val="00847C26"/>
    <w:rsid w:val="00847D7B"/>
    <w:rsid w:val="00850762"/>
    <w:rsid w:val="00850BB5"/>
    <w:rsid w:val="00851079"/>
    <w:rsid w:val="008516EA"/>
    <w:rsid w:val="00851923"/>
    <w:rsid w:val="00851D6B"/>
    <w:rsid w:val="008523B0"/>
    <w:rsid w:val="008526CC"/>
    <w:rsid w:val="00852A50"/>
    <w:rsid w:val="00852C4C"/>
    <w:rsid w:val="00853759"/>
    <w:rsid w:val="00854569"/>
    <w:rsid w:val="00854F9D"/>
    <w:rsid w:val="008551E7"/>
    <w:rsid w:val="0085521B"/>
    <w:rsid w:val="00856859"/>
    <w:rsid w:val="00857104"/>
    <w:rsid w:val="008608FE"/>
    <w:rsid w:val="00860EF6"/>
    <w:rsid w:val="00861099"/>
    <w:rsid w:val="00861A9C"/>
    <w:rsid w:val="00861B40"/>
    <w:rsid w:val="00862292"/>
    <w:rsid w:val="008623C5"/>
    <w:rsid w:val="0086282E"/>
    <w:rsid w:val="00863275"/>
    <w:rsid w:val="0086364C"/>
    <w:rsid w:val="00863BC2"/>
    <w:rsid w:val="0086417B"/>
    <w:rsid w:val="00864B31"/>
    <w:rsid w:val="00865FA9"/>
    <w:rsid w:val="00865FAE"/>
    <w:rsid w:val="00866391"/>
    <w:rsid w:val="0086688C"/>
    <w:rsid w:val="00867C51"/>
    <w:rsid w:val="00870080"/>
    <w:rsid w:val="0087067B"/>
    <w:rsid w:val="00871567"/>
    <w:rsid w:val="00871BF7"/>
    <w:rsid w:val="00871E03"/>
    <w:rsid w:val="008722B1"/>
    <w:rsid w:val="008725E6"/>
    <w:rsid w:val="0087279D"/>
    <w:rsid w:val="008730C3"/>
    <w:rsid w:val="008734EF"/>
    <w:rsid w:val="00873757"/>
    <w:rsid w:val="00873BCC"/>
    <w:rsid w:val="00873C01"/>
    <w:rsid w:val="00873C87"/>
    <w:rsid w:val="00873EA3"/>
    <w:rsid w:val="00875128"/>
    <w:rsid w:val="008762C7"/>
    <w:rsid w:val="008766F4"/>
    <w:rsid w:val="00876AD4"/>
    <w:rsid w:val="00876D07"/>
    <w:rsid w:val="008774BC"/>
    <w:rsid w:val="00877C85"/>
    <w:rsid w:val="00877E8F"/>
    <w:rsid w:val="00880302"/>
    <w:rsid w:val="0088104F"/>
    <w:rsid w:val="008821F3"/>
    <w:rsid w:val="00882437"/>
    <w:rsid w:val="008829FD"/>
    <w:rsid w:val="00882B67"/>
    <w:rsid w:val="0088327F"/>
    <w:rsid w:val="0088360B"/>
    <w:rsid w:val="00883684"/>
    <w:rsid w:val="008836AD"/>
    <w:rsid w:val="00883894"/>
    <w:rsid w:val="0088398C"/>
    <w:rsid w:val="008839E7"/>
    <w:rsid w:val="00883AF1"/>
    <w:rsid w:val="00883B1D"/>
    <w:rsid w:val="00883B58"/>
    <w:rsid w:val="00884357"/>
    <w:rsid w:val="008849B1"/>
    <w:rsid w:val="008849F5"/>
    <w:rsid w:val="00884D21"/>
    <w:rsid w:val="00885284"/>
    <w:rsid w:val="00885C57"/>
    <w:rsid w:val="008862BE"/>
    <w:rsid w:val="00886AAC"/>
    <w:rsid w:val="008873C9"/>
    <w:rsid w:val="008877D6"/>
    <w:rsid w:val="00887D1D"/>
    <w:rsid w:val="00890153"/>
    <w:rsid w:val="00890433"/>
    <w:rsid w:val="008904F7"/>
    <w:rsid w:val="00890734"/>
    <w:rsid w:val="00890B5F"/>
    <w:rsid w:val="0089128D"/>
    <w:rsid w:val="00891C07"/>
    <w:rsid w:val="00893F92"/>
    <w:rsid w:val="00894949"/>
    <w:rsid w:val="008949E0"/>
    <w:rsid w:val="00896070"/>
    <w:rsid w:val="00897553"/>
    <w:rsid w:val="008978D2"/>
    <w:rsid w:val="008A02A0"/>
    <w:rsid w:val="008A03FB"/>
    <w:rsid w:val="008A1297"/>
    <w:rsid w:val="008A19AB"/>
    <w:rsid w:val="008A1F4F"/>
    <w:rsid w:val="008A2A9E"/>
    <w:rsid w:val="008A2F88"/>
    <w:rsid w:val="008A3006"/>
    <w:rsid w:val="008A320E"/>
    <w:rsid w:val="008A37DA"/>
    <w:rsid w:val="008A44F2"/>
    <w:rsid w:val="008A5354"/>
    <w:rsid w:val="008A55F8"/>
    <w:rsid w:val="008A5683"/>
    <w:rsid w:val="008A5829"/>
    <w:rsid w:val="008A5B94"/>
    <w:rsid w:val="008A6253"/>
    <w:rsid w:val="008A633C"/>
    <w:rsid w:val="008A650A"/>
    <w:rsid w:val="008A6AA9"/>
    <w:rsid w:val="008A6B4D"/>
    <w:rsid w:val="008A6EBF"/>
    <w:rsid w:val="008A740F"/>
    <w:rsid w:val="008A7791"/>
    <w:rsid w:val="008A7B43"/>
    <w:rsid w:val="008B0109"/>
    <w:rsid w:val="008B04F9"/>
    <w:rsid w:val="008B091F"/>
    <w:rsid w:val="008B1538"/>
    <w:rsid w:val="008B1E9F"/>
    <w:rsid w:val="008B2442"/>
    <w:rsid w:val="008B2490"/>
    <w:rsid w:val="008B249C"/>
    <w:rsid w:val="008B2D91"/>
    <w:rsid w:val="008B2DEB"/>
    <w:rsid w:val="008B3524"/>
    <w:rsid w:val="008B38BD"/>
    <w:rsid w:val="008B3ADA"/>
    <w:rsid w:val="008B3B3B"/>
    <w:rsid w:val="008B3CEF"/>
    <w:rsid w:val="008B43F8"/>
    <w:rsid w:val="008B4EB8"/>
    <w:rsid w:val="008B5000"/>
    <w:rsid w:val="008B567C"/>
    <w:rsid w:val="008B58C1"/>
    <w:rsid w:val="008B59AA"/>
    <w:rsid w:val="008B6540"/>
    <w:rsid w:val="008B6A16"/>
    <w:rsid w:val="008B6F40"/>
    <w:rsid w:val="008B763C"/>
    <w:rsid w:val="008C02DE"/>
    <w:rsid w:val="008C07FE"/>
    <w:rsid w:val="008C117C"/>
    <w:rsid w:val="008C11D7"/>
    <w:rsid w:val="008C14AF"/>
    <w:rsid w:val="008C1786"/>
    <w:rsid w:val="008C17D8"/>
    <w:rsid w:val="008C1986"/>
    <w:rsid w:val="008C20F7"/>
    <w:rsid w:val="008C2915"/>
    <w:rsid w:val="008C317C"/>
    <w:rsid w:val="008C39F1"/>
    <w:rsid w:val="008C3C36"/>
    <w:rsid w:val="008C3D7E"/>
    <w:rsid w:val="008C3E99"/>
    <w:rsid w:val="008C3FDE"/>
    <w:rsid w:val="008C4283"/>
    <w:rsid w:val="008C4346"/>
    <w:rsid w:val="008C443A"/>
    <w:rsid w:val="008C4818"/>
    <w:rsid w:val="008C48F3"/>
    <w:rsid w:val="008C49BA"/>
    <w:rsid w:val="008C50D0"/>
    <w:rsid w:val="008C5B5A"/>
    <w:rsid w:val="008C5CB9"/>
    <w:rsid w:val="008C62D7"/>
    <w:rsid w:val="008C7509"/>
    <w:rsid w:val="008D095A"/>
    <w:rsid w:val="008D0B92"/>
    <w:rsid w:val="008D0EB4"/>
    <w:rsid w:val="008D1103"/>
    <w:rsid w:val="008D1F24"/>
    <w:rsid w:val="008D204B"/>
    <w:rsid w:val="008D25A7"/>
    <w:rsid w:val="008D2C91"/>
    <w:rsid w:val="008D3506"/>
    <w:rsid w:val="008D36AF"/>
    <w:rsid w:val="008D4E7C"/>
    <w:rsid w:val="008D4FCC"/>
    <w:rsid w:val="008D53A6"/>
    <w:rsid w:val="008D598A"/>
    <w:rsid w:val="008D5D95"/>
    <w:rsid w:val="008D5E5A"/>
    <w:rsid w:val="008D7981"/>
    <w:rsid w:val="008D7F6C"/>
    <w:rsid w:val="008E10A6"/>
    <w:rsid w:val="008E23AD"/>
    <w:rsid w:val="008E2466"/>
    <w:rsid w:val="008E24A5"/>
    <w:rsid w:val="008E2942"/>
    <w:rsid w:val="008E3308"/>
    <w:rsid w:val="008E334B"/>
    <w:rsid w:val="008E34F3"/>
    <w:rsid w:val="008E37F9"/>
    <w:rsid w:val="008E3E31"/>
    <w:rsid w:val="008E439D"/>
    <w:rsid w:val="008E4D3E"/>
    <w:rsid w:val="008E4EB0"/>
    <w:rsid w:val="008E51A6"/>
    <w:rsid w:val="008E55C5"/>
    <w:rsid w:val="008E5C54"/>
    <w:rsid w:val="008E5C8D"/>
    <w:rsid w:val="008E6AFC"/>
    <w:rsid w:val="008E7EC6"/>
    <w:rsid w:val="008E7F5B"/>
    <w:rsid w:val="008E7F72"/>
    <w:rsid w:val="008F0046"/>
    <w:rsid w:val="008F0379"/>
    <w:rsid w:val="008F08AB"/>
    <w:rsid w:val="008F1EFF"/>
    <w:rsid w:val="008F2E0D"/>
    <w:rsid w:val="008F3059"/>
    <w:rsid w:val="008F34AB"/>
    <w:rsid w:val="008F376D"/>
    <w:rsid w:val="008F3A78"/>
    <w:rsid w:val="008F44E2"/>
    <w:rsid w:val="008F4E60"/>
    <w:rsid w:val="008F5452"/>
    <w:rsid w:val="008F5AB8"/>
    <w:rsid w:val="008F5D2B"/>
    <w:rsid w:val="008F5DB0"/>
    <w:rsid w:val="008F676C"/>
    <w:rsid w:val="008F695D"/>
    <w:rsid w:val="008F6F28"/>
    <w:rsid w:val="008F7043"/>
    <w:rsid w:val="008F7931"/>
    <w:rsid w:val="008F7A5D"/>
    <w:rsid w:val="008F7AF2"/>
    <w:rsid w:val="009007E1"/>
    <w:rsid w:val="00901271"/>
    <w:rsid w:val="009016D0"/>
    <w:rsid w:val="00901EE1"/>
    <w:rsid w:val="00902CB8"/>
    <w:rsid w:val="00902EA3"/>
    <w:rsid w:val="009031CF"/>
    <w:rsid w:val="009036D5"/>
    <w:rsid w:val="009038A5"/>
    <w:rsid w:val="00903C64"/>
    <w:rsid w:val="00904D37"/>
    <w:rsid w:val="00904E2A"/>
    <w:rsid w:val="009057F3"/>
    <w:rsid w:val="009058E1"/>
    <w:rsid w:val="00906080"/>
    <w:rsid w:val="00906D3F"/>
    <w:rsid w:val="00907224"/>
    <w:rsid w:val="009100EC"/>
    <w:rsid w:val="00910658"/>
    <w:rsid w:val="0091090B"/>
    <w:rsid w:val="00910DAB"/>
    <w:rsid w:val="00910E40"/>
    <w:rsid w:val="00910F5F"/>
    <w:rsid w:val="00911360"/>
    <w:rsid w:val="009119B4"/>
    <w:rsid w:val="009120C9"/>
    <w:rsid w:val="009120E3"/>
    <w:rsid w:val="009126C3"/>
    <w:rsid w:val="0091284C"/>
    <w:rsid w:val="009132AF"/>
    <w:rsid w:val="00913345"/>
    <w:rsid w:val="00913F7A"/>
    <w:rsid w:val="009140E7"/>
    <w:rsid w:val="00914794"/>
    <w:rsid w:val="009149B3"/>
    <w:rsid w:val="00914FE7"/>
    <w:rsid w:val="009150F5"/>
    <w:rsid w:val="00915361"/>
    <w:rsid w:val="009158F8"/>
    <w:rsid w:val="00915CE1"/>
    <w:rsid w:val="00916528"/>
    <w:rsid w:val="0091671C"/>
    <w:rsid w:val="0091720D"/>
    <w:rsid w:val="009173C6"/>
    <w:rsid w:val="009174E5"/>
    <w:rsid w:val="00917F85"/>
    <w:rsid w:val="00917FBD"/>
    <w:rsid w:val="00920164"/>
    <w:rsid w:val="00920412"/>
    <w:rsid w:val="009205A8"/>
    <w:rsid w:val="009208F6"/>
    <w:rsid w:val="009209BC"/>
    <w:rsid w:val="00920C37"/>
    <w:rsid w:val="00920CE5"/>
    <w:rsid w:val="00920D1B"/>
    <w:rsid w:val="00920D5C"/>
    <w:rsid w:val="00921659"/>
    <w:rsid w:val="00921BA6"/>
    <w:rsid w:val="00922DAF"/>
    <w:rsid w:val="00922F88"/>
    <w:rsid w:val="0092433F"/>
    <w:rsid w:val="00924383"/>
    <w:rsid w:val="009255E5"/>
    <w:rsid w:val="00926089"/>
    <w:rsid w:val="009261F9"/>
    <w:rsid w:val="0092639A"/>
    <w:rsid w:val="0092720A"/>
    <w:rsid w:val="00927256"/>
    <w:rsid w:val="00927AC6"/>
    <w:rsid w:val="00927CD7"/>
    <w:rsid w:val="00927E7D"/>
    <w:rsid w:val="0093062A"/>
    <w:rsid w:val="00930ACD"/>
    <w:rsid w:val="00930B8A"/>
    <w:rsid w:val="00930E31"/>
    <w:rsid w:val="00932DF5"/>
    <w:rsid w:val="00932FF0"/>
    <w:rsid w:val="00933479"/>
    <w:rsid w:val="00933A20"/>
    <w:rsid w:val="00933A30"/>
    <w:rsid w:val="00933CB7"/>
    <w:rsid w:val="009344E0"/>
    <w:rsid w:val="0093468B"/>
    <w:rsid w:val="009349EB"/>
    <w:rsid w:val="00934BA4"/>
    <w:rsid w:val="00934CE8"/>
    <w:rsid w:val="0093532C"/>
    <w:rsid w:val="009353D1"/>
    <w:rsid w:val="00935621"/>
    <w:rsid w:val="00935CF2"/>
    <w:rsid w:val="00935DF0"/>
    <w:rsid w:val="009367E9"/>
    <w:rsid w:val="00936827"/>
    <w:rsid w:val="00936F1B"/>
    <w:rsid w:val="00937009"/>
    <w:rsid w:val="0093718A"/>
    <w:rsid w:val="00937504"/>
    <w:rsid w:val="009375F1"/>
    <w:rsid w:val="009377FF"/>
    <w:rsid w:val="00937F8A"/>
    <w:rsid w:val="00940724"/>
    <w:rsid w:val="0094097E"/>
    <w:rsid w:val="00940C0E"/>
    <w:rsid w:val="00940D5D"/>
    <w:rsid w:val="00941A45"/>
    <w:rsid w:val="00941A55"/>
    <w:rsid w:val="00942589"/>
    <w:rsid w:val="009427A2"/>
    <w:rsid w:val="0094368E"/>
    <w:rsid w:val="00943CC4"/>
    <w:rsid w:val="00943E3D"/>
    <w:rsid w:val="009444BC"/>
    <w:rsid w:val="00944CD9"/>
    <w:rsid w:val="00944D4F"/>
    <w:rsid w:val="00944D9C"/>
    <w:rsid w:val="00944E55"/>
    <w:rsid w:val="00944EF5"/>
    <w:rsid w:val="009455B0"/>
    <w:rsid w:val="009457F7"/>
    <w:rsid w:val="00945D49"/>
    <w:rsid w:val="009464FD"/>
    <w:rsid w:val="009465FA"/>
    <w:rsid w:val="0094662F"/>
    <w:rsid w:val="00946984"/>
    <w:rsid w:val="00946E89"/>
    <w:rsid w:val="00946FAA"/>
    <w:rsid w:val="00947D9A"/>
    <w:rsid w:val="00947E5B"/>
    <w:rsid w:val="00950048"/>
    <w:rsid w:val="00950E13"/>
    <w:rsid w:val="00951770"/>
    <w:rsid w:val="0095267B"/>
    <w:rsid w:val="0095276D"/>
    <w:rsid w:val="009527A5"/>
    <w:rsid w:val="009528F1"/>
    <w:rsid w:val="0095297F"/>
    <w:rsid w:val="00954D04"/>
    <w:rsid w:val="009558C0"/>
    <w:rsid w:val="0095600A"/>
    <w:rsid w:val="00956455"/>
    <w:rsid w:val="009569BE"/>
    <w:rsid w:val="009579F5"/>
    <w:rsid w:val="00957F59"/>
    <w:rsid w:val="00960808"/>
    <w:rsid w:val="0096093D"/>
    <w:rsid w:val="00960C5E"/>
    <w:rsid w:val="00960CC3"/>
    <w:rsid w:val="00962220"/>
    <w:rsid w:val="009623D8"/>
    <w:rsid w:val="00962AA1"/>
    <w:rsid w:val="009634AA"/>
    <w:rsid w:val="00963908"/>
    <w:rsid w:val="00963DF4"/>
    <w:rsid w:val="009651CC"/>
    <w:rsid w:val="00965F30"/>
    <w:rsid w:val="00966C05"/>
    <w:rsid w:val="0096770C"/>
    <w:rsid w:val="009678CA"/>
    <w:rsid w:val="009700B3"/>
    <w:rsid w:val="00970611"/>
    <w:rsid w:val="0097081A"/>
    <w:rsid w:val="00970E97"/>
    <w:rsid w:val="00971D44"/>
    <w:rsid w:val="00971E35"/>
    <w:rsid w:val="00971EDA"/>
    <w:rsid w:val="009720A5"/>
    <w:rsid w:val="009728FA"/>
    <w:rsid w:val="00972CF1"/>
    <w:rsid w:val="00972F6E"/>
    <w:rsid w:val="00973607"/>
    <w:rsid w:val="009739F9"/>
    <w:rsid w:val="00973B67"/>
    <w:rsid w:val="00974358"/>
    <w:rsid w:val="00974469"/>
    <w:rsid w:val="0097469B"/>
    <w:rsid w:val="009747F1"/>
    <w:rsid w:val="00974A4F"/>
    <w:rsid w:val="00974A9C"/>
    <w:rsid w:val="00974DC5"/>
    <w:rsid w:val="0097520B"/>
    <w:rsid w:val="0097545E"/>
    <w:rsid w:val="0097613E"/>
    <w:rsid w:val="009762FB"/>
    <w:rsid w:val="0097666C"/>
    <w:rsid w:val="00976CB6"/>
    <w:rsid w:val="0097701D"/>
    <w:rsid w:val="009778F8"/>
    <w:rsid w:val="00977A5A"/>
    <w:rsid w:val="00981143"/>
    <w:rsid w:val="00981163"/>
    <w:rsid w:val="0098139A"/>
    <w:rsid w:val="0098147B"/>
    <w:rsid w:val="0098220A"/>
    <w:rsid w:val="0098252B"/>
    <w:rsid w:val="00983294"/>
    <w:rsid w:val="0098331D"/>
    <w:rsid w:val="009841EA"/>
    <w:rsid w:val="00984837"/>
    <w:rsid w:val="00984E70"/>
    <w:rsid w:val="0098509B"/>
    <w:rsid w:val="0098624C"/>
    <w:rsid w:val="009869DB"/>
    <w:rsid w:val="0098716D"/>
    <w:rsid w:val="009872AF"/>
    <w:rsid w:val="00987AA0"/>
    <w:rsid w:val="00987C16"/>
    <w:rsid w:val="00987D82"/>
    <w:rsid w:val="0099045E"/>
    <w:rsid w:val="009923AF"/>
    <w:rsid w:val="0099267A"/>
    <w:rsid w:val="009928BD"/>
    <w:rsid w:val="0099298D"/>
    <w:rsid w:val="00992A99"/>
    <w:rsid w:val="00992F14"/>
    <w:rsid w:val="0099335C"/>
    <w:rsid w:val="0099336E"/>
    <w:rsid w:val="00993755"/>
    <w:rsid w:val="00993994"/>
    <w:rsid w:val="009945EB"/>
    <w:rsid w:val="0099466B"/>
    <w:rsid w:val="00995155"/>
    <w:rsid w:val="00995371"/>
    <w:rsid w:val="00996141"/>
    <w:rsid w:val="009961EC"/>
    <w:rsid w:val="00996563"/>
    <w:rsid w:val="00996649"/>
    <w:rsid w:val="00996CD1"/>
    <w:rsid w:val="00996E22"/>
    <w:rsid w:val="0099756B"/>
    <w:rsid w:val="009A02C7"/>
    <w:rsid w:val="009A0B56"/>
    <w:rsid w:val="009A182D"/>
    <w:rsid w:val="009A216F"/>
    <w:rsid w:val="009A2190"/>
    <w:rsid w:val="009A22BB"/>
    <w:rsid w:val="009A2ADD"/>
    <w:rsid w:val="009A31C1"/>
    <w:rsid w:val="009A3300"/>
    <w:rsid w:val="009A38B8"/>
    <w:rsid w:val="009A3CE9"/>
    <w:rsid w:val="009A443A"/>
    <w:rsid w:val="009A49C3"/>
    <w:rsid w:val="009A5441"/>
    <w:rsid w:val="009A5C72"/>
    <w:rsid w:val="009A5C80"/>
    <w:rsid w:val="009A6069"/>
    <w:rsid w:val="009A67E8"/>
    <w:rsid w:val="009A6B04"/>
    <w:rsid w:val="009A74F8"/>
    <w:rsid w:val="009A7946"/>
    <w:rsid w:val="009B0A53"/>
    <w:rsid w:val="009B34A4"/>
    <w:rsid w:val="009B3568"/>
    <w:rsid w:val="009B3CCD"/>
    <w:rsid w:val="009B4049"/>
    <w:rsid w:val="009B4F00"/>
    <w:rsid w:val="009B50E3"/>
    <w:rsid w:val="009B5275"/>
    <w:rsid w:val="009B5906"/>
    <w:rsid w:val="009B75DE"/>
    <w:rsid w:val="009C021F"/>
    <w:rsid w:val="009C0BCD"/>
    <w:rsid w:val="009C1212"/>
    <w:rsid w:val="009C13C6"/>
    <w:rsid w:val="009C14A7"/>
    <w:rsid w:val="009C1624"/>
    <w:rsid w:val="009C18E6"/>
    <w:rsid w:val="009C213B"/>
    <w:rsid w:val="009C2709"/>
    <w:rsid w:val="009C340B"/>
    <w:rsid w:val="009C342F"/>
    <w:rsid w:val="009C3A16"/>
    <w:rsid w:val="009C4B5A"/>
    <w:rsid w:val="009C4BB6"/>
    <w:rsid w:val="009C5046"/>
    <w:rsid w:val="009C5ABB"/>
    <w:rsid w:val="009C5B85"/>
    <w:rsid w:val="009C648D"/>
    <w:rsid w:val="009C68C8"/>
    <w:rsid w:val="009C7236"/>
    <w:rsid w:val="009C7668"/>
    <w:rsid w:val="009D00D9"/>
    <w:rsid w:val="009D0862"/>
    <w:rsid w:val="009D0917"/>
    <w:rsid w:val="009D0BB0"/>
    <w:rsid w:val="009D1204"/>
    <w:rsid w:val="009D1913"/>
    <w:rsid w:val="009D1EB9"/>
    <w:rsid w:val="009D1F50"/>
    <w:rsid w:val="009D1FE5"/>
    <w:rsid w:val="009D245C"/>
    <w:rsid w:val="009D2881"/>
    <w:rsid w:val="009D3525"/>
    <w:rsid w:val="009D3717"/>
    <w:rsid w:val="009D3F1F"/>
    <w:rsid w:val="009D4194"/>
    <w:rsid w:val="009D4490"/>
    <w:rsid w:val="009D4849"/>
    <w:rsid w:val="009D4985"/>
    <w:rsid w:val="009D50C8"/>
    <w:rsid w:val="009D6201"/>
    <w:rsid w:val="009D6515"/>
    <w:rsid w:val="009D651E"/>
    <w:rsid w:val="009D6B87"/>
    <w:rsid w:val="009D7183"/>
    <w:rsid w:val="009D7A11"/>
    <w:rsid w:val="009D7D71"/>
    <w:rsid w:val="009D7EDC"/>
    <w:rsid w:val="009D7F24"/>
    <w:rsid w:val="009D7F34"/>
    <w:rsid w:val="009E0258"/>
    <w:rsid w:val="009E0516"/>
    <w:rsid w:val="009E06A3"/>
    <w:rsid w:val="009E0798"/>
    <w:rsid w:val="009E0841"/>
    <w:rsid w:val="009E0C52"/>
    <w:rsid w:val="009E0D06"/>
    <w:rsid w:val="009E1545"/>
    <w:rsid w:val="009E179C"/>
    <w:rsid w:val="009E2819"/>
    <w:rsid w:val="009E2A13"/>
    <w:rsid w:val="009E2AE7"/>
    <w:rsid w:val="009E2C26"/>
    <w:rsid w:val="009E30A1"/>
    <w:rsid w:val="009E3157"/>
    <w:rsid w:val="009E3F1A"/>
    <w:rsid w:val="009E3F4C"/>
    <w:rsid w:val="009E4456"/>
    <w:rsid w:val="009E45FE"/>
    <w:rsid w:val="009E4998"/>
    <w:rsid w:val="009E4A6F"/>
    <w:rsid w:val="009E50C9"/>
    <w:rsid w:val="009E51FA"/>
    <w:rsid w:val="009E579E"/>
    <w:rsid w:val="009E580B"/>
    <w:rsid w:val="009E5BFE"/>
    <w:rsid w:val="009E5D18"/>
    <w:rsid w:val="009E63C4"/>
    <w:rsid w:val="009E6829"/>
    <w:rsid w:val="009E69FF"/>
    <w:rsid w:val="009E6C74"/>
    <w:rsid w:val="009E726D"/>
    <w:rsid w:val="009E7608"/>
    <w:rsid w:val="009E76A9"/>
    <w:rsid w:val="009E7B4D"/>
    <w:rsid w:val="009F04A1"/>
    <w:rsid w:val="009F078C"/>
    <w:rsid w:val="009F0BCD"/>
    <w:rsid w:val="009F118D"/>
    <w:rsid w:val="009F1245"/>
    <w:rsid w:val="009F1A03"/>
    <w:rsid w:val="009F260B"/>
    <w:rsid w:val="009F313E"/>
    <w:rsid w:val="009F3437"/>
    <w:rsid w:val="009F36CE"/>
    <w:rsid w:val="009F3DF2"/>
    <w:rsid w:val="009F4565"/>
    <w:rsid w:val="009F5261"/>
    <w:rsid w:val="009F543C"/>
    <w:rsid w:val="009F554F"/>
    <w:rsid w:val="009F5865"/>
    <w:rsid w:val="009F5A69"/>
    <w:rsid w:val="009F67F0"/>
    <w:rsid w:val="009F6CB7"/>
    <w:rsid w:val="009F6E63"/>
    <w:rsid w:val="009F7157"/>
    <w:rsid w:val="009F7742"/>
    <w:rsid w:val="009F789E"/>
    <w:rsid w:val="009F791D"/>
    <w:rsid w:val="009F798E"/>
    <w:rsid w:val="00A003F2"/>
    <w:rsid w:val="00A0049B"/>
    <w:rsid w:val="00A004B1"/>
    <w:rsid w:val="00A00572"/>
    <w:rsid w:val="00A00BCB"/>
    <w:rsid w:val="00A0135C"/>
    <w:rsid w:val="00A01547"/>
    <w:rsid w:val="00A01D0D"/>
    <w:rsid w:val="00A01E4F"/>
    <w:rsid w:val="00A02468"/>
    <w:rsid w:val="00A0274F"/>
    <w:rsid w:val="00A03914"/>
    <w:rsid w:val="00A03CE3"/>
    <w:rsid w:val="00A03D54"/>
    <w:rsid w:val="00A03E7D"/>
    <w:rsid w:val="00A04BB3"/>
    <w:rsid w:val="00A04CC5"/>
    <w:rsid w:val="00A05A97"/>
    <w:rsid w:val="00A05E37"/>
    <w:rsid w:val="00A06621"/>
    <w:rsid w:val="00A076E9"/>
    <w:rsid w:val="00A0772D"/>
    <w:rsid w:val="00A07AFC"/>
    <w:rsid w:val="00A10A39"/>
    <w:rsid w:val="00A10CAD"/>
    <w:rsid w:val="00A10DDF"/>
    <w:rsid w:val="00A10EE5"/>
    <w:rsid w:val="00A11EF1"/>
    <w:rsid w:val="00A11F58"/>
    <w:rsid w:val="00A125E8"/>
    <w:rsid w:val="00A12D1F"/>
    <w:rsid w:val="00A13087"/>
    <w:rsid w:val="00A13151"/>
    <w:rsid w:val="00A13D19"/>
    <w:rsid w:val="00A14425"/>
    <w:rsid w:val="00A146FE"/>
    <w:rsid w:val="00A153FE"/>
    <w:rsid w:val="00A1593E"/>
    <w:rsid w:val="00A1618F"/>
    <w:rsid w:val="00A1643A"/>
    <w:rsid w:val="00A16ED9"/>
    <w:rsid w:val="00A16FFA"/>
    <w:rsid w:val="00A177E3"/>
    <w:rsid w:val="00A17CDF"/>
    <w:rsid w:val="00A205D3"/>
    <w:rsid w:val="00A20866"/>
    <w:rsid w:val="00A216C1"/>
    <w:rsid w:val="00A21C12"/>
    <w:rsid w:val="00A2214E"/>
    <w:rsid w:val="00A22228"/>
    <w:rsid w:val="00A22B75"/>
    <w:rsid w:val="00A230CB"/>
    <w:rsid w:val="00A235EB"/>
    <w:rsid w:val="00A23AF2"/>
    <w:rsid w:val="00A2419F"/>
    <w:rsid w:val="00A24A1B"/>
    <w:rsid w:val="00A24D2F"/>
    <w:rsid w:val="00A24F46"/>
    <w:rsid w:val="00A25E91"/>
    <w:rsid w:val="00A26BB4"/>
    <w:rsid w:val="00A26C5B"/>
    <w:rsid w:val="00A306C3"/>
    <w:rsid w:val="00A30AC2"/>
    <w:rsid w:val="00A30DE6"/>
    <w:rsid w:val="00A331EC"/>
    <w:rsid w:val="00A333A7"/>
    <w:rsid w:val="00A33E12"/>
    <w:rsid w:val="00A34157"/>
    <w:rsid w:val="00A3454C"/>
    <w:rsid w:val="00A34C5B"/>
    <w:rsid w:val="00A35612"/>
    <w:rsid w:val="00A3591B"/>
    <w:rsid w:val="00A359CC"/>
    <w:rsid w:val="00A3607B"/>
    <w:rsid w:val="00A366B2"/>
    <w:rsid w:val="00A36939"/>
    <w:rsid w:val="00A36E19"/>
    <w:rsid w:val="00A36FA5"/>
    <w:rsid w:val="00A3725A"/>
    <w:rsid w:val="00A3747E"/>
    <w:rsid w:val="00A37DA0"/>
    <w:rsid w:val="00A37EEA"/>
    <w:rsid w:val="00A4048F"/>
    <w:rsid w:val="00A40AF7"/>
    <w:rsid w:val="00A40B6F"/>
    <w:rsid w:val="00A42C5F"/>
    <w:rsid w:val="00A445DB"/>
    <w:rsid w:val="00A450E6"/>
    <w:rsid w:val="00A45D65"/>
    <w:rsid w:val="00A46AC5"/>
    <w:rsid w:val="00A4711B"/>
    <w:rsid w:val="00A47444"/>
    <w:rsid w:val="00A50087"/>
    <w:rsid w:val="00A50252"/>
    <w:rsid w:val="00A50308"/>
    <w:rsid w:val="00A513CC"/>
    <w:rsid w:val="00A51B79"/>
    <w:rsid w:val="00A52796"/>
    <w:rsid w:val="00A52D90"/>
    <w:rsid w:val="00A537DC"/>
    <w:rsid w:val="00A53E4C"/>
    <w:rsid w:val="00A53F17"/>
    <w:rsid w:val="00A54236"/>
    <w:rsid w:val="00A54331"/>
    <w:rsid w:val="00A54D03"/>
    <w:rsid w:val="00A551C8"/>
    <w:rsid w:val="00A5522A"/>
    <w:rsid w:val="00A552E5"/>
    <w:rsid w:val="00A55619"/>
    <w:rsid w:val="00A56BB6"/>
    <w:rsid w:val="00A57349"/>
    <w:rsid w:val="00A57E39"/>
    <w:rsid w:val="00A60327"/>
    <w:rsid w:val="00A60ACE"/>
    <w:rsid w:val="00A60F9A"/>
    <w:rsid w:val="00A6119F"/>
    <w:rsid w:val="00A61BC1"/>
    <w:rsid w:val="00A61C47"/>
    <w:rsid w:val="00A6264B"/>
    <w:rsid w:val="00A62B40"/>
    <w:rsid w:val="00A63969"/>
    <w:rsid w:val="00A65499"/>
    <w:rsid w:val="00A654D6"/>
    <w:rsid w:val="00A655B3"/>
    <w:rsid w:val="00A65ADA"/>
    <w:rsid w:val="00A65B0A"/>
    <w:rsid w:val="00A660CA"/>
    <w:rsid w:val="00A661D1"/>
    <w:rsid w:val="00A6675A"/>
    <w:rsid w:val="00A66C97"/>
    <w:rsid w:val="00A66F0F"/>
    <w:rsid w:val="00A67116"/>
    <w:rsid w:val="00A679B5"/>
    <w:rsid w:val="00A67EF8"/>
    <w:rsid w:val="00A700DE"/>
    <w:rsid w:val="00A71898"/>
    <w:rsid w:val="00A71C33"/>
    <w:rsid w:val="00A71FDF"/>
    <w:rsid w:val="00A720A7"/>
    <w:rsid w:val="00A72429"/>
    <w:rsid w:val="00A72701"/>
    <w:rsid w:val="00A7315D"/>
    <w:rsid w:val="00A731F2"/>
    <w:rsid w:val="00A7408C"/>
    <w:rsid w:val="00A75819"/>
    <w:rsid w:val="00A758BA"/>
    <w:rsid w:val="00A75C42"/>
    <w:rsid w:val="00A76AC2"/>
    <w:rsid w:val="00A76FE3"/>
    <w:rsid w:val="00A77CFC"/>
    <w:rsid w:val="00A801CC"/>
    <w:rsid w:val="00A807D4"/>
    <w:rsid w:val="00A8087A"/>
    <w:rsid w:val="00A808EC"/>
    <w:rsid w:val="00A81642"/>
    <w:rsid w:val="00A81C2A"/>
    <w:rsid w:val="00A81FAD"/>
    <w:rsid w:val="00A823A4"/>
    <w:rsid w:val="00A825F5"/>
    <w:rsid w:val="00A8280B"/>
    <w:rsid w:val="00A82B7E"/>
    <w:rsid w:val="00A82CB3"/>
    <w:rsid w:val="00A83798"/>
    <w:rsid w:val="00A83D03"/>
    <w:rsid w:val="00A83EF3"/>
    <w:rsid w:val="00A843BA"/>
    <w:rsid w:val="00A846DF"/>
    <w:rsid w:val="00A84733"/>
    <w:rsid w:val="00A85272"/>
    <w:rsid w:val="00A85558"/>
    <w:rsid w:val="00A85BAB"/>
    <w:rsid w:val="00A85CD5"/>
    <w:rsid w:val="00A8618E"/>
    <w:rsid w:val="00A866F8"/>
    <w:rsid w:val="00A86C00"/>
    <w:rsid w:val="00A871D9"/>
    <w:rsid w:val="00A87495"/>
    <w:rsid w:val="00A87E37"/>
    <w:rsid w:val="00A90456"/>
    <w:rsid w:val="00A90F7B"/>
    <w:rsid w:val="00A91051"/>
    <w:rsid w:val="00A91A46"/>
    <w:rsid w:val="00A91C63"/>
    <w:rsid w:val="00A91D25"/>
    <w:rsid w:val="00A92C13"/>
    <w:rsid w:val="00A92E7E"/>
    <w:rsid w:val="00A93149"/>
    <w:rsid w:val="00A934A6"/>
    <w:rsid w:val="00A9429C"/>
    <w:rsid w:val="00A943F2"/>
    <w:rsid w:val="00A94755"/>
    <w:rsid w:val="00A94E03"/>
    <w:rsid w:val="00A96E2E"/>
    <w:rsid w:val="00A9747B"/>
    <w:rsid w:val="00AA0071"/>
    <w:rsid w:val="00AA015D"/>
    <w:rsid w:val="00AA0632"/>
    <w:rsid w:val="00AA07AD"/>
    <w:rsid w:val="00AA086B"/>
    <w:rsid w:val="00AA0945"/>
    <w:rsid w:val="00AA0D8D"/>
    <w:rsid w:val="00AA0FA2"/>
    <w:rsid w:val="00AA12D8"/>
    <w:rsid w:val="00AA1773"/>
    <w:rsid w:val="00AA1981"/>
    <w:rsid w:val="00AA19EF"/>
    <w:rsid w:val="00AA2913"/>
    <w:rsid w:val="00AA4335"/>
    <w:rsid w:val="00AA4625"/>
    <w:rsid w:val="00AA4965"/>
    <w:rsid w:val="00AA5785"/>
    <w:rsid w:val="00AA61B7"/>
    <w:rsid w:val="00AA62E5"/>
    <w:rsid w:val="00AA64F0"/>
    <w:rsid w:val="00AA7330"/>
    <w:rsid w:val="00AA73CD"/>
    <w:rsid w:val="00AA7697"/>
    <w:rsid w:val="00AB0437"/>
    <w:rsid w:val="00AB0A7D"/>
    <w:rsid w:val="00AB1411"/>
    <w:rsid w:val="00AB2331"/>
    <w:rsid w:val="00AB257D"/>
    <w:rsid w:val="00AB26DB"/>
    <w:rsid w:val="00AB307A"/>
    <w:rsid w:val="00AB31E9"/>
    <w:rsid w:val="00AB350A"/>
    <w:rsid w:val="00AB35C9"/>
    <w:rsid w:val="00AB3E47"/>
    <w:rsid w:val="00AB4013"/>
    <w:rsid w:val="00AB524C"/>
    <w:rsid w:val="00AB5384"/>
    <w:rsid w:val="00AB5D8A"/>
    <w:rsid w:val="00AB5FB1"/>
    <w:rsid w:val="00AB68C1"/>
    <w:rsid w:val="00AB6B3E"/>
    <w:rsid w:val="00AB6F34"/>
    <w:rsid w:val="00AB73B2"/>
    <w:rsid w:val="00AB7485"/>
    <w:rsid w:val="00AB7CEB"/>
    <w:rsid w:val="00AC0029"/>
    <w:rsid w:val="00AC005C"/>
    <w:rsid w:val="00AC02D8"/>
    <w:rsid w:val="00AC03BA"/>
    <w:rsid w:val="00AC073E"/>
    <w:rsid w:val="00AC0922"/>
    <w:rsid w:val="00AC1007"/>
    <w:rsid w:val="00AC14BA"/>
    <w:rsid w:val="00AC155B"/>
    <w:rsid w:val="00AC17B6"/>
    <w:rsid w:val="00AC17F0"/>
    <w:rsid w:val="00AC1809"/>
    <w:rsid w:val="00AC1D34"/>
    <w:rsid w:val="00AC24C7"/>
    <w:rsid w:val="00AC38DA"/>
    <w:rsid w:val="00AC42C3"/>
    <w:rsid w:val="00AC4578"/>
    <w:rsid w:val="00AC46DE"/>
    <w:rsid w:val="00AC47F3"/>
    <w:rsid w:val="00AC4AC8"/>
    <w:rsid w:val="00AC53A8"/>
    <w:rsid w:val="00AC5405"/>
    <w:rsid w:val="00AC5616"/>
    <w:rsid w:val="00AC5DA7"/>
    <w:rsid w:val="00AC600B"/>
    <w:rsid w:val="00AC674F"/>
    <w:rsid w:val="00AC6E68"/>
    <w:rsid w:val="00AC6EA0"/>
    <w:rsid w:val="00AC79C4"/>
    <w:rsid w:val="00AC7A66"/>
    <w:rsid w:val="00AD005A"/>
    <w:rsid w:val="00AD0173"/>
    <w:rsid w:val="00AD01F5"/>
    <w:rsid w:val="00AD020F"/>
    <w:rsid w:val="00AD0644"/>
    <w:rsid w:val="00AD1077"/>
    <w:rsid w:val="00AD247E"/>
    <w:rsid w:val="00AD29D2"/>
    <w:rsid w:val="00AD2B64"/>
    <w:rsid w:val="00AD367F"/>
    <w:rsid w:val="00AD39EF"/>
    <w:rsid w:val="00AD3A10"/>
    <w:rsid w:val="00AD436F"/>
    <w:rsid w:val="00AD44A2"/>
    <w:rsid w:val="00AD4C16"/>
    <w:rsid w:val="00AD4D1B"/>
    <w:rsid w:val="00AD5B83"/>
    <w:rsid w:val="00AD5BF3"/>
    <w:rsid w:val="00AD5FF6"/>
    <w:rsid w:val="00AD6F27"/>
    <w:rsid w:val="00AD74F5"/>
    <w:rsid w:val="00AD7D36"/>
    <w:rsid w:val="00AE02EC"/>
    <w:rsid w:val="00AE0424"/>
    <w:rsid w:val="00AE05D8"/>
    <w:rsid w:val="00AE06A3"/>
    <w:rsid w:val="00AE09EA"/>
    <w:rsid w:val="00AE0EFA"/>
    <w:rsid w:val="00AE1116"/>
    <w:rsid w:val="00AE11DD"/>
    <w:rsid w:val="00AE1750"/>
    <w:rsid w:val="00AE1BBF"/>
    <w:rsid w:val="00AE1D97"/>
    <w:rsid w:val="00AE2C69"/>
    <w:rsid w:val="00AE2E30"/>
    <w:rsid w:val="00AE2EB8"/>
    <w:rsid w:val="00AE31DD"/>
    <w:rsid w:val="00AE427B"/>
    <w:rsid w:val="00AE4306"/>
    <w:rsid w:val="00AE45E3"/>
    <w:rsid w:val="00AE4CAD"/>
    <w:rsid w:val="00AE782C"/>
    <w:rsid w:val="00AE7BCC"/>
    <w:rsid w:val="00AE7C2D"/>
    <w:rsid w:val="00AF0118"/>
    <w:rsid w:val="00AF0AEE"/>
    <w:rsid w:val="00AF0B92"/>
    <w:rsid w:val="00AF0CA6"/>
    <w:rsid w:val="00AF206F"/>
    <w:rsid w:val="00AF3D1C"/>
    <w:rsid w:val="00AF4260"/>
    <w:rsid w:val="00AF4B13"/>
    <w:rsid w:val="00AF597E"/>
    <w:rsid w:val="00AF5999"/>
    <w:rsid w:val="00AF5D64"/>
    <w:rsid w:val="00AF718B"/>
    <w:rsid w:val="00AF7802"/>
    <w:rsid w:val="00AF7D60"/>
    <w:rsid w:val="00AF7EC2"/>
    <w:rsid w:val="00B001B6"/>
    <w:rsid w:val="00B00E9A"/>
    <w:rsid w:val="00B01596"/>
    <w:rsid w:val="00B01BD4"/>
    <w:rsid w:val="00B023E3"/>
    <w:rsid w:val="00B02E7E"/>
    <w:rsid w:val="00B030EA"/>
    <w:rsid w:val="00B03242"/>
    <w:rsid w:val="00B0336C"/>
    <w:rsid w:val="00B04B75"/>
    <w:rsid w:val="00B05242"/>
    <w:rsid w:val="00B0548E"/>
    <w:rsid w:val="00B0587B"/>
    <w:rsid w:val="00B05CAB"/>
    <w:rsid w:val="00B06276"/>
    <w:rsid w:val="00B0634B"/>
    <w:rsid w:val="00B06750"/>
    <w:rsid w:val="00B06CD9"/>
    <w:rsid w:val="00B07033"/>
    <w:rsid w:val="00B070A7"/>
    <w:rsid w:val="00B072A2"/>
    <w:rsid w:val="00B0762B"/>
    <w:rsid w:val="00B079D5"/>
    <w:rsid w:val="00B07EA9"/>
    <w:rsid w:val="00B1017E"/>
    <w:rsid w:val="00B101F8"/>
    <w:rsid w:val="00B10523"/>
    <w:rsid w:val="00B10608"/>
    <w:rsid w:val="00B11157"/>
    <w:rsid w:val="00B111ED"/>
    <w:rsid w:val="00B11494"/>
    <w:rsid w:val="00B114C0"/>
    <w:rsid w:val="00B11987"/>
    <w:rsid w:val="00B11B35"/>
    <w:rsid w:val="00B11E33"/>
    <w:rsid w:val="00B13802"/>
    <w:rsid w:val="00B13C54"/>
    <w:rsid w:val="00B1430D"/>
    <w:rsid w:val="00B1447D"/>
    <w:rsid w:val="00B14502"/>
    <w:rsid w:val="00B14DCC"/>
    <w:rsid w:val="00B14E7D"/>
    <w:rsid w:val="00B14F3A"/>
    <w:rsid w:val="00B14FDF"/>
    <w:rsid w:val="00B15777"/>
    <w:rsid w:val="00B15DF6"/>
    <w:rsid w:val="00B16464"/>
    <w:rsid w:val="00B16A5B"/>
    <w:rsid w:val="00B17A3D"/>
    <w:rsid w:val="00B17A94"/>
    <w:rsid w:val="00B17E64"/>
    <w:rsid w:val="00B2090F"/>
    <w:rsid w:val="00B20A61"/>
    <w:rsid w:val="00B20B6F"/>
    <w:rsid w:val="00B20C9F"/>
    <w:rsid w:val="00B20DAF"/>
    <w:rsid w:val="00B21647"/>
    <w:rsid w:val="00B21CC4"/>
    <w:rsid w:val="00B21E3E"/>
    <w:rsid w:val="00B221EF"/>
    <w:rsid w:val="00B22249"/>
    <w:rsid w:val="00B22C66"/>
    <w:rsid w:val="00B232CA"/>
    <w:rsid w:val="00B2405C"/>
    <w:rsid w:val="00B24719"/>
    <w:rsid w:val="00B25A09"/>
    <w:rsid w:val="00B25BE5"/>
    <w:rsid w:val="00B25FAC"/>
    <w:rsid w:val="00B2616D"/>
    <w:rsid w:val="00B266BB"/>
    <w:rsid w:val="00B267A9"/>
    <w:rsid w:val="00B2726C"/>
    <w:rsid w:val="00B27433"/>
    <w:rsid w:val="00B2744B"/>
    <w:rsid w:val="00B275B0"/>
    <w:rsid w:val="00B27666"/>
    <w:rsid w:val="00B2792A"/>
    <w:rsid w:val="00B27955"/>
    <w:rsid w:val="00B3001F"/>
    <w:rsid w:val="00B30AB7"/>
    <w:rsid w:val="00B30FC4"/>
    <w:rsid w:val="00B310C1"/>
    <w:rsid w:val="00B3120F"/>
    <w:rsid w:val="00B32418"/>
    <w:rsid w:val="00B324B1"/>
    <w:rsid w:val="00B32797"/>
    <w:rsid w:val="00B33074"/>
    <w:rsid w:val="00B3325A"/>
    <w:rsid w:val="00B3395B"/>
    <w:rsid w:val="00B34381"/>
    <w:rsid w:val="00B34385"/>
    <w:rsid w:val="00B34629"/>
    <w:rsid w:val="00B3506E"/>
    <w:rsid w:val="00B351DA"/>
    <w:rsid w:val="00B35908"/>
    <w:rsid w:val="00B362F1"/>
    <w:rsid w:val="00B3685A"/>
    <w:rsid w:val="00B36981"/>
    <w:rsid w:val="00B377A2"/>
    <w:rsid w:val="00B37B36"/>
    <w:rsid w:val="00B37B60"/>
    <w:rsid w:val="00B37BAD"/>
    <w:rsid w:val="00B37DA3"/>
    <w:rsid w:val="00B401DE"/>
    <w:rsid w:val="00B4030E"/>
    <w:rsid w:val="00B40643"/>
    <w:rsid w:val="00B408D2"/>
    <w:rsid w:val="00B409C1"/>
    <w:rsid w:val="00B415D4"/>
    <w:rsid w:val="00B41A2B"/>
    <w:rsid w:val="00B41BC8"/>
    <w:rsid w:val="00B4244B"/>
    <w:rsid w:val="00B4280D"/>
    <w:rsid w:val="00B42DB3"/>
    <w:rsid w:val="00B434E8"/>
    <w:rsid w:val="00B4356B"/>
    <w:rsid w:val="00B43A71"/>
    <w:rsid w:val="00B43F99"/>
    <w:rsid w:val="00B441F6"/>
    <w:rsid w:val="00B451D3"/>
    <w:rsid w:val="00B4564C"/>
    <w:rsid w:val="00B45E17"/>
    <w:rsid w:val="00B45F32"/>
    <w:rsid w:val="00B462C5"/>
    <w:rsid w:val="00B46392"/>
    <w:rsid w:val="00B46419"/>
    <w:rsid w:val="00B464A9"/>
    <w:rsid w:val="00B46D7F"/>
    <w:rsid w:val="00B47031"/>
    <w:rsid w:val="00B50779"/>
    <w:rsid w:val="00B50B91"/>
    <w:rsid w:val="00B50D4E"/>
    <w:rsid w:val="00B511B1"/>
    <w:rsid w:val="00B511F8"/>
    <w:rsid w:val="00B5153D"/>
    <w:rsid w:val="00B51920"/>
    <w:rsid w:val="00B51A3A"/>
    <w:rsid w:val="00B51C0B"/>
    <w:rsid w:val="00B51D35"/>
    <w:rsid w:val="00B5217E"/>
    <w:rsid w:val="00B52356"/>
    <w:rsid w:val="00B5254A"/>
    <w:rsid w:val="00B52C19"/>
    <w:rsid w:val="00B5318D"/>
    <w:rsid w:val="00B5335E"/>
    <w:rsid w:val="00B53B19"/>
    <w:rsid w:val="00B53F1A"/>
    <w:rsid w:val="00B5437B"/>
    <w:rsid w:val="00B5471E"/>
    <w:rsid w:val="00B54769"/>
    <w:rsid w:val="00B54D89"/>
    <w:rsid w:val="00B54DB6"/>
    <w:rsid w:val="00B55B8B"/>
    <w:rsid w:val="00B55D39"/>
    <w:rsid w:val="00B5618F"/>
    <w:rsid w:val="00B56238"/>
    <w:rsid w:val="00B563B4"/>
    <w:rsid w:val="00B568EC"/>
    <w:rsid w:val="00B56B69"/>
    <w:rsid w:val="00B56FAE"/>
    <w:rsid w:val="00B5714F"/>
    <w:rsid w:val="00B57286"/>
    <w:rsid w:val="00B60273"/>
    <w:rsid w:val="00B60685"/>
    <w:rsid w:val="00B6076D"/>
    <w:rsid w:val="00B60A5C"/>
    <w:rsid w:val="00B61AFC"/>
    <w:rsid w:val="00B61B04"/>
    <w:rsid w:val="00B620F7"/>
    <w:rsid w:val="00B62216"/>
    <w:rsid w:val="00B6262A"/>
    <w:rsid w:val="00B626FE"/>
    <w:rsid w:val="00B62832"/>
    <w:rsid w:val="00B62F3B"/>
    <w:rsid w:val="00B63A6E"/>
    <w:rsid w:val="00B63CD7"/>
    <w:rsid w:val="00B64274"/>
    <w:rsid w:val="00B6435F"/>
    <w:rsid w:val="00B64861"/>
    <w:rsid w:val="00B64D25"/>
    <w:rsid w:val="00B6504B"/>
    <w:rsid w:val="00B65354"/>
    <w:rsid w:val="00B65558"/>
    <w:rsid w:val="00B6578B"/>
    <w:rsid w:val="00B65905"/>
    <w:rsid w:val="00B6624D"/>
    <w:rsid w:val="00B66306"/>
    <w:rsid w:val="00B66810"/>
    <w:rsid w:val="00B66A47"/>
    <w:rsid w:val="00B6739C"/>
    <w:rsid w:val="00B67645"/>
    <w:rsid w:val="00B67D6B"/>
    <w:rsid w:val="00B7052E"/>
    <w:rsid w:val="00B71368"/>
    <w:rsid w:val="00B71D66"/>
    <w:rsid w:val="00B731D6"/>
    <w:rsid w:val="00B73456"/>
    <w:rsid w:val="00B73831"/>
    <w:rsid w:val="00B73CCB"/>
    <w:rsid w:val="00B742AF"/>
    <w:rsid w:val="00B744CA"/>
    <w:rsid w:val="00B74A44"/>
    <w:rsid w:val="00B74D7B"/>
    <w:rsid w:val="00B75A60"/>
    <w:rsid w:val="00B775DA"/>
    <w:rsid w:val="00B775F0"/>
    <w:rsid w:val="00B77915"/>
    <w:rsid w:val="00B77C25"/>
    <w:rsid w:val="00B77F98"/>
    <w:rsid w:val="00B801C3"/>
    <w:rsid w:val="00B804AF"/>
    <w:rsid w:val="00B805BF"/>
    <w:rsid w:val="00B80726"/>
    <w:rsid w:val="00B81145"/>
    <w:rsid w:val="00B8118D"/>
    <w:rsid w:val="00B817EC"/>
    <w:rsid w:val="00B81B47"/>
    <w:rsid w:val="00B8277B"/>
    <w:rsid w:val="00B82CD8"/>
    <w:rsid w:val="00B82DA1"/>
    <w:rsid w:val="00B82F31"/>
    <w:rsid w:val="00B83011"/>
    <w:rsid w:val="00B830C4"/>
    <w:rsid w:val="00B830FC"/>
    <w:rsid w:val="00B83396"/>
    <w:rsid w:val="00B835CA"/>
    <w:rsid w:val="00B8368D"/>
    <w:rsid w:val="00B83C51"/>
    <w:rsid w:val="00B842AA"/>
    <w:rsid w:val="00B8440A"/>
    <w:rsid w:val="00B846D9"/>
    <w:rsid w:val="00B84879"/>
    <w:rsid w:val="00B84996"/>
    <w:rsid w:val="00B84FC6"/>
    <w:rsid w:val="00B8517D"/>
    <w:rsid w:val="00B85248"/>
    <w:rsid w:val="00B8553C"/>
    <w:rsid w:val="00B86417"/>
    <w:rsid w:val="00B86E68"/>
    <w:rsid w:val="00B87DAF"/>
    <w:rsid w:val="00B9096D"/>
    <w:rsid w:val="00B909D7"/>
    <w:rsid w:val="00B90FC5"/>
    <w:rsid w:val="00B90FF1"/>
    <w:rsid w:val="00B92606"/>
    <w:rsid w:val="00B9308D"/>
    <w:rsid w:val="00B93120"/>
    <w:rsid w:val="00B93247"/>
    <w:rsid w:val="00B932A7"/>
    <w:rsid w:val="00B9335C"/>
    <w:rsid w:val="00B941AB"/>
    <w:rsid w:val="00B955A5"/>
    <w:rsid w:val="00B95661"/>
    <w:rsid w:val="00B95841"/>
    <w:rsid w:val="00B95899"/>
    <w:rsid w:val="00B96118"/>
    <w:rsid w:val="00B963BD"/>
    <w:rsid w:val="00B96876"/>
    <w:rsid w:val="00B96D02"/>
    <w:rsid w:val="00B96F3A"/>
    <w:rsid w:val="00B97874"/>
    <w:rsid w:val="00B97AEB"/>
    <w:rsid w:val="00B97B2C"/>
    <w:rsid w:val="00BA0AED"/>
    <w:rsid w:val="00BA104B"/>
    <w:rsid w:val="00BA1620"/>
    <w:rsid w:val="00BA16D6"/>
    <w:rsid w:val="00BA1745"/>
    <w:rsid w:val="00BA17F6"/>
    <w:rsid w:val="00BA1855"/>
    <w:rsid w:val="00BA1ABD"/>
    <w:rsid w:val="00BA1ABF"/>
    <w:rsid w:val="00BA1C8C"/>
    <w:rsid w:val="00BA1CEC"/>
    <w:rsid w:val="00BA22B4"/>
    <w:rsid w:val="00BA2705"/>
    <w:rsid w:val="00BA3014"/>
    <w:rsid w:val="00BA368D"/>
    <w:rsid w:val="00BA374D"/>
    <w:rsid w:val="00BA3874"/>
    <w:rsid w:val="00BA3AC1"/>
    <w:rsid w:val="00BA3CAE"/>
    <w:rsid w:val="00BA41A2"/>
    <w:rsid w:val="00BA5326"/>
    <w:rsid w:val="00BA570D"/>
    <w:rsid w:val="00BA5828"/>
    <w:rsid w:val="00BA5DCC"/>
    <w:rsid w:val="00BA7563"/>
    <w:rsid w:val="00BB0AB9"/>
    <w:rsid w:val="00BB118B"/>
    <w:rsid w:val="00BB20FC"/>
    <w:rsid w:val="00BB2829"/>
    <w:rsid w:val="00BB3299"/>
    <w:rsid w:val="00BB342E"/>
    <w:rsid w:val="00BB3A22"/>
    <w:rsid w:val="00BB3CDC"/>
    <w:rsid w:val="00BB3F5A"/>
    <w:rsid w:val="00BB4CFB"/>
    <w:rsid w:val="00BB4D29"/>
    <w:rsid w:val="00BB4DCC"/>
    <w:rsid w:val="00BB5A4F"/>
    <w:rsid w:val="00BB5A6D"/>
    <w:rsid w:val="00BB6065"/>
    <w:rsid w:val="00BB6BDD"/>
    <w:rsid w:val="00BB6F3B"/>
    <w:rsid w:val="00BB763A"/>
    <w:rsid w:val="00BC17DD"/>
    <w:rsid w:val="00BC1D1F"/>
    <w:rsid w:val="00BC1ED0"/>
    <w:rsid w:val="00BC24EB"/>
    <w:rsid w:val="00BC2E1C"/>
    <w:rsid w:val="00BC2F20"/>
    <w:rsid w:val="00BC418C"/>
    <w:rsid w:val="00BC4605"/>
    <w:rsid w:val="00BC4608"/>
    <w:rsid w:val="00BC46CC"/>
    <w:rsid w:val="00BC5DF9"/>
    <w:rsid w:val="00BC64FB"/>
    <w:rsid w:val="00BC692D"/>
    <w:rsid w:val="00BC6983"/>
    <w:rsid w:val="00BC6A69"/>
    <w:rsid w:val="00BC71B5"/>
    <w:rsid w:val="00BC7C36"/>
    <w:rsid w:val="00BD022D"/>
    <w:rsid w:val="00BD0C44"/>
    <w:rsid w:val="00BD1291"/>
    <w:rsid w:val="00BD1B5F"/>
    <w:rsid w:val="00BD215E"/>
    <w:rsid w:val="00BD26C9"/>
    <w:rsid w:val="00BD2AA8"/>
    <w:rsid w:val="00BD3518"/>
    <w:rsid w:val="00BD38C5"/>
    <w:rsid w:val="00BD3D4D"/>
    <w:rsid w:val="00BD40EC"/>
    <w:rsid w:val="00BD4111"/>
    <w:rsid w:val="00BD4268"/>
    <w:rsid w:val="00BD42C9"/>
    <w:rsid w:val="00BD57F2"/>
    <w:rsid w:val="00BD6083"/>
    <w:rsid w:val="00BD703C"/>
    <w:rsid w:val="00BD748E"/>
    <w:rsid w:val="00BD7FF3"/>
    <w:rsid w:val="00BE04BA"/>
    <w:rsid w:val="00BE06C1"/>
    <w:rsid w:val="00BE0990"/>
    <w:rsid w:val="00BE0DD8"/>
    <w:rsid w:val="00BE0FDD"/>
    <w:rsid w:val="00BE1890"/>
    <w:rsid w:val="00BE20DF"/>
    <w:rsid w:val="00BE210B"/>
    <w:rsid w:val="00BE271F"/>
    <w:rsid w:val="00BE2BDA"/>
    <w:rsid w:val="00BE31E2"/>
    <w:rsid w:val="00BE38D1"/>
    <w:rsid w:val="00BE3A85"/>
    <w:rsid w:val="00BE3CFA"/>
    <w:rsid w:val="00BE5184"/>
    <w:rsid w:val="00BE5EDC"/>
    <w:rsid w:val="00BE631F"/>
    <w:rsid w:val="00BE6663"/>
    <w:rsid w:val="00BE67A6"/>
    <w:rsid w:val="00BE7055"/>
    <w:rsid w:val="00BE7F43"/>
    <w:rsid w:val="00BF0081"/>
    <w:rsid w:val="00BF0DD6"/>
    <w:rsid w:val="00BF1199"/>
    <w:rsid w:val="00BF1200"/>
    <w:rsid w:val="00BF127E"/>
    <w:rsid w:val="00BF1C1F"/>
    <w:rsid w:val="00BF2603"/>
    <w:rsid w:val="00BF3C3E"/>
    <w:rsid w:val="00BF3C70"/>
    <w:rsid w:val="00BF4DCD"/>
    <w:rsid w:val="00BF4E7D"/>
    <w:rsid w:val="00BF7F9C"/>
    <w:rsid w:val="00C0005F"/>
    <w:rsid w:val="00C01498"/>
    <w:rsid w:val="00C01DE8"/>
    <w:rsid w:val="00C025D7"/>
    <w:rsid w:val="00C02D1B"/>
    <w:rsid w:val="00C030BF"/>
    <w:rsid w:val="00C035E9"/>
    <w:rsid w:val="00C03752"/>
    <w:rsid w:val="00C037B4"/>
    <w:rsid w:val="00C038F7"/>
    <w:rsid w:val="00C04863"/>
    <w:rsid w:val="00C04911"/>
    <w:rsid w:val="00C05D3A"/>
    <w:rsid w:val="00C05FCD"/>
    <w:rsid w:val="00C06448"/>
    <w:rsid w:val="00C06B20"/>
    <w:rsid w:val="00C0762E"/>
    <w:rsid w:val="00C1014F"/>
    <w:rsid w:val="00C1039B"/>
    <w:rsid w:val="00C10666"/>
    <w:rsid w:val="00C10830"/>
    <w:rsid w:val="00C11313"/>
    <w:rsid w:val="00C115C0"/>
    <w:rsid w:val="00C1192D"/>
    <w:rsid w:val="00C119DC"/>
    <w:rsid w:val="00C11A5D"/>
    <w:rsid w:val="00C137EF"/>
    <w:rsid w:val="00C13807"/>
    <w:rsid w:val="00C145B2"/>
    <w:rsid w:val="00C14899"/>
    <w:rsid w:val="00C149F8"/>
    <w:rsid w:val="00C1574F"/>
    <w:rsid w:val="00C161C0"/>
    <w:rsid w:val="00C16209"/>
    <w:rsid w:val="00C162A6"/>
    <w:rsid w:val="00C16880"/>
    <w:rsid w:val="00C16BF0"/>
    <w:rsid w:val="00C16CA9"/>
    <w:rsid w:val="00C173F7"/>
    <w:rsid w:val="00C17B66"/>
    <w:rsid w:val="00C20006"/>
    <w:rsid w:val="00C208E7"/>
    <w:rsid w:val="00C20EA2"/>
    <w:rsid w:val="00C21F09"/>
    <w:rsid w:val="00C2204D"/>
    <w:rsid w:val="00C220CD"/>
    <w:rsid w:val="00C2247F"/>
    <w:rsid w:val="00C224A9"/>
    <w:rsid w:val="00C22861"/>
    <w:rsid w:val="00C22D4A"/>
    <w:rsid w:val="00C23BA2"/>
    <w:rsid w:val="00C2436D"/>
    <w:rsid w:val="00C2460A"/>
    <w:rsid w:val="00C249DF"/>
    <w:rsid w:val="00C24A6B"/>
    <w:rsid w:val="00C25783"/>
    <w:rsid w:val="00C25CF4"/>
    <w:rsid w:val="00C26348"/>
    <w:rsid w:val="00C2638B"/>
    <w:rsid w:val="00C26584"/>
    <w:rsid w:val="00C268C6"/>
    <w:rsid w:val="00C273C3"/>
    <w:rsid w:val="00C27667"/>
    <w:rsid w:val="00C27B8D"/>
    <w:rsid w:val="00C27BE2"/>
    <w:rsid w:val="00C3013E"/>
    <w:rsid w:val="00C31304"/>
    <w:rsid w:val="00C320CE"/>
    <w:rsid w:val="00C32128"/>
    <w:rsid w:val="00C3220F"/>
    <w:rsid w:val="00C3274E"/>
    <w:rsid w:val="00C33CC2"/>
    <w:rsid w:val="00C33F9B"/>
    <w:rsid w:val="00C3455C"/>
    <w:rsid w:val="00C34BBC"/>
    <w:rsid w:val="00C34CDC"/>
    <w:rsid w:val="00C35593"/>
    <w:rsid w:val="00C35EC9"/>
    <w:rsid w:val="00C364C6"/>
    <w:rsid w:val="00C36A92"/>
    <w:rsid w:val="00C36B54"/>
    <w:rsid w:val="00C373AA"/>
    <w:rsid w:val="00C37530"/>
    <w:rsid w:val="00C378B7"/>
    <w:rsid w:val="00C37C92"/>
    <w:rsid w:val="00C402BF"/>
    <w:rsid w:val="00C408F4"/>
    <w:rsid w:val="00C416E5"/>
    <w:rsid w:val="00C419E4"/>
    <w:rsid w:val="00C41DDB"/>
    <w:rsid w:val="00C42102"/>
    <w:rsid w:val="00C42167"/>
    <w:rsid w:val="00C424E5"/>
    <w:rsid w:val="00C42DA0"/>
    <w:rsid w:val="00C42EE7"/>
    <w:rsid w:val="00C43519"/>
    <w:rsid w:val="00C43AE1"/>
    <w:rsid w:val="00C43C60"/>
    <w:rsid w:val="00C43DFE"/>
    <w:rsid w:val="00C44028"/>
    <w:rsid w:val="00C44E8F"/>
    <w:rsid w:val="00C4514D"/>
    <w:rsid w:val="00C455B1"/>
    <w:rsid w:val="00C459E7"/>
    <w:rsid w:val="00C47017"/>
    <w:rsid w:val="00C47183"/>
    <w:rsid w:val="00C4724C"/>
    <w:rsid w:val="00C47522"/>
    <w:rsid w:val="00C47598"/>
    <w:rsid w:val="00C477CB"/>
    <w:rsid w:val="00C47822"/>
    <w:rsid w:val="00C503A4"/>
    <w:rsid w:val="00C50984"/>
    <w:rsid w:val="00C509B7"/>
    <w:rsid w:val="00C51795"/>
    <w:rsid w:val="00C51A9D"/>
    <w:rsid w:val="00C51AC2"/>
    <w:rsid w:val="00C52AE2"/>
    <w:rsid w:val="00C53234"/>
    <w:rsid w:val="00C5387F"/>
    <w:rsid w:val="00C54909"/>
    <w:rsid w:val="00C54DF4"/>
    <w:rsid w:val="00C55A05"/>
    <w:rsid w:val="00C55DCD"/>
    <w:rsid w:val="00C5626D"/>
    <w:rsid w:val="00C562A9"/>
    <w:rsid w:val="00C563C9"/>
    <w:rsid w:val="00C56AA6"/>
    <w:rsid w:val="00C56F8E"/>
    <w:rsid w:val="00C60B7D"/>
    <w:rsid w:val="00C611BD"/>
    <w:rsid w:val="00C61651"/>
    <w:rsid w:val="00C616A0"/>
    <w:rsid w:val="00C6184F"/>
    <w:rsid w:val="00C6186C"/>
    <w:rsid w:val="00C61D1E"/>
    <w:rsid w:val="00C61EF9"/>
    <w:rsid w:val="00C61F9D"/>
    <w:rsid w:val="00C628BF"/>
    <w:rsid w:val="00C6296E"/>
    <w:rsid w:val="00C629E3"/>
    <w:rsid w:val="00C62A92"/>
    <w:rsid w:val="00C62B30"/>
    <w:rsid w:val="00C62F58"/>
    <w:rsid w:val="00C631F7"/>
    <w:rsid w:val="00C63267"/>
    <w:rsid w:val="00C63530"/>
    <w:rsid w:val="00C64329"/>
    <w:rsid w:val="00C64D28"/>
    <w:rsid w:val="00C64EAA"/>
    <w:rsid w:val="00C65317"/>
    <w:rsid w:val="00C655C0"/>
    <w:rsid w:val="00C6595A"/>
    <w:rsid w:val="00C65F57"/>
    <w:rsid w:val="00C661DC"/>
    <w:rsid w:val="00C66AEA"/>
    <w:rsid w:val="00C66C22"/>
    <w:rsid w:val="00C66F86"/>
    <w:rsid w:val="00C6731A"/>
    <w:rsid w:val="00C6732E"/>
    <w:rsid w:val="00C677DE"/>
    <w:rsid w:val="00C70A83"/>
    <w:rsid w:val="00C70D01"/>
    <w:rsid w:val="00C71427"/>
    <w:rsid w:val="00C71476"/>
    <w:rsid w:val="00C71763"/>
    <w:rsid w:val="00C71B90"/>
    <w:rsid w:val="00C71E81"/>
    <w:rsid w:val="00C72117"/>
    <w:rsid w:val="00C724E4"/>
    <w:rsid w:val="00C730F8"/>
    <w:rsid w:val="00C74A4E"/>
    <w:rsid w:val="00C74AE4"/>
    <w:rsid w:val="00C751DA"/>
    <w:rsid w:val="00C7540E"/>
    <w:rsid w:val="00C75C4A"/>
    <w:rsid w:val="00C76916"/>
    <w:rsid w:val="00C777C5"/>
    <w:rsid w:val="00C77985"/>
    <w:rsid w:val="00C77BCB"/>
    <w:rsid w:val="00C77C13"/>
    <w:rsid w:val="00C8049C"/>
    <w:rsid w:val="00C8061E"/>
    <w:rsid w:val="00C81043"/>
    <w:rsid w:val="00C8145C"/>
    <w:rsid w:val="00C815C3"/>
    <w:rsid w:val="00C81D33"/>
    <w:rsid w:val="00C821D3"/>
    <w:rsid w:val="00C825DF"/>
    <w:rsid w:val="00C83556"/>
    <w:rsid w:val="00C83EA7"/>
    <w:rsid w:val="00C84186"/>
    <w:rsid w:val="00C84987"/>
    <w:rsid w:val="00C849EC"/>
    <w:rsid w:val="00C85531"/>
    <w:rsid w:val="00C8562D"/>
    <w:rsid w:val="00C859CD"/>
    <w:rsid w:val="00C86767"/>
    <w:rsid w:val="00C86896"/>
    <w:rsid w:val="00C86A23"/>
    <w:rsid w:val="00C86A3A"/>
    <w:rsid w:val="00C86F45"/>
    <w:rsid w:val="00C8715B"/>
    <w:rsid w:val="00C872F5"/>
    <w:rsid w:val="00C87398"/>
    <w:rsid w:val="00C874EF"/>
    <w:rsid w:val="00C87576"/>
    <w:rsid w:val="00C879BB"/>
    <w:rsid w:val="00C87B5C"/>
    <w:rsid w:val="00C87CAF"/>
    <w:rsid w:val="00C87F35"/>
    <w:rsid w:val="00C9052C"/>
    <w:rsid w:val="00C9195F"/>
    <w:rsid w:val="00C91A7C"/>
    <w:rsid w:val="00C922C6"/>
    <w:rsid w:val="00C933E4"/>
    <w:rsid w:val="00C93837"/>
    <w:rsid w:val="00C93B8E"/>
    <w:rsid w:val="00C94598"/>
    <w:rsid w:val="00C94CE7"/>
    <w:rsid w:val="00C94DB8"/>
    <w:rsid w:val="00C94E4A"/>
    <w:rsid w:val="00C9511F"/>
    <w:rsid w:val="00C9568C"/>
    <w:rsid w:val="00C95779"/>
    <w:rsid w:val="00C97FED"/>
    <w:rsid w:val="00CA0334"/>
    <w:rsid w:val="00CA094E"/>
    <w:rsid w:val="00CA0AE3"/>
    <w:rsid w:val="00CA10E2"/>
    <w:rsid w:val="00CA1DFA"/>
    <w:rsid w:val="00CA3A87"/>
    <w:rsid w:val="00CA3EC7"/>
    <w:rsid w:val="00CA51F2"/>
    <w:rsid w:val="00CA60E1"/>
    <w:rsid w:val="00CA66C1"/>
    <w:rsid w:val="00CA7600"/>
    <w:rsid w:val="00CB0831"/>
    <w:rsid w:val="00CB152C"/>
    <w:rsid w:val="00CB185D"/>
    <w:rsid w:val="00CB2711"/>
    <w:rsid w:val="00CB2990"/>
    <w:rsid w:val="00CB392F"/>
    <w:rsid w:val="00CB3AA1"/>
    <w:rsid w:val="00CB3B12"/>
    <w:rsid w:val="00CB3E05"/>
    <w:rsid w:val="00CB44CC"/>
    <w:rsid w:val="00CB49E7"/>
    <w:rsid w:val="00CB5FB3"/>
    <w:rsid w:val="00CB623D"/>
    <w:rsid w:val="00CB6432"/>
    <w:rsid w:val="00CB6F0E"/>
    <w:rsid w:val="00CB7740"/>
    <w:rsid w:val="00CB7E96"/>
    <w:rsid w:val="00CC0BAC"/>
    <w:rsid w:val="00CC1100"/>
    <w:rsid w:val="00CC1D8A"/>
    <w:rsid w:val="00CC1DFD"/>
    <w:rsid w:val="00CC2C69"/>
    <w:rsid w:val="00CC3126"/>
    <w:rsid w:val="00CC3504"/>
    <w:rsid w:val="00CC418B"/>
    <w:rsid w:val="00CC454B"/>
    <w:rsid w:val="00CC46AA"/>
    <w:rsid w:val="00CC53A9"/>
    <w:rsid w:val="00CC599A"/>
    <w:rsid w:val="00CC5FBE"/>
    <w:rsid w:val="00CC634E"/>
    <w:rsid w:val="00CC70D7"/>
    <w:rsid w:val="00CC7403"/>
    <w:rsid w:val="00CD0554"/>
    <w:rsid w:val="00CD0F97"/>
    <w:rsid w:val="00CD12F6"/>
    <w:rsid w:val="00CD1D01"/>
    <w:rsid w:val="00CD1D5F"/>
    <w:rsid w:val="00CD2245"/>
    <w:rsid w:val="00CD2440"/>
    <w:rsid w:val="00CD2BE0"/>
    <w:rsid w:val="00CD313B"/>
    <w:rsid w:val="00CD32F0"/>
    <w:rsid w:val="00CD43DE"/>
    <w:rsid w:val="00CD4415"/>
    <w:rsid w:val="00CD45E6"/>
    <w:rsid w:val="00CD45F4"/>
    <w:rsid w:val="00CD4AA0"/>
    <w:rsid w:val="00CD511C"/>
    <w:rsid w:val="00CD5183"/>
    <w:rsid w:val="00CD54A4"/>
    <w:rsid w:val="00CD6492"/>
    <w:rsid w:val="00CD6E13"/>
    <w:rsid w:val="00CD74DD"/>
    <w:rsid w:val="00CD77F8"/>
    <w:rsid w:val="00CD78F5"/>
    <w:rsid w:val="00CE0E62"/>
    <w:rsid w:val="00CE118D"/>
    <w:rsid w:val="00CE191D"/>
    <w:rsid w:val="00CE1B7A"/>
    <w:rsid w:val="00CE2247"/>
    <w:rsid w:val="00CE28F2"/>
    <w:rsid w:val="00CE2F69"/>
    <w:rsid w:val="00CE3907"/>
    <w:rsid w:val="00CE3CE3"/>
    <w:rsid w:val="00CE48B2"/>
    <w:rsid w:val="00CE4EDC"/>
    <w:rsid w:val="00CE5417"/>
    <w:rsid w:val="00CE5644"/>
    <w:rsid w:val="00CE5AEF"/>
    <w:rsid w:val="00CE670A"/>
    <w:rsid w:val="00CE6900"/>
    <w:rsid w:val="00CE72F7"/>
    <w:rsid w:val="00CE73D1"/>
    <w:rsid w:val="00CE7683"/>
    <w:rsid w:val="00CE7879"/>
    <w:rsid w:val="00CE797F"/>
    <w:rsid w:val="00CE7ADD"/>
    <w:rsid w:val="00CE7BBE"/>
    <w:rsid w:val="00CE7FF3"/>
    <w:rsid w:val="00CF06FA"/>
    <w:rsid w:val="00CF0B77"/>
    <w:rsid w:val="00CF1176"/>
    <w:rsid w:val="00CF1B1D"/>
    <w:rsid w:val="00CF2A78"/>
    <w:rsid w:val="00CF2DBC"/>
    <w:rsid w:val="00CF3181"/>
    <w:rsid w:val="00CF355E"/>
    <w:rsid w:val="00CF3C7B"/>
    <w:rsid w:val="00CF3FA4"/>
    <w:rsid w:val="00CF486F"/>
    <w:rsid w:val="00CF489B"/>
    <w:rsid w:val="00CF4A27"/>
    <w:rsid w:val="00CF4FCF"/>
    <w:rsid w:val="00CF542D"/>
    <w:rsid w:val="00CF5760"/>
    <w:rsid w:val="00CF5B15"/>
    <w:rsid w:val="00CF623D"/>
    <w:rsid w:val="00CF681A"/>
    <w:rsid w:val="00CF6B4E"/>
    <w:rsid w:val="00CF70CD"/>
    <w:rsid w:val="00CF70F0"/>
    <w:rsid w:val="00CF7838"/>
    <w:rsid w:val="00CF7CF3"/>
    <w:rsid w:val="00D00292"/>
    <w:rsid w:val="00D00639"/>
    <w:rsid w:val="00D012CB"/>
    <w:rsid w:val="00D01395"/>
    <w:rsid w:val="00D01F2E"/>
    <w:rsid w:val="00D023A6"/>
    <w:rsid w:val="00D029DF"/>
    <w:rsid w:val="00D02A85"/>
    <w:rsid w:val="00D02D66"/>
    <w:rsid w:val="00D036D2"/>
    <w:rsid w:val="00D036F5"/>
    <w:rsid w:val="00D043F4"/>
    <w:rsid w:val="00D04958"/>
    <w:rsid w:val="00D049E4"/>
    <w:rsid w:val="00D04A04"/>
    <w:rsid w:val="00D05950"/>
    <w:rsid w:val="00D06455"/>
    <w:rsid w:val="00D07251"/>
    <w:rsid w:val="00D07564"/>
    <w:rsid w:val="00D07931"/>
    <w:rsid w:val="00D07E90"/>
    <w:rsid w:val="00D100E8"/>
    <w:rsid w:val="00D109FB"/>
    <w:rsid w:val="00D10D93"/>
    <w:rsid w:val="00D10E25"/>
    <w:rsid w:val="00D10E94"/>
    <w:rsid w:val="00D11D94"/>
    <w:rsid w:val="00D12962"/>
    <w:rsid w:val="00D1302A"/>
    <w:rsid w:val="00D1303A"/>
    <w:rsid w:val="00D130A2"/>
    <w:rsid w:val="00D13C21"/>
    <w:rsid w:val="00D14443"/>
    <w:rsid w:val="00D146D5"/>
    <w:rsid w:val="00D14869"/>
    <w:rsid w:val="00D15080"/>
    <w:rsid w:val="00D156ED"/>
    <w:rsid w:val="00D158FC"/>
    <w:rsid w:val="00D15E8C"/>
    <w:rsid w:val="00D160A6"/>
    <w:rsid w:val="00D168F9"/>
    <w:rsid w:val="00D16C72"/>
    <w:rsid w:val="00D175ED"/>
    <w:rsid w:val="00D17BC3"/>
    <w:rsid w:val="00D2003F"/>
    <w:rsid w:val="00D2097A"/>
    <w:rsid w:val="00D20F07"/>
    <w:rsid w:val="00D20FAA"/>
    <w:rsid w:val="00D212E0"/>
    <w:rsid w:val="00D22340"/>
    <w:rsid w:val="00D22355"/>
    <w:rsid w:val="00D2249B"/>
    <w:rsid w:val="00D22BCB"/>
    <w:rsid w:val="00D22D57"/>
    <w:rsid w:val="00D2368D"/>
    <w:rsid w:val="00D23929"/>
    <w:rsid w:val="00D23DD3"/>
    <w:rsid w:val="00D23E7F"/>
    <w:rsid w:val="00D23EB0"/>
    <w:rsid w:val="00D2586F"/>
    <w:rsid w:val="00D2588B"/>
    <w:rsid w:val="00D259FB"/>
    <w:rsid w:val="00D25FF3"/>
    <w:rsid w:val="00D2630E"/>
    <w:rsid w:val="00D26576"/>
    <w:rsid w:val="00D26B45"/>
    <w:rsid w:val="00D26B97"/>
    <w:rsid w:val="00D26E70"/>
    <w:rsid w:val="00D27C7A"/>
    <w:rsid w:val="00D27EDA"/>
    <w:rsid w:val="00D27F02"/>
    <w:rsid w:val="00D307C1"/>
    <w:rsid w:val="00D309EC"/>
    <w:rsid w:val="00D30AD0"/>
    <w:rsid w:val="00D30D37"/>
    <w:rsid w:val="00D314E1"/>
    <w:rsid w:val="00D3189C"/>
    <w:rsid w:val="00D31CE0"/>
    <w:rsid w:val="00D31E6A"/>
    <w:rsid w:val="00D3219E"/>
    <w:rsid w:val="00D32E98"/>
    <w:rsid w:val="00D3307D"/>
    <w:rsid w:val="00D334CA"/>
    <w:rsid w:val="00D33654"/>
    <w:rsid w:val="00D33ADE"/>
    <w:rsid w:val="00D33C8D"/>
    <w:rsid w:val="00D340D6"/>
    <w:rsid w:val="00D34188"/>
    <w:rsid w:val="00D3422A"/>
    <w:rsid w:val="00D34DA4"/>
    <w:rsid w:val="00D34EC4"/>
    <w:rsid w:val="00D35A6B"/>
    <w:rsid w:val="00D35F11"/>
    <w:rsid w:val="00D367F9"/>
    <w:rsid w:val="00D36A4B"/>
    <w:rsid w:val="00D36D9D"/>
    <w:rsid w:val="00D36EF4"/>
    <w:rsid w:val="00D376CE"/>
    <w:rsid w:val="00D40A44"/>
    <w:rsid w:val="00D41E38"/>
    <w:rsid w:val="00D42E0F"/>
    <w:rsid w:val="00D42FC2"/>
    <w:rsid w:val="00D43004"/>
    <w:rsid w:val="00D43684"/>
    <w:rsid w:val="00D438AD"/>
    <w:rsid w:val="00D44129"/>
    <w:rsid w:val="00D4414A"/>
    <w:rsid w:val="00D44467"/>
    <w:rsid w:val="00D44D1C"/>
    <w:rsid w:val="00D44DD3"/>
    <w:rsid w:val="00D452F0"/>
    <w:rsid w:val="00D456A1"/>
    <w:rsid w:val="00D460E5"/>
    <w:rsid w:val="00D4627E"/>
    <w:rsid w:val="00D46690"/>
    <w:rsid w:val="00D46B19"/>
    <w:rsid w:val="00D46E7E"/>
    <w:rsid w:val="00D47848"/>
    <w:rsid w:val="00D479D2"/>
    <w:rsid w:val="00D501F9"/>
    <w:rsid w:val="00D50DBA"/>
    <w:rsid w:val="00D517D1"/>
    <w:rsid w:val="00D51E2B"/>
    <w:rsid w:val="00D52A09"/>
    <w:rsid w:val="00D52D8F"/>
    <w:rsid w:val="00D532F2"/>
    <w:rsid w:val="00D5334C"/>
    <w:rsid w:val="00D552DE"/>
    <w:rsid w:val="00D55458"/>
    <w:rsid w:val="00D55827"/>
    <w:rsid w:val="00D55D91"/>
    <w:rsid w:val="00D55F1B"/>
    <w:rsid w:val="00D563EE"/>
    <w:rsid w:val="00D566B2"/>
    <w:rsid w:val="00D5795B"/>
    <w:rsid w:val="00D57DB2"/>
    <w:rsid w:val="00D57FD4"/>
    <w:rsid w:val="00D601AE"/>
    <w:rsid w:val="00D60D33"/>
    <w:rsid w:val="00D61DC6"/>
    <w:rsid w:val="00D621A7"/>
    <w:rsid w:val="00D621A8"/>
    <w:rsid w:val="00D63710"/>
    <w:rsid w:val="00D639CB"/>
    <w:rsid w:val="00D63B9F"/>
    <w:rsid w:val="00D64295"/>
    <w:rsid w:val="00D6485B"/>
    <w:rsid w:val="00D64FDE"/>
    <w:rsid w:val="00D65384"/>
    <w:rsid w:val="00D6549A"/>
    <w:rsid w:val="00D6576E"/>
    <w:rsid w:val="00D65A75"/>
    <w:rsid w:val="00D672B2"/>
    <w:rsid w:val="00D67500"/>
    <w:rsid w:val="00D709EF"/>
    <w:rsid w:val="00D70C55"/>
    <w:rsid w:val="00D71160"/>
    <w:rsid w:val="00D71993"/>
    <w:rsid w:val="00D71C7B"/>
    <w:rsid w:val="00D71D5B"/>
    <w:rsid w:val="00D7233E"/>
    <w:rsid w:val="00D731DE"/>
    <w:rsid w:val="00D732DE"/>
    <w:rsid w:val="00D7421F"/>
    <w:rsid w:val="00D742ED"/>
    <w:rsid w:val="00D74A41"/>
    <w:rsid w:val="00D74BB9"/>
    <w:rsid w:val="00D7507E"/>
    <w:rsid w:val="00D7516A"/>
    <w:rsid w:val="00D75904"/>
    <w:rsid w:val="00D75C21"/>
    <w:rsid w:val="00D7655C"/>
    <w:rsid w:val="00D766D5"/>
    <w:rsid w:val="00D767F1"/>
    <w:rsid w:val="00D77421"/>
    <w:rsid w:val="00D77778"/>
    <w:rsid w:val="00D77A22"/>
    <w:rsid w:val="00D8002B"/>
    <w:rsid w:val="00D80A40"/>
    <w:rsid w:val="00D80BC9"/>
    <w:rsid w:val="00D81C48"/>
    <w:rsid w:val="00D8236C"/>
    <w:rsid w:val="00D8263D"/>
    <w:rsid w:val="00D82744"/>
    <w:rsid w:val="00D83339"/>
    <w:rsid w:val="00D83619"/>
    <w:rsid w:val="00D83F99"/>
    <w:rsid w:val="00D84BBC"/>
    <w:rsid w:val="00D85162"/>
    <w:rsid w:val="00D851DA"/>
    <w:rsid w:val="00D8534E"/>
    <w:rsid w:val="00D85FB1"/>
    <w:rsid w:val="00D86C8B"/>
    <w:rsid w:val="00D87179"/>
    <w:rsid w:val="00D8786D"/>
    <w:rsid w:val="00D90622"/>
    <w:rsid w:val="00D9086C"/>
    <w:rsid w:val="00D90AEB"/>
    <w:rsid w:val="00D91187"/>
    <w:rsid w:val="00D91303"/>
    <w:rsid w:val="00D91911"/>
    <w:rsid w:val="00D91FF0"/>
    <w:rsid w:val="00D922CC"/>
    <w:rsid w:val="00D92384"/>
    <w:rsid w:val="00D92397"/>
    <w:rsid w:val="00D92CEA"/>
    <w:rsid w:val="00D92CEB"/>
    <w:rsid w:val="00D9302A"/>
    <w:rsid w:val="00D93130"/>
    <w:rsid w:val="00D9358C"/>
    <w:rsid w:val="00D9369A"/>
    <w:rsid w:val="00D93B91"/>
    <w:rsid w:val="00D93C80"/>
    <w:rsid w:val="00D942AA"/>
    <w:rsid w:val="00D94AE9"/>
    <w:rsid w:val="00D94C52"/>
    <w:rsid w:val="00D94E16"/>
    <w:rsid w:val="00D94F5F"/>
    <w:rsid w:val="00D951D4"/>
    <w:rsid w:val="00D95256"/>
    <w:rsid w:val="00D95920"/>
    <w:rsid w:val="00D96350"/>
    <w:rsid w:val="00D9691F"/>
    <w:rsid w:val="00D96A03"/>
    <w:rsid w:val="00D96F59"/>
    <w:rsid w:val="00D971B2"/>
    <w:rsid w:val="00D9772A"/>
    <w:rsid w:val="00D977A4"/>
    <w:rsid w:val="00D97A53"/>
    <w:rsid w:val="00D97B9F"/>
    <w:rsid w:val="00D97C6E"/>
    <w:rsid w:val="00D97DFD"/>
    <w:rsid w:val="00DA0588"/>
    <w:rsid w:val="00DA11CF"/>
    <w:rsid w:val="00DA13EA"/>
    <w:rsid w:val="00DA2614"/>
    <w:rsid w:val="00DA2D3A"/>
    <w:rsid w:val="00DA3706"/>
    <w:rsid w:val="00DA3BEE"/>
    <w:rsid w:val="00DA4705"/>
    <w:rsid w:val="00DA4973"/>
    <w:rsid w:val="00DA4F7C"/>
    <w:rsid w:val="00DA50A3"/>
    <w:rsid w:val="00DA510D"/>
    <w:rsid w:val="00DA5B9D"/>
    <w:rsid w:val="00DA64D5"/>
    <w:rsid w:val="00DA794A"/>
    <w:rsid w:val="00DB042B"/>
    <w:rsid w:val="00DB08C4"/>
    <w:rsid w:val="00DB0D27"/>
    <w:rsid w:val="00DB131A"/>
    <w:rsid w:val="00DB14DC"/>
    <w:rsid w:val="00DB1E3E"/>
    <w:rsid w:val="00DB24F5"/>
    <w:rsid w:val="00DB263E"/>
    <w:rsid w:val="00DB2EC7"/>
    <w:rsid w:val="00DB2FFD"/>
    <w:rsid w:val="00DB300D"/>
    <w:rsid w:val="00DB30BB"/>
    <w:rsid w:val="00DB45E7"/>
    <w:rsid w:val="00DB4A0B"/>
    <w:rsid w:val="00DB50BE"/>
    <w:rsid w:val="00DB5646"/>
    <w:rsid w:val="00DB63DF"/>
    <w:rsid w:val="00DB64D7"/>
    <w:rsid w:val="00DB66DD"/>
    <w:rsid w:val="00DB69FD"/>
    <w:rsid w:val="00DB6ED1"/>
    <w:rsid w:val="00DB7396"/>
    <w:rsid w:val="00DB74D1"/>
    <w:rsid w:val="00DB764F"/>
    <w:rsid w:val="00DB76C2"/>
    <w:rsid w:val="00DB7A8A"/>
    <w:rsid w:val="00DC011D"/>
    <w:rsid w:val="00DC0AE5"/>
    <w:rsid w:val="00DC0F38"/>
    <w:rsid w:val="00DC16A0"/>
    <w:rsid w:val="00DC1B90"/>
    <w:rsid w:val="00DC1CE0"/>
    <w:rsid w:val="00DC27CC"/>
    <w:rsid w:val="00DC2833"/>
    <w:rsid w:val="00DC3AF4"/>
    <w:rsid w:val="00DC3FE2"/>
    <w:rsid w:val="00DC46C8"/>
    <w:rsid w:val="00DC4F83"/>
    <w:rsid w:val="00DC5046"/>
    <w:rsid w:val="00DC581F"/>
    <w:rsid w:val="00DC5A0B"/>
    <w:rsid w:val="00DC5ADE"/>
    <w:rsid w:val="00DC64AB"/>
    <w:rsid w:val="00DC6C3F"/>
    <w:rsid w:val="00DC796B"/>
    <w:rsid w:val="00DC7BE0"/>
    <w:rsid w:val="00DC7C35"/>
    <w:rsid w:val="00DD0B4B"/>
    <w:rsid w:val="00DD1123"/>
    <w:rsid w:val="00DD1EFD"/>
    <w:rsid w:val="00DD26EF"/>
    <w:rsid w:val="00DD3351"/>
    <w:rsid w:val="00DD3E7C"/>
    <w:rsid w:val="00DD418C"/>
    <w:rsid w:val="00DD4219"/>
    <w:rsid w:val="00DD44CB"/>
    <w:rsid w:val="00DD4CAC"/>
    <w:rsid w:val="00DD5045"/>
    <w:rsid w:val="00DD54BD"/>
    <w:rsid w:val="00DD5F53"/>
    <w:rsid w:val="00DD5FE4"/>
    <w:rsid w:val="00DD61E1"/>
    <w:rsid w:val="00DD73EA"/>
    <w:rsid w:val="00DD758C"/>
    <w:rsid w:val="00DD7BFB"/>
    <w:rsid w:val="00DE00B7"/>
    <w:rsid w:val="00DE2148"/>
    <w:rsid w:val="00DE2230"/>
    <w:rsid w:val="00DE2232"/>
    <w:rsid w:val="00DE5126"/>
    <w:rsid w:val="00DE5584"/>
    <w:rsid w:val="00DE5AB2"/>
    <w:rsid w:val="00DE5C7B"/>
    <w:rsid w:val="00DE5DF6"/>
    <w:rsid w:val="00DE635D"/>
    <w:rsid w:val="00DE65A8"/>
    <w:rsid w:val="00DE6BCB"/>
    <w:rsid w:val="00DE6C15"/>
    <w:rsid w:val="00DE7787"/>
    <w:rsid w:val="00DE77A5"/>
    <w:rsid w:val="00DF02A2"/>
    <w:rsid w:val="00DF0D87"/>
    <w:rsid w:val="00DF11E9"/>
    <w:rsid w:val="00DF1BE7"/>
    <w:rsid w:val="00DF2A24"/>
    <w:rsid w:val="00DF2FA9"/>
    <w:rsid w:val="00DF33A4"/>
    <w:rsid w:val="00DF378B"/>
    <w:rsid w:val="00DF3BA7"/>
    <w:rsid w:val="00DF3C95"/>
    <w:rsid w:val="00DF3DB8"/>
    <w:rsid w:val="00DF4104"/>
    <w:rsid w:val="00DF43FD"/>
    <w:rsid w:val="00DF531B"/>
    <w:rsid w:val="00DF532C"/>
    <w:rsid w:val="00DF556F"/>
    <w:rsid w:val="00DF6452"/>
    <w:rsid w:val="00DF6631"/>
    <w:rsid w:val="00DF6EF8"/>
    <w:rsid w:val="00DF6F5D"/>
    <w:rsid w:val="00DF7B08"/>
    <w:rsid w:val="00DF7B7C"/>
    <w:rsid w:val="00DF7C21"/>
    <w:rsid w:val="00E00CC4"/>
    <w:rsid w:val="00E015D1"/>
    <w:rsid w:val="00E016E8"/>
    <w:rsid w:val="00E01731"/>
    <w:rsid w:val="00E024E7"/>
    <w:rsid w:val="00E036E6"/>
    <w:rsid w:val="00E0370C"/>
    <w:rsid w:val="00E03932"/>
    <w:rsid w:val="00E03A92"/>
    <w:rsid w:val="00E03B33"/>
    <w:rsid w:val="00E03D71"/>
    <w:rsid w:val="00E04102"/>
    <w:rsid w:val="00E04291"/>
    <w:rsid w:val="00E0490C"/>
    <w:rsid w:val="00E04A05"/>
    <w:rsid w:val="00E04B92"/>
    <w:rsid w:val="00E05031"/>
    <w:rsid w:val="00E06412"/>
    <w:rsid w:val="00E06B89"/>
    <w:rsid w:val="00E06BF6"/>
    <w:rsid w:val="00E06D49"/>
    <w:rsid w:val="00E06E0F"/>
    <w:rsid w:val="00E07A24"/>
    <w:rsid w:val="00E12355"/>
    <w:rsid w:val="00E12729"/>
    <w:rsid w:val="00E12C45"/>
    <w:rsid w:val="00E12DC4"/>
    <w:rsid w:val="00E12F99"/>
    <w:rsid w:val="00E13DA0"/>
    <w:rsid w:val="00E141AA"/>
    <w:rsid w:val="00E14E10"/>
    <w:rsid w:val="00E15880"/>
    <w:rsid w:val="00E15978"/>
    <w:rsid w:val="00E15B77"/>
    <w:rsid w:val="00E15E34"/>
    <w:rsid w:val="00E162D8"/>
    <w:rsid w:val="00E1648C"/>
    <w:rsid w:val="00E16895"/>
    <w:rsid w:val="00E16E86"/>
    <w:rsid w:val="00E17420"/>
    <w:rsid w:val="00E201C3"/>
    <w:rsid w:val="00E207A7"/>
    <w:rsid w:val="00E20C36"/>
    <w:rsid w:val="00E20CEE"/>
    <w:rsid w:val="00E21052"/>
    <w:rsid w:val="00E21099"/>
    <w:rsid w:val="00E21532"/>
    <w:rsid w:val="00E216EE"/>
    <w:rsid w:val="00E21CAB"/>
    <w:rsid w:val="00E21EA9"/>
    <w:rsid w:val="00E22390"/>
    <w:rsid w:val="00E2283D"/>
    <w:rsid w:val="00E22A3C"/>
    <w:rsid w:val="00E22B66"/>
    <w:rsid w:val="00E231FA"/>
    <w:rsid w:val="00E234B3"/>
    <w:rsid w:val="00E237AF"/>
    <w:rsid w:val="00E23883"/>
    <w:rsid w:val="00E23C30"/>
    <w:rsid w:val="00E24118"/>
    <w:rsid w:val="00E2519C"/>
    <w:rsid w:val="00E25B05"/>
    <w:rsid w:val="00E26154"/>
    <w:rsid w:val="00E26C49"/>
    <w:rsid w:val="00E2760A"/>
    <w:rsid w:val="00E279C3"/>
    <w:rsid w:val="00E30023"/>
    <w:rsid w:val="00E301EC"/>
    <w:rsid w:val="00E3043F"/>
    <w:rsid w:val="00E30737"/>
    <w:rsid w:val="00E3081D"/>
    <w:rsid w:val="00E30D23"/>
    <w:rsid w:val="00E313B1"/>
    <w:rsid w:val="00E31764"/>
    <w:rsid w:val="00E31DBB"/>
    <w:rsid w:val="00E3220A"/>
    <w:rsid w:val="00E322B7"/>
    <w:rsid w:val="00E3280F"/>
    <w:rsid w:val="00E3308B"/>
    <w:rsid w:val="00E33331"/>
    <w:rsid w:val="00E342C8"/>
    <w:rsid w:val="00E346E5"/>
    <w:rsid w:val="00E34FD0"/>
    <w:rsid w:val="00E357A9"/>
    <w:rsid w:val="00E35DC5"/>
    <w:rsid w:val="00E36EFE"/>
    <w:rsid w:val="00E370F5"/>
    <w:rsid w:val="00E37427"/>
    <w:rsid w:val="00E37866"/>
    <w:rsid w:val="00E40411"/>
    <w:rsid w:val="00E40443"/>
    <w:rsid w:val="00E4077E"/>
    <w:rsid w:val="00E41999"/>
    <w:rsid w:val="00E41DAA"/>
    <w:rsid w:val="00E4267B"/>
    <w:rsid w:val="00E42A7D"/>
    <w:rsid w:val="00E42B3F"/>
    <w:rsid w:val="00E42C08"/>
    <w:rsid w:val="00E42D84"/>
    <w:rsid w:val="00E42DA9"/>
    <w:rsid w:val="00E431AC"/>
    <w:rsid w:val="00E43333"/>
    <w:rsid w:val="00E43554"/>
    <w:rsid w:val="00E437AB"/>
    <w:rsid w:val="00E43A98"/>
    <w:rsid w:val="00E43B7A"/>
    <w:rsid w:val="00E43EF9"/>
    <w:rsid w:val="00E44402"/>
    <w:rsid w:val="00E45295"/>
    <w:rsid w:val="00E45468"/>
    <w:rsid w:val="00E46873"/>
    <w:rsid w:val="00E46C96"/>
    <w:rsid w:val="00E471D5"/>
    <w:rsid w:val="00E47340"/>
    <w:rsid w:val="00E474FD"/>
    <w:rsid w:val="00E4785B"/>
    <w:rsid w:val="00E47A68"/>
    <w:rsid w:val="00E50183"/>
    <w:rsid w:val="00E503CC"/>
    <w:rsid w:val="00E50F39"/>
    <w:rsid w:val="00E51269"/>
    <w:rsid w:val="00E513A2"/>
    <w:rsid w:val="00E513B3"/>
    <w:rsid w:val="00E51418"/>
    <w:rsid w:val="00E532C2"/>
    <w:rsid w:val="00E53909"/>
    <w:rsid w:val="00E53D46"/>
    <w:rsid w:val="00E54FFF"/>
    <w:rsid w:val="00E550B7"/>
    <w:rsid w:val="00E55816"/>
    <w:rsid w:val="00E55AED"/>
    <w:rsid w:val="00E5602A"/>
    <w:rsid w:val="00E56B8D"/>
    <w:rsid w:val="00E57047"/>
    <w:rsid w:val="00E57309"/>
    <w:rsid w:val="00E576CF"/>
    <w:rsid w:val="00E57EE9"/>
    <w:rsid w:val="00E60368"/>
    <w:rsid w:val="00E604F3"/>
    <w:rsid w:val="00E606D5"/>
    <w:rsid w:val="00E60D2F"/>
    <w:rsid w:val="00E60F5D"/>
    <w:rsid w:val="00E6194A"/>
    <w:rsid w:val="00E6264D"/>
    <w:rsid w:val="00E62956"/>
    <w:rsid w:val="00E62BD2"/>
    <w:rsid w:val="00E6350F"/>
    <w:rsid w:val="00E64278"/>
    <w:rsid w:val="00E649A7"/>
    <w:rsid w:val="00E64D6D"/>
    <w:rsid w:val="00E665EA"/>
    <w:rsid w:val="00E66AA8"/>
    <w:rsid w:val="00E675E9"/>
    <w:rsid w:val="00E6784A"/>
    <w:rsid w:val="00E678E5"/>
    <w:rsid w:val="00E7032D"/>
    <w:rsid w:val="00E705D3"/>
    <w:rsid w:val="00E707DC"/>
    <w:rsid w:val="00E7087B"/>
    <w:rsid w:val="00E71DD9"/>
    <w:rsid w:val="00E71FD0"/>
    <w:rsid w:val="00E726DC"/>
    <w:rsid w:val="00E726FC"/>
    <w:rsid w:val="00E735DD"/>
    <w:rsid w:val="00E73A30"/>
    <w:rsid w:val="00E73BEC"/>
    <w:rsid w:val="00E73D26"/>
    <w:rsid w:val="00E744AA"/>
    <w:rsid w:val="00E75396"/>
    <w:rsid w:val="00E7584F"/>
    <w:rsid w:val="00E75C53"/>
    <w:rsid w:val="00E75C87"/>
    <w:rsid w:val="00E76A83"/>
    <w:rsid w:val="00E76BB6"/>
    <w:rsid w:val="00E76D5E"/>
    <w:rsid w:val="00E76DFA"/>
    <w:rsid w:val="00E76F60"/>
    <w:rsid w:val="00E7703D"/>
    <w:rsid w:val="00E800CA"/>
    <w:rsid w:val="00E803ED"/>
    <w:rsid w:val="00E80562"/>
    <w:rsid w:val="00E80635"/>
    <w:rsid w:val="00E80EEE"/>
    <w:rsid w:val="00E811B5"/>
    <w:rsid w:val="00E81659"/>
    <w:rsid w:val="00E82C36"/>
    <w:rsid w:val="00E830E7"/>
    <w:rsid w:val="00E83107"/>
    <w:rsid w:val="00E83398"/>
    <w:rsid w:val="00E833AC"/>
    <w:rsid w:val="00E83404"/>
    <w:rsid w:val="00E8346F"/>
    <w:rsid w:val="00E834F4"/>
    <w:rsid w:val="00E838AF"/>
    <w:rsid w:val="00E83DAD"/>
    <w:rsid w:val="00E84197"/>
    <w:rsid w:val="00E84818"/>
    <w:rsid w:val="00E8482C"/>
    <w:rsid w:val="00E86586"/>
    <w:rsid w:val="00E86619"/>
    <w:rsid w:val="00E86C79"/>
    <w:rsid w:val="00E90646"/>
    <w:rsid w:val="00E908BB"/>
    <w:rsid w:val="00E9288B"/>
    <w:rsid w:val="00E92E30"/>
    <w:rsid w:val="00E92F88"/>
    <w:rsid w:val="00E93123"/>
    <w:rsid w:val="00E93150"/>
    <w:rsid w:val="00E9400E"/>
    <w:rsid w:val="00E944DC"/>
    <w:rsid w:val="00E94551"/>
    <w:rsid w:val="00E949DF"/>
    <w:rsid w:val="00E94D63"/>
    <w:rsid w:val="00E95165"/>
    <w:rsid w:val="00E9565E"/>
    <w:rsid w:val="00E95871"/>
    <w:rsid w:val="00E961B3"/>
    <w:rsid w:val="00E96269"/>
    <w:rsid w:val="00E96634"/>
    <w:rsid w:val="00E969A0"/>
    <w:rsid w:val="00E96C20"/>
    <w:rsid w:val="00E96D8F"/>
    <w:rsid w:val="00E973DC"/>
    <w:rsid w:val="00E97762"/>
    <w:rsid w:val="00E9780B"/>
    <w:rsid w:val="00EA14FA"/>
    <w:rsid w:val="00EA15E6"/>
    <w:rsid w:val="00EA3417"/>
    <w:rsid w:val="00EA3975"/>
    <w:rsid w:val="00EA4028"/>
    <w:rsid w:val="00EA43BF"/>
    <w:rsid w:val="00EA4DD8"/>
    <w:rsid w:val="00EA4EE9"/>
    <w:rsid w:val="00EA54A3"/>
    <w:rsid w:val="00EA57CD"/>
    <w:rsid w:val="00EA666E"/>
    <w:rsid w:val="00EA68C6"/>
    <w:rsid w:val="00EA6AC4"/>
    <w:rsid w:val="00EA79B2"/>
    <w:rsid w:val="00EA7D32"/>
    <w:rsid w:val="00EA7E81"/>
    <w:rsid w:val="00EA7EE8"/>
    <w:rsid w:val="00EB01D6"/>
    <w:rsid w:val="00EB0826"/>
    <w:rsid w:val="00EB1EEB"/>
    <w:rsid w:val="00EB2656"/>
    <w:rsid w:val="00EB2C5D"/>
    <w:rsid w:val="00EB3122"/>
    <w:rsid w:val="00EB39F3"/>
    <w:rsid w:val="00EB3B37"/>
    <w:rsid w:val="00EB3ED0"/>
    <w:rsid w:val="00EB46D9"/>
    <w:rsid w:val="00EB4723"/>
    <w:rsid w:val="00EB4904"/>
    <w:rsid w:val="00EB504E"/>
    <w:rsid w:val="00EB5DD5"/>
    <w:rsid w:val="00EB5EF9"/>
    <w:rsid w:val="00EB69DD"/>
    <w:rsid w:val="00EB7C4F"/>
    <w:rsid w:val="00EC067E"/>
    <w:rsid w:val="00EC0B8D"/>
    <w:rsid w:val="00EC0F53"/>
    <w:rsid w:val="00EC1853"/>
    <w:rsid w:val="00EC1F46"/>
    <w:rsid w:val="00EC28AE"/>
    <w:rsid w:val="00EC29A2"/>
    <w:rsid w:val="00EC2BC7"/>
    <w:rsid w:val="00EC2D8F"/>
    <w:rsid w:val="00EC2FCD"/>
    <w:rsid w:val="00EC4BA0"/>
    <w:rsid w:val="00EC4CC9"/>
    <w:rsid w:val="00EC4CFD"/>
    <w:rsid w:val="00EC54D3"/>
    <w:rsid w:val="00EC59E5"/>
    <w:rsid w:val="00EC5A6A"/>
    <w:rsid w:val="00EC5CDE"/>
    <w:rsid w:val="00EC651C"/>
    <w:rsid w:val="00EC7A2D"/>
    <w:rsid w:val="00EC7A9A"/>
    <w:rsid w:val="00ED0679"/>
    <w:rsid w:val="00ED134E"/>
    <w:rsid w:val="00ED2122"/>
    <w:rsid w:val="00ED2276"/>
    <w:rsid w:val="00ED2974"/>
    <w:rsid w:val="00ED2BCD"/>
    <w:rsid w:val="00ED327D"/>
    <w:rsid w:val="00ED376C"/>
    <w:rsid w:val="00ED3B6A"/>
    <w:rsid w:val="00ED3BBF"/>
    <w:rsid w:val="00ED3CB7"/>
    <w:rsid w:val="00ED3F43"/>
    <w:rsid w:val="00ED422B"/>
    <w:rsid w:val="00ED5225"/>
    <w:rsid w:val="00ED5815"/>
    <w:rsid w:val="00ED594E"/>
    <w:rsid w:val="00ED620E"/>
    <w:rsid w:val="00ED6552"/>
    <w:rsid w:val="00ED65C0"/>
    <w:rsid w:val="00ED67A9"/>
    <w:rsid w:val="00ED72C6"/>
    <w:rsid w:val="00ED760E"/>
    <w:rsid w:val="00ED7AA1"/>
    <w:rsid w:val="00ED7E20"/>
    <w:rsid w:val="00ED7FB8"/>
    <w:rsid w:val="00EE019C"/>
    <w:rsid w:val="00EE01AB"/>
    <w:rsid w:val="00EE0F98"/>
    <w:rsid w:val="00EE1008"/>
    <w:rsid w:val="00EE15A0"/>
    <w:rsid w:val="00EE17D7"/>
    <w:rsid w:val="00EE1BFB"/>
    <w:rsid w:val="00EE1D23"/>
    <w:rsid w:val="00EE2132"/>
    <w:rsid w:val="00EE2628"/>
    <w:rsid w:val="00EE3738"/>
    <w:rsid w:val="00EE39ED"/>
    <w:rsid w:val="00EE3E54"/>
    <w:rsid w:val="00EE3EE6"/>
    <w:rsid w:val="00EE3F20"/>
    <w:rsid w:val="00EE3F71"/>
    <w:rsid w:val="00EE4110"/>
    <w:rsid w:val="00EE48E7"/>
    <w:rsid w:val="00EE4C67"/>
    <w:rsid w:val="00EE4D4E"/>
    <w:rsid w:val="00EE5271"/>
    <w:rsid w:val="00EE53F0"/>
    <w:rsid w:val="00EE596E"/>
    <w:rsid w:val="00EE5C4C"/>
    <w:rsid w:val="00EE60FD"/>
    <w:rsid w:val="00EE63A4"/>
    <w:rsid w:val="00EE6D35"/>
    <w:rsid w:val="00EE7730"/>
    <w:rsid w:val="00EE78A0"/>
    <w:rsid w:val="00EE7F80"/>
    <w:rsid w:val="00EF0013"/>
    <w:rsid w:val="00EF02EB"/>
    <w:rsid w:val="00EF047B"/>
    <w:rsid w:val="00EF04F3"/>
    <w:rsid w:val="00EF09C9"/>
    <w:rsid w:val="00EF1466"/>
    <w:rsid w:val="00EF14CD"/>
    <w:rsid w:val="00EF1F21"/>
    <w:rsid w:val="00EF3573"/>
    <w:rsid w:val="00EF387C"/>
    <w:rsid w:val="00EF3C1C"/>
    <w:rsid w:val="00EF3EBE"/>
    <w:rsid w:val="00EF3F26"/>
    <w:rsid w:val="00EF4116"/>
    <w:rsid w:val="00EF58AE"/>
    <w:rsid w:val="00EF5A94"/>
    <w:rsid w:val="00EF6747"/>
    <w:rsid w:val="00EF744E"/>
    <w:rsid w:val="00EF7564"/>
    <w:rsid w:val="00EF77FB"/>
    <w:rsid w:val="00EF797D"/>
    <w:rsid w:val="00EF7ED5"/>
    <w:rsid w:val="00EF7FF5"/>
    <w:rsid w:val="00F00C85"/>
    <w:rsid w:val="00F00D91"/>
    <w:rsid w:val="00F00EDC"/>
    <w:rsid w:val="00F0112D"/>
    <w:rsid w:val="00F01461"/>
    <w:rsid w:val="00F018AD"/>
    <w:rsid w:val="00F0298D"/>
    <w:rsid w:val="00F03275"/>
    <w:rsid w:val="00F03280"/>
    <w:rsid w:val="00F03AED"/>
    <w:rsid w:val="00F04015"/>
    <w:rsid w:val="00F0454B"/>
    <w:rsid w:val="00F0511F"/>
    <w:rsid w:val="00F058BA"/>
    <w:rsid w:val="00F05F18"/>
    <w:rsid w:val="00F064A9"/>
    <w:rsid w:val="00F0680A"/>
    <w:rsid w:val="00F0761D"/>
    <w:rsid w:val="00F076FF"/>
    <w:rsid w:val="00F07748"/>
    <w:rsid w:val="00F079E1"/>
    <w:rsid w:val="00F079F2"/>
    <w:rsid w:val="00F10223"/>
    <w:rsid w:val="00F1086D"/>
    <w:rsid w:val="00F10B12"/>
    <w:rsid w:val="00F10C90"/>
    <w:rsid w:val="00F11A1E"/>
    <w:rsid w:val="00F11EE6"/>
    <w:rsid w:val="00F124A0"/>
    <w:rsid w:val="00F12B8E"/>
    <w:rsid w:val="00F1307F"/>
    <w:rsid w:val="00F13087"/>
    <w:rsid w:val="00F132CD"/>
    <w:rsid w:val="00F138B4"/>
    <w:rsid w:val="00F14243"/>
    <w:rsid w:val="00F148FD"/>
    <w:rsid w:val="00F158BF"/>
    <w:rsid w:val="00F16645"/>
    <w:rsid w:val="00F16647"/>
    <w:rsid w:val="00F167B0"/>
    <w:rsid w:val="00F1798D"/>
    <w:rsid w:val="00F208B1"/>
    <w:rsid w:val="00F20FA9"/>
    <w:rsid w:val="00F21407"/>
    <w:rsid w:val="00F214E6"/>
    <w:rsid w:val="00F215E3"/>
    <w:rsid w:val="00F21E09"/>
    <w:rsid w:val="00F22C62"/>
    <w:rsid w:val="00F22F7D"/>
    <w:rsid w:val="00F23269"/>
    <w:rsid w:val="00F232DE"/>
    <w:rsid w:val="00F23410"/>
    <w:rsid w:val="00F2359B"/>
    <w:rsid w:val="00F244CB"/>
    <w:rsid w:val="00F246C0"/>
    <w:rsid w:val="00F2472E"/>
    <w:rsid w:val="00F2486D"/>
    <w:rsid w:val="00F25032"/>
    <w:rsid w:val="00F25071"/>
    <w:rsid w:val="00F25325"/>
    <w:rsid w:val="00F25B50"/>
    <w:rsid w:val="00F25C33"/>
    <w:rsid w:val="00F26506"/>
    <w:rsid w:val="00F2732D"/>
    <w:rsid w:val="00F27956"/>
    <w:rsid w:val="00F27DAB"/>
    <w:rsid w:val="00F27E44"/>
    <w:rsid w:val="00F3077C"/>
    <w:rsid w:val="00F30E07"/>
    <w:rsid w:val="00F3120F"/>
    <w:rsid w:val="00F313BE"/>
    <w:rsid w:val="00F3151A"/>
    <w:rsid w:val="00F31546"/>
    <w:rsid w:val="00F31667"/>
    <w:rsid w:val="00F3182A"/>
    <w:rsid w:val="00F3202B"/>
    <w:rsid w:val="00F334BB"/>
    <w:rsid w:val="00F33888"/>
    <w:rsid w:val="00F34244"/>
    <w:rsid w:val="00F34C79"/>
    <w:rsid w:val="00F361B4"/>
    <w:rsid w:val="00F36489"/>
    <w:rsid w:val="00F36609"/>
    <w:rsid w:val="00F368B2"/>
    <w:rsid w:val="00F3780B"/>
    <w:rsid w:val="00F37888"/>
    <w:rsid w:val="00F379E2"/>
    <w:rsid w:val="00F37A0D"/>
    <w:rsid w:val="00F403C7"/>
    <w:rsid w:val="00F4061E"/>
    <w:rsid w:val="00F40687"/>
    <w:rsid w:val="00F407E4"/>
    <w:rsid w:val="00F40BEA"/>
    <w:rsid w:val="00F40DA1"/>
    <w:rsid w:val="00F41C35"/>
    <w:rsid w:val="00F41D1E"/>
    <w:rsid w:val="00F426CC"/>
    <w:rsid w:val="00F42877"/>
    <w:rsid w:val="00F433C8"/>
    <w:rsid w:val="00F436DA"/>
    <w:rsid w:val="00F43AD1"/>
    <w:rsid w:val="00F43C09"/>
    <w:rsid w:val="00F4443C"/>
    <w:rsid w:val="00F44813"/>
    <w:rsid w:val="00F4498E"/>
    <w:rsid w:val="00F46255"/>
    <w:rsid w:val="00F46D65"/>
    <w:rsid w:val="00F47284"/>
    <w:rsid w:val="00F47A32"/>
    <w:rsid w:val="00F5032F"/>
    <w:rsid w:val="00F504AF"/>
    <w:rsid w:val="00F508BD"/>
    <w:rsid w:val="00F50AD0"/>
    <w:rsid w:val="00F50B27"/>
    <w:rsid w:val="00F50DEC"/>
    <w:rsid w:val="00F510A5"/>
    <w:rsid w:val="00F52606"/>
    <w:rsid w:val="00F52779"/>
    <w:rsid w:val="00F52ABC"/>
    <w:rsid w:val="00F52D5E"/>
    <w:rsid w:val="00F52DFF"/>
    <w:rsid w:val="00F532F4"/>
    <w:rsid w:val="00F53EA6"/>
    <w:rsid w:val="00F543E6"/>
    <w:rsid w:val="00F54B32"/>
    <w:rsid w:val="00F557A0"/>
    <w:rsid w:val="00F563D5"/>
    <w:rsid w:val="00F56545"/>
    <w:rsid w:val="00F5708F"/>
    <w:rsid w:val="00F57DE6"/>
    <w:rsid w:val="00F60044"/>
    <w:rsid w:val="00F6012C"/>
    <w:rsid w:val="00F604C9"/>
    <w:rsid w:val="00F610CD"/>
    <w:rsid w:val="00F61547"/>
    <w:rsid w:val="00F616A1"/>
    <w:rsid w:val="00F61C12"/>
    <w:rsid w:val="00F620E4"/>
    <w:rsid w:val="00F623DF"/>
    <w:rsid w:val="00F629C4"/>
    <w:rsid w:val="00F63378"/>
    <w:rsid w:val="00F63F33"/>
    <w:rsid w:val="00F640EF"/>
    <w:rsid w:val="00F64141"/>
    <w:rsid w:val="00F6480B"/>
    <w:rsid w:val="00F64F9B"/>
    <w:rsid w:val="00F6556A"/>
    <w:rsid w:val="00F65BAB"/>
    <w:rsid w:val="00F662D8"/>
    <w:rsid w:val="00F665D7"/>
    <w:rsid w:val="00F671C5"/>
    <w:rsid w:val="00F67284"/>
    <w:rsid w:val="00F707D9"/>
    <w:rsid w:val="00F70946"/>
    <w:rsid w:val="00F70F08"/>
    <w:rsid w:val="00F717B3"/>
    <w:rsid w:val="00F71937"/>
    <w:rsid w:val="00F71BB0"/>
    <w:rsid w:val="00F724E5"/>
    <w:rsid w:val="00F72584"/>
    <w:rsid w:val="00F72777"/>
    <w:rsid w:val="00F72C5C"/>
    <w:rsid w:val="00F73888"/>
    <w:rsid w:val="00F73FE9"/>
    <w:rsid w:val="00F741C6"/>
    <w:rsid w:val="00F7495B"/>
    <w:rsid w:val="00F74D73"/>
    <w:rsid w:val="00F74D93"/>
    <w:rsid w:val="00F757EC"/>
    <w:rsid w:val="00F76984"/>
    <w:rsid w:val="00F76D51"/>
    <w:rsid w:val="00F777CF"/>
    <w:rsid w:val="00F77DAA"/>
    <w:rsid w:val="00F77F0B"/>
    <w:rsid w:val="00F8056D"/>
    <w:rsid w:val="00F80580"/>
    <w:rsid w:val="00F80BF1"/>
    <w:rsid w:val="00F80C5E"/>
    <w:rsid w:val="00F80C70"/>
    <w:rsid w:val="00F8103C"/>
    <w:rsid w:val="00F814A9"/>
    <w:rsid w:val="00F8175E"/>
    <w:rsid w:val="00F81A99"/>
    <w:rsid w:val="00F81AF5"/>
    <w:rsid w:val="00F81F45"/>
    <w:rsid w:val="00F825D0"/>
    <w:rsid w:val="00F8271C"/>
    <w:rsid w:val="00F829E3"/>
    <w:rsid w:val="00F82DE6"/>
    <w:rsid w:val="00F83646"/>
    <w:rsid w:val="00F83A1F"/>
    <w:rsid w:val="00F83AA4"/>
    <w:rsid w:val="00F83B76"/>
    <w:rsid w:val="00F83BFC"/>
    <w:rsid w:val="00F83C6A"/>
    <w:rsid w:val="00F8411B"/>
    <w:rsid w:val="00F8474D"/>
    <w:rsid w:val="00F849AB"/>
    <w:rsid w:val="00F84AF8"/>
    <w:rsid w:val="00F84C84"/>
    <w:rsid w:val="00F84E4C"/>
    <w:rsid w:val="00F851B2"/>
    <w:rsid w:val="00F851D6"/>
    <w:rsid w:val="00F85468"/>
    <w:rsid w:val="00F85B03"/>
    <w:rsid w:val="00F85E27"/>
    <w:rsid w:val="00F85FB4"/>
    <w:rsid w:val="00F86530"/>
    <w:rsid w:val="00F86697"/>
    <w:rsid w:val="00F869F0"/>
    <w:rsid w:val="00F8785A"/>
    <w:rsid w:val="00F878F1"/>
    <w:rsid w:val="00F90267"/>
    <w:rsid w:val="00F90475"/>
    <w:rsid w:val="00F9083E"/>
    <w:rsid w:val="00F90A44"/>
    <w:rsid w:val="00F90F4F"/>
    <w:rsid w:val="00F91793"/>
    <w:rsid w:val="00F922E4"/>
    <w:rsid w:val="00F927AF"/>
    <w:rsid w:val="00F92988"/>
    <w:rsid w:val="00F92A57"/>
    <w:rsid w:val="00F930E8"/>
    <w:rsid w:val="00F9350E"/>
    <w:rsid w:val="00F94BE5"/>
    <w:rsid w:val="00F95685"/>
    <w:rsid w:val="00F957CD"/>
    <w:rsid w:val="00F95D7B"/>
    <w:rsid w:val="00F962C3"/>
    <w:rsid w:val="00F96939"/>
    <w:rsid w:val="00F96BF8"/>
    <w:rsid w:val="00F970E4"/>
    <w:rsid w:val="00F97359"/>
    <w:rsid w:val="00F97809"/>
    <w:rsid w:val="00FA07DA"/>
    <w:rsid w:val="00FA1892"/>
    <w:rsid w:val="00FA23CE"/>
    <w:rsid w:val="00FA254D"/>
    <w:rsid w:val="00FA25D2"/>
    <w:rsid w:val="00FA2708"/>
    <w:rsid w:val="00FA2DCE"/>
    <w:rsid w:val="00FA3427"/>
    <w:rsid w:val="00FA36AB"/>
    <w:rsid w:val="00FA3EE1"/>
    <w:rsid w:val="00FA4D8A"/>
    <w:rsid w:val="00FA4F11"/>
    <w:rsid w:val="00FA51E0"/>
    <w:rsid w:val="00FA5338"/>
    <w:rsid w:val="00FA55A8"/>
    <w:rsid w:val="00FA5ACB"/>
    <w:rsid w:val="00FA5E7A"/>
    <w:rsid w:val="00FA6E00"/>
    <w:rsid w:val="00FA6EE3"/>
    <w:rsid w:val="00FA7761"/>
    <w:rsid w:val="00FA7AAE"/>
    <w:rsid w:val="00FA7C60"/>
    <w:rsid w:val="00FB0A8C"/>
    <w:rsid w:val="00FB0F49"/>
    <w:rsid w:val="00FB0F70"/>
    <w:rsid w:val="00FB1C2D"/>
    <w:rsid w:val="00FB21B9"/>
    <w:rsid w:val="00FB2234"/>
    <w:rsid w:val="00FB2736"/>
    <w:rsid w:val="00FB29F0"/>
    <w:rsid w:val="00FB3429"/>
    <w:rsid w:val="00FB40AA"/>
    <w:rsid w:val="00FB46C2"/>
    <w:rsid w:val="00FB4B9B"/>
    <w:rsid w:val="00FB4C9F"/>
    <w:rsid w:val="00FB5492"/>
    <w:rsid w:val="00FB55C0"/>
    <w:rsid w:val="00FB76CC"/>
    <w:rsid w:val="00FB7E1F"/>
    <w:rsid w:val="00FC0107"/>
    <w:rsid w:val="00FC0390"/>
    <w:rsid w:val="00FC07D7"/>
    <w:rsid w:val="00FC0B30"/>
    <w:rsid w:val="00FC0D1E"/>
    <w:rsid w:val="00FC12D4"/>
    <w:rsid w:val="00FC2900"/>
    <w:rsid w:val="00FC303C"/>
    <w:rsid w:val="00FC329F"/>
    <w:rsid w:val="00FC350F"/>
    <w:rsid w:val="00FC3642"/>
    <w:rsid w:val="00FC5EC5"/>
    <w:rsid w:val="00FC6078"/>
    <w:rsid w:val="00FC61EB"/>
    <w:rsid w:val="00FD04A4"/>
    <w:rsid w:val="00FD0566"/>
    <w:rsid w:val="00FD11DD"/>
    <w:rsid w:val="00FD1D9C"/>
    <w:rsid w:val="00FD28A6"/>
    <w:rsid w:val="00FD28BE"/>
    <w:rsid w:val="00FD2DCC"/>
    <w:rsid w:val="00FD3270"/>
    <w:rsid w:val="00FD3A01"/>
    <w:rsid w:val="00FD4EC2"/>
    <w:rsid w:val="00FD4FFF"/>
    <w:rsid w:val="00FD50C9"/>
    <w:rsid w:val="00FD53F2"/>
    <w:rsid w:val="00FD5DDF"/>
    <w:rsid w:val="00FD610E"/>
    <w:rsid w:val="00FD6D89"/>
    <w:rsid w:val="00FD712E"/>
    <w:rsid w:val="00FD7174"/>
    <w:rsid w:val="00FE0108"/>
    <w:rsid w:val="00FE2EED"/>
    <w:rsid w:val="00FE34F0"/>
    <w:rsid w:val="00FE38FA"/>
    <w:rsid w:val="00FE394C"/>
    <w:rsid w:val="00FE398B"/>
    <w:rsid w:val="00FE3C2F"/>
    <w:rsid w:val="00FE4814"/>
    <w:rsid w:val="00FE4A49"/>
    <w:rsid w:val="00FE4E56"/>
    <w:rsid w:val="00FE5A7E"/>
    <w:rsid w:val="00FE6306"/>
    <w:rsid w:val="00FE6941"/>
    <w:rsid w:val="00FE6D10"/>
    <w:rsid w:val="00FE6D1B"/>
    <w:rsid w:val="00FE6EB7"/>
    <w:rsid w:val="00FE6EDE"/>
    <w:rsid w:val="00FE720B"/>
    <w:rsid w:val="00FE765B"/>
    <w:rsid w:val="00FE788F"/>
    <w:rsid w:val="00FE78F7"/>
    <w:rsid w:val="00FE7B75"/>
    <w:rsid w:val="00FF015E"/>
    <w:rsid w:val="00FF0F4E"/>
    <w:rsid w:val="00FF17E0"/>
    <w:rsid w:val="00FF1E08"/>
    <w:rsid w:val="00FF2CB3"/>
    <w:rsid w:val="00FF360B"/>
    <w:rsid w:val="00FF36A9"/>
    <w:rsid w:val="00FF38B1"/>
    <w:rsid w:val="00FF3B58"/>
    <w:rsid w:val="00FF3CD0"/>
    <w:rsid w:val="00FF3CE7"/>
    <w:rsid w:val="00FF3D3A"/>
    <w:rsid w:val="00FF3E95"/>
    <w:rsid w:val="00FF415E"/>
    <w:rsid w:val="00FF4644"/>
    <w:rsid w:val="00FF48C6"/>
    <w:rsid w:val="00FF4B91"/>
    <w:rsid w:val="00FF4BB0"/>
    <w:rsid w:val="00FF5181"/>
    <w:rsid w:val="00FF587B"/>
    <w:rsid w:val="00FF5DC3"/>
    <w:rsid w:val="00FF6370"/>
    <w:rsid w:val="00FF745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D10E9"/>
  <w15:docId w15:val="{E43BF606-5527-420F-93CE-E57240C7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F38"/>
    <w:pPr>
      <w:ind w:left="720"/>
      <w:contextualSpacing/>
    </w:pPr>
  </w:style>
  <w:style w:type="table" w:styleId="TableGrid">
    <w:name w:val="Table Grid"/>
    <w:basedOn w:val="TableNormal"/>
    <w:uiPriority w:val="59"/>
    <w:rsid w:val="00301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84D21"/>
    <w:rPr>
      <w:sz w:val="16"/>
      <w:szCs w:val="16"/>
    </w:rPr>
  </w:style>
  <w:style w:type="paragraph" w:styleId="CommentText">
    <w:name w:val="annotation text"/>
    <w:basedOn w:val="Normal"/>
    <w:link w:val="CommentTextChar"/>
    <w:uiPriority w:val="99"/>
    <w:semiHidden/>
    <w:unhideWhenUsed/>
    <w:rsid w:val="00884D21"/>
    <w:pPr>
      <w:spacing w:line="240" w:lineRule="auto"/>
    </w:pPr>
    <w:rPr>
      <w:sz w:val="20"/>
      <w:szCs w:val="20"/>
    </w:rPr>
  </w:style>
  <w:style w:type="character" w:customStyle="1" w:styleId="CommentTextChar">
    <w:name w:val="Comment Text Char"/>
    <w:basedOn w:val="DefaultParagraphFont"/>
    <w:link w:val="CommentText"/>
    <w:uiPriority w:val="99"/>
    <w:semiHidden/>
    <w:rsid w:val="00884D21"/>
    <w:rPr>
      <w:sz w:val="20"/>
      <w:szCs w:val="20"/>
    </w:rPr>
  </w:style>
  <w:style w:type="paragraph" w:styleId="BalloonText">
    <w:name w:val="Balloon Text"/>
    <w:basedOn w:val="Normal"/>
    <w:link w:val="BalloonTextChar"/>
    <w:uiPriority w:val="99"/>
    <w:semiHidden/>
    <w:unhideWhenUsed/>
    <w:rsid w:val="00884D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D21"/>
    <w:rPr>
      <w:rFonts w:ascii="Lucida Grande" w:hAnsi="Lucida Grande" w:cs="Lucida Grande"/>
      <w:sz w:val="18"/>
      <w:szCs w:val="18"/>
    </w:rPr>
  </w:style>
  <w:style w:type="paragraph" w:styleId="FootnoteText">
    <w:name w:val="footnote text"/>
    <w:basedOn w:val="Normal"/>
    <w:link w:val="FootnoteTextChar"/>
    <w:uiPriority w:val="99"/>
    <w:unhideWhenUsed/>
    <w:rsid w:val="00884D21"/>
    <w:pPr>
      <w:spacing w:after="0" w:line="240" w:lineRule="auto"/>
    </w:pPr>
    <w:rPr>
      <w:sz w:val="24"/>
      <w:szCs w:val="24"/>
    </w:rPr>
  </w:style>
  <w:style w:type="character" w:customStyle="1" w:styleId="FootnoteTextChar">
    <w:name w:val="Footnote Text Char"/>
    <w:basedOn w:val="DefaultParagraphFont"/>
    <w:link w:val="FootnoteText"/>
    <w:uiPriority w:val="99"/>
    <w:rsid w:val="00884D21"/>
    <w:rPr>
      <w:sz w:val="24"/>
      <w:szCs w:val="24"/>
    </w:rPr>
  </w:style>
  <w:style w:type="character" w:styleId="FootnoteReference">
    <w:name w:val="footnote reference"/>
    <w:basedOn w:val="DefaultParagraphFont"/>
    <w:uiPriority w:val="99"/>
    <w:unhideWhenUsed/>
    <w:rsid w:val="00884D21"/>
    <w:rPr>
      <w:vertAlign w:val="superscript"/>
    </w:rPr>
  </w:style>
  <w:style w:type="paragraph" w:styleId="CommentSubject">
    <w:name w:val="annotation subject"/>
    <w:basedOn w:val="CommentText"/>
    <w:next w:val="CommentText"/>
    <w:link w:val="CommentSubjectChar"/>
    <w:uiPriority w:val="99"/>
    <w:semiHidden/>
    <w:unhideWhenUsed/>
    <w:rsid w:val="004972B3"/>
    <w:rPr>
      <w:b/>
      <w:bCs/>
    </w:rPr>
  </w:style>
  <w:style w:type="character" w:customStyle="1" w:styleId="CommentSubjectChar">
    <w:name w:val="Comment Subject Char"/>
    <w:basedOn w:val="CommentTextChar"/>
    <w:link w:val="CommentSubject"/>
    <w:uiPriority w:val="99"/>
    <w:semiHidden/>
    <w:rsid w:val="004972B3"/>
    <w:rPr>
      <w:b/>
      <w:bCs/>
      <w:sz w:val="20"/>
      <w:szCs w:val="20"/>
    </w:rPr>
  </w:style>
  <w:style w:type="paragraph" w:styleId="NormalWeb">
    <w:name w:val="Normal (Web)"/>
    <w:basedOn w:val="Normal"/>
    <w:uiPriority w:val="99"/>
    <w:unhideWhenUsed/>
    <w:rsid w:val="00DD5F53"/>
    <w:pPr>
      <w:spacing w:before="100" w:beforeAutospacing="1" w:after="100" w:afterAutospacing="1" w:line="240" w:lineRule="auto"/>
    </w:pPr>
    <w:rPr>
      <w:rFonts w:ascii="Times" w:hAnsi="Times" w:cs="Times New Roman"/>
      <w:sz w:val="20"/>
      <w:szCs w:val="20"/>
      <w:lang w:val="en-US" w:eastAsia="en-US"/>
    </w:rPr>
  </w:style>
  <w:style w:type="character" w:styleId="Hyperlink">
    <w:name w:val="Hyperlink"/>
    <w:rsid w:val="00F079E1"/>
    <w:rPr>
      <w:color w:val="0000FF"/>
      <w:u w:val="none"/>
    </w:rPr>
  </w:style>
  <w:style w:type="paragraph" w:styleId="Header">
    <w:name w:val="header"/>
    <w:basedOn w:val="Normal"/>
    <w:link w:val="HeaderChar"/>
    <w:uiPriority w:val="99"/>
    <w:unhideWhenUsed/>
    <w:rsid w:val="00B17A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A3D"/>
  </w:style>
  <w:style w:type="paragraph" w:styleId="Footer">
    <w:name w:val="footer"/>
    <w:basedOn w:val="Normal"/>
    <w:link w:val="FooterChar"/>
    <w:uiPriority w:val="99"/>
    <w:unhideWhenUsed/>
    <w:rsid w:val="00B17A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980760">
      <w:bodyDiv w:val="1"/>
      <w:marLeft w:val="0"/>
      <w:marRight w:val="0"/>
      <w:marTop w:val="0"/>
      <w:marBottom w:val="0"/>
      <w:divBdr>
        <w:top w:val="none" w:sz="0" w:space="0" w:color="auto"/>
        <w:left w:val="none" w:sz="0" w:space="0" w:color="auto"/>
        <w:bottom w:val="none" w:sz="0" w:space="0" w:color="auto"/>
        <w:right w:val="none" w:sz="0" w:space="0" w:color="auto"/>
      </w:divBdr>
    </w:div>
    <w:div w:id="129177683">
      <w:bodyDiv w:val="1"/>
      <w:marLeft w:val="0"/>
      <w:marRight w:val="0"/>
      <w:marTop w:val="0"/>
      <w:marBottom w:val="0"/>
      <w:divBdr>
        <w:top w:val="none" w:sz="0" w:space="0" w:color="auto"/>
        <w:left w:val="none" w:sz="0" w:space="0" w:color="auto"/>
        <w:bottom w:val="none" w:sz="0" w:space="0" w:color="auto"/>
        <w:right w:val="none" w:sz="0" w:space="0" w:color="auto"/>
      </w:divBdr>
    </w:div>
    <w:div w:id="133835799">
      <w:bodyDiv w:val="1"/>
      <w:marLeft w:val="0"/>
      <w:marRight w:val="0"/>
      <w:marTop w:val="0"/>
      <w:marBottom w:val="0"/>
      <w:divBdr>
        <w:top w:val="none" w:sz="0" w:space="0" w:color="auto"/>
        <w:left w:val="none" w:sz="0" w:space="0" w:color="auto"/>
        <w:bottom w:val="none" w:sz="0" w:space="0" w:color="auto"/>
        <w:right w:val="none" w:sz="0" w:space="0" w:color="auto"/>
      </w:divBdr>
    </w:div>
    <w:div w:id="142167182">
      <w:bodyDiv w:val="1"/>
      <w:marLeft w:val="0"/>
      <w:marRight w:val="0"/>
      <w:marTop w:val="0"/>
      <w:marBottom w:val="0"/>
      <w:divBdr>
        <w:top w:val="none" w:sz="0" w:space="0" w:color="auto"/>
        <w:left w:val="none" w:sz="0" w:space="0" w:color="auto"/>
        <w:bottom w:val="none" w:sz="0" w:space="0" w:color="auto"/>
        <w:right w:val="none" w:sz="0" w:space="0" w:color="auto"/>
      </w:divBdr>
    </w:div>
    <w:div w:id="218902091">
      <w:bodyDiv w:val="1"/>
      <w:marLeft w:val="0"/>
      <w:marRight w:val="0"/>
      <w:marTop w:val="0"/>
      <w:marBottom w:val="0"/>
      <w:divBdr>
        <w:top w:val="none" w:sz="0" w:space="0" w:color="auto"/>
        <w:left w:val="none" w:sz="0" w:space="0" w:color="auto"/>
        <w:bottom w:val="none" w:sz="0" w:space="0" w:color="auto"/>
        <w:right w:val="none" w:sz="0" w:space="0" w:color="auto"/>
      </w:divBdr>
    </w:div>
    <w:div w:id="311444144">
      <w:bodyDiv w:val="1"/>
      <w:marLeft w:val="0"/>
      <w:marRight w:val="0"/>
      <w:marTop w:val="0"/>
      <w:marBottom w:val="0"/>
      <w:divBdr>
        <w:top w:val="none" w:sz="0" w:space="0" w:color="auto"/>
        <w:left w:val="none" w:sz="0" w:space="0" w:color="auto"/>
        <w:bottom w:val="none" w:sz="0" w:space="0" w:color="auto"/>
        <w:right w:val="none" w:sz="0" w:space="0" w:color="auto"/>
      </w:divBdr>
      <w:divsChild>
        <w:div w:id="1295211246">
          <w:marLeft w:val="0"/>
          <w:marRight w:val="0"/>
          <w:marTop w:val="0"/>
          <w:marBottom w:val="0"/>
          <w:divBdr>
            <w:top w:val="none" w:sz="0" w:space="0" w:color="auto"/>
            <w:left w:val="none" w:sz="0" w:space="0" w:color="auto"/>
            <w:bottom w:val="none" w:sz="0" w:space="0" w:color="auto"/>
            <w:right w:val="none" w:sz="0" w:space="0" w:color="auto"/>
          </w:divBdr>
          <w:divsChild>
            <w:div w:id="523831722">
              <w:marLeft w:val="0"/>
              <w:marRight w:val="0"/>
              <w:marTop w:val="0"/>
              <w:marBottom w:val="0"/>
              <w:divBdr>
                <w:top w:val="none" w:sz="0" w:space="0" w:color="auto"/>
                <w:left w:val="none" w:sz="0" w:space="0" w:color="auto"/>
                <w:bottom w:val="none" w:sz="0" w:space="0" w:color="auto"/>
                <w:right w:val="none" w:sz="0" w:space="0" w:color="auto"/>
              </w:divBdr>
              <w:divsChild>
                <w:div w:id="13830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143853">
      <w:bodyDiv w:val="1"/>
      <w:marLeft w:val="0"/>
      <w:marRight w:val="0"/>
      <w:marTop w:val="0"/>
      <w:marBottom w:val="0"/>
      <w:divBdr>
        <w:top w:val="none" w:sz="0" w:space="0" w:color="auto"/>
        <w:left w:val="none" w:sz="0" w:space="0" w:color="auto"/>
        <w:bottom w:val="none" w:sz="0" w:space="0" w:color="auto"/>
        <w:right w:val="none" w:sz="0" w:space="0" w:color="auto"/>
      </w:divBdr>
    </w:div>
    <w:div w:id="387993022">
      <w:bodyDiv w:val="1"/>
      <w:marLeft w:val="0"/>
      <w:marRight w:val="0"/>
      <w:marTop w:val="0"/>
      <w:marBottom w:val="0"/>
      <w:divBdr>
        <w:top w:val="none" w:sz="0" w:space="0" w:color="auto"/>
        <w:left w:val="none" w:sz="0" w:space="0" w:color="auto"/>
        <w:bottom w:val="none" w:sz="0" w:space="0" w:color="auto"/>
        <w:right w:val="none" w:sz="0" w:space="0" w:color="auto"/>
      </w:divBdr>
    </w:div>
    <w:div w:id="442726573">
      <w:bodyDiv w:val="1"/>
      <w:marLeft w:val="0"/>
      <w:marRight w:val="0"/>
      <w:marTop w:val="0"/>
      <w:marBottom w:val="0"/>
      <w:divBdr>
        <w:top w:val="none" w:sz="0" w:space="0" w:color="auto"/>
        <w:left w:val="none" w:sz="0" w:space="0" w:color="auto"/>
        <w:bottom w:val="none" w:sz="0" w:space="0" w:color="auto"/>
        <w:right w:val="none" w:sz="0" w:space="0" w:color="auto"/>
      </w:divBdr>
    </w:div>
    <w:div w:id="464352686">
      <w:bodyDiv w:val="1"/>
      <w:marLeft w:val="0"/>
      <w:marRight w:val="0"/>
      <w:marTop w:val="0"/>
      <w:marBottom w:val="0"/>
      <w:divBdr>
        <w:top w:val="none" w:sz="0" w:space="0" w:color="auto"/>
        <w:left w:val="none" w:sz="0" w:space="0" w:color="auto"/>
        <w:bottom w:val="none" w:sz="0" w:space="0" w:color="auto"/>
        <w:right w:val="none" w:sz="0" w:space="0" w:color="auto"/>
      </w:divBdr>
      <w:divsChild>
        <w:div w:id="1287616411">
          <w:marLeft w:val="0"/>
          <w:marRight w:val="0"/>
          <w:marTop w:val="0"/>
          <w:marBottom w:val="0"/>
          <w:divBdr>
            <w:top w:val="none" w:sz="0" w:space="0" w:color="auto"/>
            <w:left w:val="none" w:sz="0" w:space="0" w:color="auto"/>
            <w:bottom w:val="none" w:sz="0" w:space="0" w:color="auto"/>
            <w:right w:val="none" w:sz="0" w:space="0" w:color="auto"/>
          </w:divBdr>
          <w:divsChild>
            <w:div w:id="505751473">
              <w:marLeft w:val="0"/>
              <w:marRight w:val="0"/>
              <w:marTop w:val="0"/>
              <w:marBottom w:val="0"/>
              <w:divBdr>
                <w:top w:val="none" w:sz="0" w:space="0" w:color="auto"/>
                <w:left w:val="none" w:sz="0" w:space="0" w:color="auto"/>
                <w:bottom w:val="none" w:sz="0" w:space="0" w:color="auto"/>
                <w:right w:val="none" w:sz="0" w:space="0" w:color="auto"/>
              </w:divBdr>
              <w:divsChild>
                <w:div w:id="6346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052603">
      <w:bodyDiv w:val="1"/>
      <w:marLeft w:val="0"/>
      <w:marRight w:val="0"/>
      <w:marTop w:val="0"/>
      <w:marBottom w:val="0"/>
      <w:divBdr>
        <w:top w:val="none" w:sz="0" w:space="0" w:color="auto"/>
        <w:left w:val="none" w:sz="0" w:space="0" w:color="auto"/>
        <w:bottom w:val="none" w:sz="0" w:space="0" w:color="auto"/>
        <w:right w:val="none" w:sz="0" w:space="0" w:color="auto"/>
      </w:divBdr>
    </w:div>
    <w:div w:id="517079830">
      <w:bodyDiv w:val="1"/>
      <w:marLeft w:val="0"/>
      <w:marRight w:val="0"/>
      <w:marTop w:val="0"/>
      <w:marBottom w:val="0"/>
      <w:divBdr>
        <w:top w:val="none" w:sz="0" w:space="0" w:color="auto"/>
        <w:left w:val="none" w:sz="0" w:space="0" w:color="auto"/>
        <w:bottom w:val="none" w:sz="0" w:space="0" w:color="auto"/>
        <w:right w:val="none" w:sz="0" w:space="0" w:color="auto"/>
      </w:divBdr>
      <w:divsChild>
        <w:div w:id="2107654690">
          <w:marLeft w:val="0"/>
          <w:marRight w:val="0"/>
          <w:marTop w:val="0"/>
          <w:marBottom w:val="0"/>
          <w:divBdr>
            <w:top w:val="none" w:sz="0" w:space="0" w:color="auto"/>
            <w:left w:val="none" w:sz="0" w:space="0" w:color="auto"/>
            <w:bottom w:val="none" w:sz="0" w:space="0" w:color="auto"/>
            <w:right w:val="none" w:sz="0" w:space="0" w:color="auto"/>
          </w:divBdr>
          <w:divsChild>
            <w:div w:id="1905874006">
              <w:marLeft w:val="0"/>
              <w:marRight w:val="0"/>
              <w:marTop w:val="0"/>
              <w:marBottom w:val="0"/>
              <w:divBdr>
                <w:top w:val="none" w:sz="0" w:space="0" w:color="auto"/>
                <w:left w:val="none" w:sz="0" w:space="0" w:color="auto"/>
                <w:bottom w:val="none" w:sz="0" w:space="0" w:color="auto"/>
                <w:right w:val="none" w:sz="0" w:space="0" w:color="auto"/>
              </w:divBdr>
              <w:divsChild>
                <w:div w:id="11023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506557">
      <w:bodyDiv w:val="1"/>
      <w:marLeft w:val="0"/>
      <w:marRight w:val="0"/>
      <w:marTop w:val="0"/>
      <w:marBottom w:val="0"/>
      <w:divBdr>
        <w:top w:val="none" w:sz="0" w:space="0" w:color="auto"/>
        <w:left w:val="none" w:sz="0" w:space="0" w:color="auto"/>
        <w:bottom w:val="none" w:sz="0" w:space="0" w:color="auto"/>
        <w:right w:val="none" w:sz="0" w:space="0" w:color="auto"/>
      </w:divBdr>
    </w:div>
    <w:div w:id="641690714">
      <w:bodyDiv w:val="1"/>
      <w:marLeft w:val="0"/>
      <w:marRight w:val="0"/>
      <w:marTop w:val="0"/>
      <w:marBottom w:val="0"/>
      <w:divBdr>
        <w:top w:val="none" w:sz="0" w:space="0" w:color="auto"/>
        <w:left w:val="none" w:sz="0" w:space="0" w:color="auto"/>
        <w:bottom w:val="none" w:sz="0" w:space="0" w:color="auto"/>
        <w:right w:val="none" w:sz="0" w:space="0" w:color="auto"/>
      </w:divBdr>
    </w:div>
    <w:div w:id="653918266">
      <w:bodyDiv w:val="1"/>
      <w:marLeft w:val="0"/>
      <w:marRight w:val="0"/>
      <w:marTop w:val="0"/>
      <w:marBottom w:val="0"/>
      <w:divBdr>
        <w:top w:val="none" w:sz="0" w:space="0" w:color="auto"/>
        <w:left w:val="none" w:sz="0" w:space="0" w:color="auto"/>
        <w:bottom w:val="none" w:sz="0" w:space="0" w:color="auto"/>
        <w:right w:val="none" w:sz="0" w:space="0" w:color="auto"/>
      </w:divBdr>
    </w:div>
    <w:div w:id="677268424">
      <w:bodyDiv w:val="1"/>
      <w:marLeft w:val="0"/>
      <w:marRight w:val="0"/>
      <w:marTop w:val="0"/>
      <w:marBottom w:val="0"/>
      <w:divBdr>
        <w:top w:val="none" w:sz="0" w:space="0" w:color="auto"/>
        <w:left w:val="none" w:sz="0" w:space="0" w:color="auto"/>
        <w:bottom w:val="none" w:sz="0" w:space="0" w:color="auto"/>
        <w:right w:val="none" w:sz="0" w:space="0" w:color="auto"/>
      </w:divBdr>
    </w:div>
    <w:div w:id="710805928">
      <w:bodyDiv w:val="1"/>
      <w:marLeft w:val="0"/>
      <w:marRight w:val="0"/>
      <w:marTop w:val="0"/>
      <w:marBottom w:val="0"/>
      <w:divBdr>
        <w:top w:val="none" w:sz="0" w:space="0" w:color="auto"/>
        <w:left w:val="none" w:sz="0" w:space="0" w:color="auto"/>
        <w:bottom w:val="none" w:sz="0" w:space="0" w:color="auto"/>
        <w:right w:val="none" w:sz="0" w:space="0" w:color="auto"/>
      </w:divBdr>
      <w:divsChild>
        <w:div w:id="1716271529">
          <w:marLeft w:val="0"/>
          <w:marRight w:val="0"/>
          <w:marTop w:val="0"/>
          <w:marBottom w:val="0"/>
          <w:divBdr>
            <w:top w:val="none" w:sz="0" w:space="0" w:color="auto"/>
            <w:left w:val="none" w:sz="0" w:space="0" w:color="auto"/>
            <w:bottom w:val="none" w:sz="0" w:space="0" w:color="auto"/>
            <w:right w:val="none" w:sz="0" w:space="0" w:color="auto"/>
          </w:divBdr>
          <w:divsChild>
            <w:div w:id="451170779">
              <w:marLeft w:val="0"/>
              <w:marRight w:val="0"/>
              <w:marTop w:val="0"/>
              <w:marBottom w:val="0"/>
              <w:divBdr>
                <w:top w:val="none" w:sz="0" w:space="0" w:color="auto"/>
                <w:left w:val="none" w:sz="0" w:space="0" w:color="auto"/>
                <w:bottom w:val="none" w:sz="0" w:space="0" w:color="auto"/>
                <w:right w:val="none" w:sz="0" w:space="0" w:color="auto"/>
              </w:divBdr>
              <w:divsChild>
                <w:div w:id="70648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87264">
      <w:bodyDiv w:val="1"/>
      <w:marLeft w:val="0"/>
      <w:marRight w:val="0"/>
      <w:marTop w:val="0"/>
      <w:marBottom w:val="0"/>
      <w:divBdr>
        <w:top w:val="none" w:sz="0" w:space="0" w:color="auto"/>
        <w:left w:val="none" w:sz="0" w:space="0" w:color="auto"/>
        <w:bottom w:val="none" w:sz="0" w:space="0" w:color="auto"/>
        <w:right w:val="none" w:sz="0" w:space="0" w:color="auto"/>
      </w:divBdr>
    </w:div>
    <w:div w:id="774179325">
      <w:bodyDiv w:val="1"/>
      <w:marLeft w:val="0"/>
      <w:marRight w:val="0"/>
      <w:marTop w:val="0"/>
      <w:marBottom w:val="0"/>
      <w:divBdr>
        <w:top w:val="none" w:sz="0" w:space="0" w:color="auto"/>
        <w:left w:val="none" w:sz="0" w:space="0" w:color="auto"/>
        <w:bottom w:val="none" w:sz="0" w:space="0" w:color="auto"/>
        <w:right w:val="none" w:sz="0" w:space="0" w:color="auto"/>
      </w:divBdr>
    </w:div>
    <w:div w:id="777600831">
      <w:bodyDiv w:val="1"/>
      <w:marLeft w:val="0"/>
      <w:marRight w:val="0"/>
      <w:marTop w:val="0"/>
      <w:marBottom w:val="0"/>
      <w:divBdr>
        <w:top w:val="none" w:sz="0" w:space="0" w:color="auto"/>
        <w:left w:val="none" w:sz="0" w:space="0" w:color="auto"/>
        <w:bottom w:val="none" w:sz="0" w:space="0" w:color="auto"/>
        <w:right w:val="none" w:sz="0" w:space="0" w:color="auto"/>
      </w:divBdr>
    </w:div>
    <w:div w:id="809902670">
      <w:bodyDiv w:val="1"/>
      <w:marLeft w:val="0"/>
      <w:marRight w:val="0"/>
      <w:marTop w:val="0"/>
      <w:marBottom w:val="0"/>
      <w:divBdr>
        <w:top w:val="none" w:sz="0" w:space="0" w:color="auto"/>
        <w:left w:val="none" w:sz="0" w:space="0" w:color="auto"/>
        <w:bottom w:val="none" w:sz="0" w:space="0" w:color="auto"/>
        <w:right w:val="none" w:sz="0" w:space="0" w:color="auto"/>
      </w:divBdr>
    </w:div>
    <w:div w:id="894119119">
      <w:bodyDiv w:val="1"/>
      <w:marLeft w:val="0"/>
      <w:marRight w:val="0"/>
      <w:marTop w:val="0"/>
      <w:marBottom w:val="0"/>
      <w:divBdr>
        <w:top w:val="none" w:sz="0" w:space="0" w:color="auto"/>
        <w:left w:val="none" w:sz="0" w:space="0" w:color="auto"/>
        <w:bottom w:val="none" w:sz="0" w:space="0" w:color="auto"/>
        <w:right w:val="none" w:sz="0" w:space="0" w:color="auto"/>
      </w:divBdr>
    </w:div>
    <w:div w:id="1018777777">
      <w:bodyDiv w:val="1"/>
      <w:marLeft w:val="0"/>
      <w:marRight w:val="0"/>
      <w:marTop w:val="0"/>
      <w:marBottom w:val="0"/>
      <w:divBdr>
        <w:top w:val="none" w:sz="0" w:space="0" w:color="auto"/>
        <w:left w:val="none" w:sz="0" w:space="0" w:color="auto"/>
        <w:bottom w:val="none" w:sz="0" w:space="0" w:color="auto"/>
        <w:right w:val="none" w:sz="0" w:space="0" w:color="auto"/>
      </w:divBdr>
    </w:div>
    <w:div w:id="1098284889">
      <w:bodyDiv w:val="1"/>
      <w:marLeft w:val="0"/>
      <w:marRight w:val="0"/>
      <w:marTop w:val="0"/>
      <w:marBottom w:val="0"/>
      <w:divBdr>
        <w:top w:val="none" w:sz="0" w:space="0" w:color="auto"/>
        <w:left w:val="none" w:sz="0" w:space="0" w:color="auto"/>
        <w:bottom w:val="none" w:sz="0" w:space="0" w:color="auto"/>
        <w:right w:val="none" w:sz="0" w:space="0" w:color="auto"/>
      </w:divBdr>
    </w:div>
    <w:div w:id="1146553643">
      <w:bodyDiv w:val="1"/>
      <w:marLeft w:val="0"/>
      <w:marRight w:val="0"/>
      <w:marTop w:val="0"/>
      <w:marBottom w:val="0"/>
      <w:divBdr>
        <w:top w:val="none" w:sz="0" w:space="0" w:color="auto"/>
        <w:left w:val="none" w:sz="0" w:space="0" w:color="auto"/>
        <w:bottom w:val="none" w:sz="0" w:space="0" w:color="auto"/>
        <w:right w:val="none" w:sz="0" w:space="0" w:color="auto"/>
      </w:divBdr>
      <w:divsChild>
        <w:div w:id="1652754468">
          <w:marLeft w:val="0"/>
          <w:marRight w:val="0"/>
          <w:marTop w:val="0"/>
          <w:marBottom w:val="0"/>
          <w:divBdr>
            <w:top w:val="none" w:sz="0" w:space="0" w:color="auto"/>
            <w:left w:val="none" w:sz="0" w:space="0" w:color="auto"/>
            <w:bottom w:val="none" w:sz="0" w:space="0" w:color="auto"/>
            <w:right w:val="none" w:sz="0" w:space="0" w:color="auto"/>
          </w:divBdr>
          <w:divsChild>
            <w:div w:id="1561011956">
              <w:marLeft w:val="0"/>
              <w:marRight w:val="0"/>
              <w:marTop w:val="0"/>
              <w:marBottom w:val="0"/>
              <w:divBdr>
                <w:top w:val="none" w:sz="0" w:space="0" w:color="auto"/>
                <w:left w:val="none" w:sz="0" w:space="0" w:color="auto"/>
                <w:bottom w:val="none" w:sz="0" w:space="0" w:color="auto"/>
                <w:right w:val="none" w:sz="0" w:space="0" w:color="auto"/>
              </w:divBdr>
              <w:divsChild>
                <w:div w:id="37404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714776">
      <w:bodyDiv w:val="1"/>
      <w:marLeft w:val="0"/>
      <w:marRight w:val="0"/>
      <w:marTop w:val="0"/>
      <w:marBottom w:val="0"/>
      <w:divBdr>
        <w:top w:val="none" w:sz="0" w:space="0" w:color="auto"/>
        <w:left w:val="none" w:sz="0" w:space="0" w:color="auto"/>
        <w:bottom w:val="none" w:sz="0" w:space="0" w:color="auto"/>
        <w:right w:val="none" w:sz="0" w:space="0" w:color="auto"/>
      </w:divBdr>
      <w:divsChild>
        <w:div w:id="1762025407">
          <w:marLeft w:val="0"/>
          <w:marRight w:val="0"/>
          <w:marTop w:val="0"/>
          <w:marBottom w:val="0"/>
          <w:divBdr>
            <w:top w:val="none" w:sz="0" w:space="0" w:color="auto"/>
            <w:left w:val="none" w:sz="0" w:space="0" w:color="auto"/>
            <w:bottom w:val="none" w:sz="0" w:space="0" w:color="auto"/>
            <w:right w:val="none" w:sz="0" w:space="0" w:color="auto"/>
          </w:divBdr>
          <w:divsChild>
            <w:div w:id="1702166941">
              <w:marLeft w:val="0"/>
              <w:marRight w:val="0"/>
              <w:marTop w:val="0"/>
              <w:marBottom w:val="0"/>
              <w:divBdr>
                <w:top w:val="none" w:sz="0" w:space="0" w:color="auto"/>
                <w:left w:val="none" w:sz="0" w:space="0" w:color="auto"/>
                <w:bottom w:val="none" w:sz="0" w:space="0" w:color="auto"/>
                <w:right w:val="none" w:sz="0" w:space="0" w:color="auto"/>
              </w:divBdr>
              <w:divsChild>
                <w:div w:id="2541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384783">
      <w:bodyDiv w:val="1"/>
      <w:marLeft w:val="0"/>
      <w:marRight w:val="0"/>
      <w:marTop w:val="0"/>
      <w:marBottom w:val="0"/>
      <w:divBdr>
        <w:top w:val="none" w:sz="0" w:space="0" w:color="auto"/>
        <w:left w:val="none" w:sz="0" w:space="0" w:color="auto"/>
        <w:bottom w:val="none" w:sz="0" w:space="0" w:color="auto"/>
        <w:right w:val="none" w:sz="0" w:space="0" w:color="auto"/>
      </w:divBdr>
    </w:div>
    <w:div w:id="1423067648">
      <w:bodyDiv w:val="1"/>
      <w:marLeft w:val="0"/>
      <w:marRight w:val="0"/>
      <w:marTop w:val="0"/>
      <w:marBottom w:val="0"/>
      <w:divBdr>
        <w:top w:val="none" w:sz="0" w:space="0" w:color="auto"/>
        <w:left w:val="none" w:sz="0" w:space="0" w:color="auto"/>
        <w:bottom w:val="none" w:sz="0" w:space="0" w:color="auto"/>
        <w:right w:val="none" w:sz="0" w:space="0" w:color="auto"/>
      </w:divBdr>
    </w:div>
    <w:div w:id="1427920450">
      <w:bodyDiv w:val="1"/>
      <w:marLeft w:val="0"/>
      <w:marRight w:val="0"/>
      <w:marTop w:val="0"/>
      <w:marBottom w:val="0"/>
      <w:divBdr>
        <w:top w:val="none" w:sz="0" w:space="0" w:color="auto"/>
        <w:left w:val="none" w:sz="0" w:space="0" w:color="auto"/>
        <w:bottom w:val="none" w:sz="0" w:space="0" w:color="auto"/>
        <w:right w:val="none" w:sz="0" w:space="0" w:color="auto"/>
      </w:divBdr>
    </w:div>
    <w:div w:id="1456362818">
      <w:bodyDiv w:val="1"/>
      <w:marLeft w:val="0"/>
      <w:marRight w:val="0"/>
      <w:marTop w:val="0"/>
      <w:marBottom w:val="0"/>
      <w:divBdr>
        <w:top w:val="none" w:sz="0" w:space="0" w:color="auto"/>
        <w:left w:val="none" w:sz="0" w:space="0" w:color="auto"/>
        <w:bottom w:val="none" w:sz="0" w:space="0" w:color="auto"/>
        <w:right w:val="none" w:sz="0" w:space="0" w:color="auto"/>
      </w:divBdr>
    </w:div>
    <w:div w:id="1542550191">
      <w:bodyDiv w:val="1"/>
      <w:marLeft w:val="0"/>
      <w:marRight w:val="0"/>
      <w:marTop w:val="0"/>
      <w:marBottom w:val="0"/>
      <w:divBdr>
        <w:top w:val="none" w:sz="0" w:space="0" w:color="auto"/>
        <w:left w:val="none" w:sz="0" w:space="0" w:color="auto"/>
        <w:bottom w:val="none" w:sz="0" w:space="0" w:color="auto"/>
        <w:right w:val="none" w:sz="0" w:space="0" w:color="auto"/>
      </w:divBdr>
      <w:divsChild>
        <w:div w:id="1859343995">
          <w:marLeft w:val="0"/>
          <w:marRight w:val="0"/>
          <w:marTop w:val="0"/>
          <w:marBottom w:val="0"/>
          <w:divBdr>
            <w:top w:val="none" w:sz="0" w:space="0" w:color="auto"/>
            <w:left w:val="none" w:sz="0" w:space="0" w:color="auto"/>
            <w:bottom w:val="none" w:sz="0" w:space="0" w:color="auto"/>
            <w:right w:val="none" w:sz="0" w:space="0" w:color="auto"/>
          </w:divBdr>
          <w:divsChild>
            <w:div w:id="45759241">
              <w:marLeft w:val="0"/>
              <w:marRight w:val="0"/>
              <w:marTop w:val="0"/>
              <w:marBottom w:val="0"/>
              <w:divBdr>
                <w:top w:val="none" w:sz="0" w:space="0" w:color="auto"/>
                <w:left w:val="none" w:sz="0" w:space="0" w:color="auto"/>
                <w:bottom w:val="none" w:sz="0" w:space="0" w:color="auto"/>
                <w:right w:val="none" w:sz="0" w:space="0" w:color="auto"/>
              </w:divBdr>
              <w:divsChild>
                <w:div w:id="54991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90312">
      <w:bodyDiv w:val="1"/>
      <w:marLeft w:val="0"/>
      <w:marRight w:val="0"/>
      <w:marTop w:val="0"/>
      <w:marBottom w:val="0"/>
      <w:divBdr>
        <w:top w:val="none" w:sz="0" w:space="0" w:color="auto"/>
        <w:left w:val="none" w:sz="0" w:space="0" w:color="auto"/>
        <w:bottom w:val="none" w:sz="0" w:space="0" w:color="auto"/>
        <w:right w:val="none" w:sz="0" w:space="0" w:color="auto"/>
      </w:divBdr>
    </w:div>
    <w:div w:id="1670868610">
      <w:bodyDiv w:val="1"/>
      <w:marLeft w:val="0"/>
      <w:marRight w:val="0"/>
      <w:marTop w:val="0"/>
      <w:marBottom w:val="0"/>
      <w:divBdr>
        <w:top w:val="none" w:sz="0" w:space="0" w:color="auto"/>
        <w:left w:val="none" w:sz="0" w:space="0" w:color="auto"/>
        <w:bottom w:val="none" w:sz="0" w:space="0" w:color="auto"/>
        <w:right w:val="none" w:sz="0" w:space="0" w:color="auto"/>
      </w:divBdr>
    </w:div>
    <w:div w:id="1732729848">
      <w:bodyDiv w:val="1"/>
      <w:marLeft w:val="0"/>
      <w:marRight w:val="0"/>
      <w:marTop w:val="0"/>
      <w:marBottom w:val="0"/>
      <w:divBdr>
        <w:top w:val="none" w:sz="0" w:space="0" w:color="auto"/>
        <w:left w:val="none" w:sz="0" w:space="0" w:color="auto"/>
        <w:bottom w:val="none" w:sz="0" w:space="0" w:color="auto"/>
        <w:right w:val="none" w:sz="0" w:space="0" w:color="auto"/>
      </w:divBdr>
    </w:div>
    <w:div w:id="1772581444">
      <w:bodyDiv w:val="1"/>
      <w:marLeft w:val="0"/>
      <w:marRight w:val="0"/>
      <w:marTop w:val="0"/>
      <w:marBottom w:val="0"/>
      <w:divBdr>
        <w:top w:val="none" w:sz="0" w:space="0" w:color="auto"/>
        <w:left w:val="none" w:sz="0" w:space="0" w:color="auto"/>
        <w:bottom w:val="none" w:sz="0" w:space="0" w:color="auto"/>
        <w:right w:val="none" w:sz="0" w:space="0" w:color="auto"/>
      </w:divBdr>
      <w:divsChild>
        <w:div w:id="1317798891">
          <w:marLeft w:val="0"/>
          <w:marRight w:val="0"/>
          <w:marTop w:val="0"/>
          <w:marBottom w:val="0"/>
          <w:divBdr>
            <w:top w:val="none" w:sz="0" w:space="0" w:color="auto"/>
            <w:left w:val="none" w:sz="0" w:space="0" w:color="auto"/>
            <w:bottom w:val="none" w:sz="0" w:space="0" w:color="auto"/>
            <w:right w:val="none" w:sz="0" w:space="0" w:color="auto"/>
          </w:divBdr>
          <w:divsChild>
            <w:div w:id="184710398">
              <w:marLeft w:val="0"/>
              <w:marRight w:val="0"/>
              <w:marTop w:val="0"/>
              <w:marBottom w:val="0"/>
              <w:divBdr>
                <w:top w:val="none" w:sz="0" w:space="0" w:color="auto"/>
                <w:left w:val="none" w:sz="0" w:space="0" w:color="auto"/>
                <w:bottom w:val="none" w:sz="0" w:space="0" w:color="auto"/>
                <w:right w:val="none" w:sz="0" w:space="0" w:color="auto"/>
              </w:divBdr>
              <w:divsChild>
                <w:div w:id="11416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9110">
      <w:bodyDiv w:val="1"/>
      <w:marLeft w:val="0"/>
      <w:marRight w:val="0"/>
      <w:marTop w:val="0"/>
      <w:marBottom w:val="0"/>
      <w:divBdr>
        <w:top w:val="none" w:sz="0" w:space="0" w:color="auto"/>
        <w:left w:val="none" w:sz="0" w:space="0" w:color="auto"/>
        <w:bottom w:val="none" w:sz="0" w:space="0" w:color="auto"/>
        <w:right w:val="none" w:sz="0" w:space="0" w:color="auto"/>
      </w:divBdr>
    </w:div>
    <w:div w:id="1797749916">
      <w:bodyDiv w:val="1"/>
      <w:marLeft w:val="0"/>
      <w:marRight w:val="0"/>
      <w:marTop w:val="0"/>
      <w:marBottom w:val="0"/>
      <w:divBdr>
        <w:top w:val="none" w:sz="0" w:space="0" w:color="auto"/>
        <w:left w:val="none" w:sz="0" w:space="0" w:color="auto"/>
        <w:bottom w:val="none" w:sz="0" w:space="0" w:color="auto"/>
        <w:right w:val="none" w:sz="0" w:space="0" w:color="auto"/>
      </w:divBdr>
      <w:divsChild>
        <w:div w:id="657154932">
          <w:marLeft w:val="0"/>
          <w:marRight w:val="0"/>
          <w:marTop w:val="0"/>
          <w:marBottom w:val="0"/>
          <w:divBdr>
            <w:top w:val="none" w:sz="0" w:space="0" w:color="auto"/>
            <w:left w:val="none" w:sz="0" w:space="0" w:color="auto"/>
            <w:bottom w:val="none" w:sz="0" w:space="0" w:color="auto"/>
            <w:right w:val="none" w:sz="0" w:space="0" w:color="auto"/>
          </w:divBdr>
          <w:divsChild>
            <w:div w:id="404037725">
              <w:marLeft w:val="0"/>
              <w:marRight w:val="0"/>
              <w:marTop w:val="0"/>
              <w:marBottom w:val="0"/>
              <w:divBdr>
                <w:top w:val="none" w:sz="0" w:space="0" w:color="auto"/>
                <w:left w:val="none" w:sz="0" w:space="0" w:color="auto"/>
                <w:bottom w:val="none" w:sz="0" w:space="0" w:color="auto"/>
                <w:right w:val="none" w:sz="0" w:space="0" w:color="auto"/>
              </w:divBdr>
              <w:divsChild>
                <w:div w:id="73022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81932">
          <w:marLeft w:val="0"/>
          <w:marRight w:val="0"/>
          <w:marTop w:val="0"/>
          <w:marBottom w:val="0"/>
          <w:divBdr>
            <w:top w:val="none" w:sz="0" w:space="0" w:color="auto"/>
            <w:left w:val="none" w:sz="0" w:space="0" w:color="auto"/>
            <w:bottom w:val="none" w:sz="0" w:space="0" w:color="auto"/>
            <w:right w:val="none" w:sz="0" w:space="0" w:color="auto"/>
          </w:divBdr>
          <w:divsChild>
            <w:div w:id="93601786">
              <w:marLeft w:val="0"/>
              <w:marRight w:val="0"/>
              <w:marTop w:val="0"/>
              <w:marBottom w:val="0"/>
              <w:divBdr>
                <w:top w:val="none" w:sz="0" w:space="0" w:color="auto"/>
                <w:left w:val="none" w:sz="0" w:space="0" w:color="auto"/>
                <w:bottom w:val="none" w:sz="0" w:space="0" w:color="auto"/>
                <w:right w:val="none" w:sz="0" w:space="0" w:color="auto"/>
              </w:divBdr>
              <w:divsChild>
                <w:div w:id="2701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070163">
      <w:bodyDiv w:val="1"/>
      <w:marLeft w:val="0"/>
      <w:marRight w:val="0"/>
      <w:marTop w:val="0"/>
      <w:marBottom w:val="0"/>
      <w:divBdr>
        <w:top w:val="none" w:sz="0" w:space="0" w:color="auto"/>
        <w:left w:val="none" w:sz="0" w:space="0" w:color="auto"/>
        <w:bottom w:val="none" w:sz="0" w:space="0" w:color="auto"/>
        <w:right w:val="none" w:sz="0" w:space="0" w:color="auto"/>
      </w:divBdr>
    </w:div>
    <w:div w:id="1926064802">
      <w:bodyDiv w:val="1"/>
      <w:marLeft w:val="0"/>
      <w:marRight w:val="0"/>
      <w:marTop w:val="0"/>
      <w:marBottom w:val="0"/>
      <w:divBdr>
        <w:top w:val="none" w:sz="0" w:space="0" w:color="auto"/>
        <w:left w:val="none" w:sz="0" w:space="0" w:color="auto"/>
        <w:bottom w:val="none" w:sz="0" w:space="0" w:color="auto"/>
        <w:right w:val="none" w:sz="0" w:space="0" w:color="auto"/>
      </w:divBdr>
      <w:divsChild>
        <w:div w:id="351807570">
          <w:marLeft w:val="0"/>
          <w:marRight w:val="0"/>
          <w:marTop w:val="0"/>
          <w:marBottom w:val="0"/>
          <w:divBdr>
            <w:top w:val="none" w:sz="0" w:space="0" w:color="auto"/>
            <w:left w:val="none" w:sz="0" w:space="0" w:color="auto"/>
            <w:bottom w:val="none" w:sz="0" w:space="0" w:color="auto"/>
            <w:right w:val="none" w:sz="0" w:space="0" w:color="auto"/>
          </w:divBdr>
          <w:divsChild>
            <w:div w:id="767585328">
              <w:marLeft w:val="0"/>
              <w:marRight w:val="0"/>
              <w:marTop w:val="0"/>
              <w:marBottom w:val="0"/>
              <w:divBdr>
                <w:top w:val="none" w:sz="0" w:space="0" w:color="auto"/>
                <w:left w:val="none" w:sz="0" w:space="0" w:color="auto"/>
                <w:bottom w:val="none" w:sz="0" w:space="0" w:color="auto"/>
                <w:right w:val="none" w:sz="0" w:space="0" w:color="auto"/>
              </w:divBdr>
              <w:divsChild>
                <w:div w:id="150053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340501">
      <w:bodyDiv w:val="1"/>
      <w:marLeft w:val="0"/>
      <w:marRight w:val="0"/>
      <w:marTop w:val="0"/>
      <w:marBottom w:val="0"/>
      <w:divBdr>
        <w:top w:val="none" w:sz="0" w:space="0" w:color="auto"/>
        <w:left w:val="none" w:sz="0" w:space="0" w:color="auto"/>
        <w:bottom w:val="none" w:sz="0" w:space="0" w:color="auto"/>
        <w:right w:val="none" w:sz="0" w:space="0" w:color="auto"/>
      </w:divBdr>
    </w:div>
    <w:div w:id="1976985054">
      <w:bodyDiv w:val="1"/>
      <w:marLeft w:val="0"/>
      <w:marRight w:val="0"/>
      <w:marTop w:val="0"/>
      <w:marBottom w:val="0"/>
      <w:divBdr>
        <w:top w:val="none" w:sz="0" w:space="0" w:color="auto"/>
        <w:left w:val="none" w:sz="0" w:space="0" w:color="auto"/>
        <w:bottom w:val="none" w:sz="0" w:space="0" w:color="auto"/>
        <w:right w:val="none" w:sz="0" w:space="0" w:color="auto"/>
      </w:divBdr>
      <w:divsChild>
        <w:div w:id="515995549">
          <w:marLeft w:val="0"/>
          <w:marRight w:val="0"/>
          <w:marTop w:val="0"/>
          <w:marBottom w:val="0"/>
          <w:divBdr>
            <w:top w:val="none" w:sz="0" w:space="0" w:color="auto"/>
            <w:left w:val="none" w:sz="0" w:space="0" w:color="auto"/>
            <w:bottom w:val="none" w:sz="0" w:space="0" w:color="auto"/>
            <w:right w:val="none" w:sz="0" w:space="0" w:color="auto"/>
          </w:divBdr>
          <w:divsChild>
            <w:div w:id="1648052113">
              <w:marLeft w:val="0"/>
              <w:marRight w:val="0"/>
              <w:marTop w:val="0"/>
              <w:marBottom w:val="0"/>
              <w:divBdr>
                <w:top w:val="none" w:sz="0" w:space="0" w:color="auto"/>
                <w:left w:val="none" w:sz="0" w:space="0" w:color="auto"/>
                <w:bottom w:val="none" w:sz="0" w:space="0" w:color="auto"/>
                <w:right w:val="none" w:sz="0" w:space="0" w:color="auto"/>
              </w:divBdr>
              <w:divsChild>
                <w:div w:id="46539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14820">
      <w:bodyDiv w:val="1"/>
      <w:marLeft w:val="0"/>
      <w:marRight w:val="0"/>
      <w:marTop w:val="0"/>
      <w:marBottom w:val="0"/>
      <w:divBdr>
        <w:top w:val="none" w:sz="0" w:space="0" w:color="auto"/>
        <w:left w:val="none" w:sz="0" w:space="0" w:color="auto"/>
        <w:bottom w:val="none" w:sz="0" w:space="0" w:color="auto"/>
        <w:right w:val="none" w:sz="0" w:space="0" w:color="auto"/>
      </w:divBdr>
    </w:div>
    <w:div w:id="2063291231">
      <w:bodyDiv w:val="1"/>
      <w:marLeft w:val="0"/>
      <w:marRight w:val="0"/>
      <w:marTop w:val="0"/>
      <w:marBottom w:val="0"/>
      <w:divBdr>
        <w:top w:val="none" w:sz="0" w:space="0" w:color="auto"/>
        <w:left w:val="none" w:sz="0" w:space="0" w:color="auto"/>
        <w:bottom w:val="none" w:sz="0" w:space="0" w:color="auto"/>
        <w:right w:val="none" w:sz="0" w:space="0" w:color="auto"/>
      </w:divBdr>
    </w:div>
    <w:div w:id="212908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chart" Target="charts/chart3.xml"/><Relationship Id="rId26" Type="http://schemas.openxmlformats.org/officeDocument/2006/relationships/chart" Target="charts/chart9.xml"/><Relationship Id="rId3" Type="http://schemas.openxmlformats.org/officeDocument/2006/relationships/styles" Target="styles.xml"/><Relationship Id="rId21" Type="http://schemas.openxmlformats.org/officeDocument/2006/relationships/chart" Target="charts/chart6.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2.xml"/><Relationship Id="rId25" Type="http://schemas.openxmlformats.org/officeDocument/2006/relationships/chart" Target="charts/chart8.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chart" Target="charts/chart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7.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hart" Target="charts/chart4.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microsoft.com/office/2011/relationships/commentsExtended" Target="commentsExtended.xml"/><Relationship Id="rId22" Type="http://schemas.openxmlformats.org/officeDocument/2006/relationships/chart" Target="charts/chart7.xml"/><Relationship Id="rId27" Type="http://schemas.openxmlformats.org/officeDocument/2006/relationships/header" Target="header1.xml"/><Relationship Id="rId30" Type="http://schemas.microsoft.com/office/2011/relationships/people" Target="people.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dnss/gp/FP-New-E.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nhq.un.org\shared\UNSD\SSB\FOC%20-%20FP\2018-2019%20FOC-FPOS\Work%20streams\FPOS%20Activity%20%231\Survey%20Results\FOC%20Questionnaire%20Char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39873638248494242"/>
          <c:y val="4.4715432841869011E-2"/>
          <c:w val="0.5618301279645711"/>
          <c:h val="0.73462943005267589"/>
        </c:manualLayout>
      </c:layout>
      <c:barChart>
        <c:barDir val="bar"/>
        <c:grouping val="stacked"/>
        <c:varyColors val="0"/>
        <c:ser>
          <c:idx val="0"/>
          <c:order val="0"/>
          <c:tx>
            <c:strRef>
              <c:f>'0.2'!$A$2</c:f>
              <c:strCache>
                <c:ptCount val="1"/>
                <c:pt idx="0">
                  <c:v>N/A</c:v>
                </c:pt>
              </c:strCache>
            </c:strRef>
          </c:tx>
          <c:spPr>
            <a:solidFill>
              <a:schemeClr val="bg1">
                <a:lumMod val="75000"/>
              </a:schemeClr>
            </a:solid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'0.2'!$B$2:$D$2</c:f>
              <c:numCache>
                <c:formatCode>General</c:formatCode>
                <c:ptCount val="3"/>
                <c:pt idx="0">
                  <c:v>0.13978494623655913</c:v>
                </c:pt>
                <c:pt idx="1">
                  <c:v>0</c:v>
                </c:pt>
                <c:pt idx="2">
                  <c:v>0.30107526881720431</c:v>
                </c:pt>
              </c:numCache>
            </c:numRef>
          </c:val>
          <c:extLst>
            <c:ext xmlns:c16="http://schemas.microsoft.com/office/drawing/2014/chart" uri="{C3380CC4-5D6E-409C-BE32-E72D297353CC}">
              <c16:uniqueId val="{00000000-0476-4B97-BB62-D43DC430B715}"/>
            </c:ext>
          </c:extLst>
        </c:ser>
        <c:ser>
          <c:idx val="1"/>
          <c:order val="1"/>
          <c:tx>
            <c:strRef>
              <c:f>'0.2'!$A$3</c:f>
              <c:strCache>
                <c:ptCount val="1"/>
                <c:pt idx="0">
                  <c:v>No</c:v>
                </c:pt>
              </c:strCache>
            </c:strRef>
          </c:tx>
          <c:spPr>
            <a:pattFill prst="ltUpDiag">
              <a:fgClr>
                <a:srgbClr val="FF0000"/>
              </a:fgClr>
              <a:bgClr>
                <a:schemeClr val="bg1"/>
              </a:bgClr>
            </a:patt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'0.2'!$B$3:$D$3</c:f>
              <c:numCache>
                <c:formatCode>General</c:formatCode>
                <c:ptCount val="3"/>
                <c:pt idx="0">
                  <c:v>0.11827956989247312</c:v>
                </c:pt>
                <c:pt idx="1">
                  <c:v>0</c:v>
                </c:pt>
                <c:pt idx="2">
                  <c:v>0.13978494623655913</c:v>
                </c:pt>
              </c:numCache>
            </c:numRef>
          </c:val>
          <c:extLst>
            <c:ext xmlns:c16="http://schemas.microsoft.com/office/drawing/2014/chart" uri="{C3380CC4-5D6E-409C-BE32-E72D297353CC}">
              <c16:uniqueId val="{00000001-0476-4B97-BB62-D43DC430B715}"/>
            </c:ext>
          </c:extLst>
        </c:ser>
        <c:ser>
          <c:idx val="2"/>
          <c:order val="2"/>
          <c:tx>
            <c:strRef>
              <c:f>'0.2'!$A$4</c:f>
              <c:strCache>
                <c:ptCount val="1"/>
                <c:pt idx="0">
                  <c:v>Yes</c:v>
                </c:pt>
              </c:strCache>
            </c:strRef>
          </c:tx>
          <c:spPr>
            <a:solidFill>
              <a:srgbClr val="00B050"/>
            </a:solidFill>
            <a:ln>
              <a:noFill/>
            </a:ln>
            <a:effectLst/>
          </c:spPr>
          <c:invertIfNegative val="0"/>
          <c:cat>
            <c:strRef>
              <c:f>'0.2'!$B$1:$D$1</c:f>
              <c:strCache>
                <c:ptCount val="3"/>
                <c:pt idx="0">
                  <c:v>Heads/Senior managers in other agencies of the NSS</c:v>
                </c:pt>
                <c:pt idx="1">
                  <c:v>The head of the NSO/ Chief statistician</c:v>
                </c:pt>
                <c:pt idx="2">
                  <c:v>Line ministry or Department to which the NSO reports</c:v>
                </c:pt>
              </c:strCache>
            </c:strRef>
          </c:cat>
          <c:val>
            <c:numRef>
              <c:f>'0.2'!$B$4:$D$4</c:f>
              <c:numCache>
                <c:formatCode>General</c:formatCode>
                <c:ptCount val="3"/>
                <c:pt idx="0">
                  <c:v>0.74193548387096764</c:v>
                </c:pt>
                <c:pt idx="1">
                  <c:v>1</c:v>
                </c:pt>
                <c:pt idx="2">
                  <c:v>0.55913978494623651</c:v>
                </c:pt>
              </c:numCache>
            </c:numRef>
          </c:val>
          <c:extLst>
            <c:ext xmlns:c16="http://schemas.microsoft.com/office/drawing/2014/chart" uri="{C3380CC4-5D6E-409C-BE32-E72D297353CC}">
              <c16:uniqueId val="{00000002-0476-4B97-BB62-D43DC430B715}"/>
            </c:ext>
          </c:extLst>
        </c:ser>
        <c:dLbls>
          <c:showLegendKey val="0"/>
          <c:showVal val="0"/>
          <c:showCatName val="0"/>
          <c:showSerName val="0"/>
          <c:showPercent val="0"/>
          <c:showBubbleSize val="0"/>
        </c:dLbls>
        <c:gapWidth val="150"/>
        <c:overlap val="100"/>
        <c:axId val="866637872"/>
        <c:axId val="866638200"/>
      </c:barChart>
      <c:catAx>
        <c:axId val="866637872"/>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638200"/>
        <c:crosses val="autoZero"/>
        <c:auto val="1"/>
        <c:lblAlgn val="ctr"/>
        <c:lblOffset val="100"/>
        <c:noMultiLvlLbl val="0"/>
      </c:catAx>
      <c:valAx>
        <c:axId val="866638200"/>
        <c:scaling>
          <c:orientation val="minMax"/>
          <c:max val="1"/>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6637872"/>
        <c:crosses val="autoZero"/>
        <c:crossBetween val="between"/>
        <c:majorUnit val="0.2"/>
      </c:valAx>
      <c:spPr>
        <a:noFill/>
        <a:ln w="25400">
          <a:noFill/>
        </a:ln>
        <a:effectLst/>
      </c:spPr>
    </c:plotArea>
    <c:legend>
      <c:legendPos val="b"/>
      <c:layout>
        <c:manualLayout>
          <c:xMode val="edge"/>
          <c:yMode val="edge"/>
          <c:x val="0.71537670166868705"/>
          <c:y val="0.87518600755841258"/>
          <c:w val="0.26575647553105008"/>
          <c:h val="9.4391173935351791E-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1844575001966938"/>
          <c:y val="4.0968342644320296E-2"/>
          <c:w val="0.55232597278225892"/>
          <c:h val="0.87263215003152539"/>
        </c:manualLayout>
      </c:layout>
      <c:barChart>
        <c:barDir val="bar"/>
        <c:grouping val="clustered"/>
        <c:varyColors val="0"/>
        <c:ser>
          <c:idx val="0"/>
          <c:order val="0"/>
          <c:spPr>
            <a:solidFill>
              <a:schemeClr val="accent1">
                <a:lumMod val="60000"/>
                <a:lumOff val="40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'1.6'!$B$2:$B$8</c:f>
              <c:strCache>
                <c:ptCount val="7"/>
                <c:pt idx="0">
                  <c:v>None of the above</c:v>
                </c:pt>
                <c:pt idx="1">
                  <c:v>Workers` unions </c:v>
                </c:pt>
                <c:pt idx="2">
                  <c:v>Chamber of commerce or other business networks </c:v>
                </c:pt>
                <c:pt idx="3">
                  <c:v>International organizations, including IFIs  </c:v>
                </c:pt>
                <c:pt idx="4">
                  <c:v>Media</c:v>
                </c:pt>
                <c:pt idx="5">
                  <c:v>Other</c:v>
                </c:pt>
                <c:pt idx="6">
                  <c:v>Government departments/policy-makers </c:v>
                </c:pt>
              </c:strCache>
            </c:strRef>
          </c:cat>
          <c:val>
            <c:numRef>
              <c:f>'1.6'!$D$2:$D$8</c:f>
              <c:numCache>
                <c:formatCode>0.0</c:formatCode>
                <c:ptCount val="7"/>
                <c:pt idx="0">
                  <c:v>0.4731182795698925</c:v>
                </c:pt>
                <c:pt idx="1">
                  <c:v>2.1505376344086023E-2</c:v>
                </c:pt>
                <c:pt idx="2">
                  <c:v>3.2258064516129031E-2</c:v>
                </c:pt>
                <c:pt idx="3">
                  <c:v>8.6021505376344093E-2</c:v>
                </c:pt>
                <c:pt idx="4">
                  <c:v>0.13978494623655913</c:v>
                </c:pt>
                <c:pt idx="5">
                  <c:v>0.15053763440860216</c:v>
                </c:pt>
                <c:pt idx="6">
                  <c:v>0.44086021505376344</c:v>
                </c:pt>
              </c:numCache>
            </c:numRef>
          </c:val>
          <c:extLst>
            <c:ext xmlns:c16="http://schemas.microsoft.com/office/drawing/2014/chart" uri="{C3380CC4-5D6E-409C-BE32-E72D297353CC}">
              <c16:uniqueId val="{00000000-A2F0-404F-8E2B-24905E293BC7}"/>
            </c:ext>
          </c:extLst>
        </c:ser>
        <c:dLbls>
          <c:showLegendKey val="0"/>
          <c:showVal val="0"/>
          <c:showCatName val="0"/>
          <c:showSerName val="0"/>
          <c:showPercent val="0"/>
          <c:showBubbleSize val="0"/>
        </c:dLbls>
        <c:gapWidth val="50"/>
        <c:axId val="425028696"/>
        <c:axId val="425028368"/>
      </c:barChart>
      <c:catAx>
        <c:axId val="425028696"/>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28368"/>
        <c:crosses val="autoZero"/>
        <c:auto val="1"/>
        <c:lblAlgn val="ctr"/>
        <c:lblOffset val="100"/>
        <c:noMultiLvlLbl val="0"/>
      </c:catAx>
      <c:valAx>
        <c:axId val="425028368"/>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5028696"/>
        <c:crosses val="autoZero"/>
        <c:crossBetween val="between"/>
        <c:majorUnit val="0.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7781746561558266E-2"/>
          <c:y val="6.6662572470920251E-2"/>
          <c:w val="0.58364210336865829"/>
          <c:h val="0.8696269966254216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42E-410B-9FBA-28D4B6DB020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42E-410B-9FBA-28D4B6DB0203}"/>
              </c:ext>
            </c:extLst>
          </c:dPt>
          <c:dPt>
            <c:idx val="2"/>
            <c:bubble3D val="0"/>
            <c:spPr>
              <a:pattFill prst="ltUpDiag">
                <a:fgClr>
                  <a:schemeClr val="bg1">
                    <a:lumMod val="50000"/>
                  </a:schemeClr>
                </a:fgClr>
                <a:bgClr>
                  <a:schemeClr val="bg1"/>
                </a:bgClr>
              </a:pattFill>
              <a:ln w="19050">
                <a:solidFill>
                  <a:schemeClr val="lt1"/>
                </a:solidFill>
              </a:ln>
              <a:effectLst/>
            </c:spPr>
            <c:extLst>
              <c:ext xmlns:c16="http://schemas.microsoft.com/office/drawing/2014/chart" uri="{C3380CC4-5D6E-409C-BE32-E72D297353CC}">
                <c16:uniqueId val="{00000005-742E-410B-9FBA-28D4B6DB0203}"/>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'1.6a'!$B$3:$B$5</c:f>
              <c:strCache>
                <c:ptCount val="3"/>
                <c:pt idx="0">
                  <c:v>Yes, always</c:v>
                </c:pt>
                <c:pt idx="1">
                  <c:v>No</c:v>
                </c:pt>
                <c:pt idx="2">
                  <c:v>Yes, in some cases</c:v>
                </c:pt>
              </c:strCache>
            </c:strRef>
          </c:cat>
          <c:val>
            <c:numRef>
              <c:f>'1.6a'!$D$3:$D$5</c:f>
              <c:numCache>
                <c:formatCode>General</c:formatCode>
                <c:ptCount val="3"/>
                <c:pt idx="0">
                  <c:v>0.53100000000000003</c:v>
                </c:pt>
                <c:pt idx="1">
                  <c:v>0.32700000000000001</c:v>
                </c:pt>
                <c:pt idx="2">
                  <c:v>0.14300000000000002</c:v>
                </c:pt>
              </c:numCache>
            </c:numRef>
          </c:val>
          <c:extLst>
            <c:ext xmlns:c16="http://schemas.microsoft.com/office/drawing/2014/chart" uri="{C3380CC4-5D6E-409C-BE32-E72D297353CC}">
              <c16:uniqueId val="{00000006-742E-410B-9FBA-28D4B6DB020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2621967435355572"/>
          <c:y val="0.12307221597300332"/>
          <c:w val="0.24919348340472636"/>
          <c:h val="0.21499352970850788"/>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solidFill>
                <a:schemeClr val="accent1"/>
              </a:solid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'2.6'!$B$2:$B$6</c:f>
              <c:strCache>
                <c:ptCount val="5"/>
                <c:pt idx="0">
                  <c:v>Other</c:v>
                </c:pt>
                <c:pt idx="1">
                  <c:v>Specific codes for statistical personnel</c:v>
                </c:pt>
                <c:pt idx="2">
                  <c:v>Codes of conduct for civil servants</c:v>
                </c:pt>
                <c:pt idx="3">
                  <c:v>Internal regulations and staff rules</c:v>
                </c:pt>
                <c:pt idx="4">
                  <c:v>Statistical law</c:v>
                </c:pt>
              </c:strCache>
            </c:strRef>
          </c:cat>
          <c:val>
            <c:numRef>
              <c:f>'2.6'!$D$2:$D$6</c:f>
              <c:numCache>
                <c:formatCode>0.0</c:formatCode>
                <c:ptCount val="5"/>
                <c:pt idx="0">
                  <c:v>0.10752688172043011</c:v>
                </c:pt>
                <c:pt idx="1">
                  <c:v>0.43010752688172044</c:v>
                </c:pt>
                <c:pt idx="2">
                  <c:v>0.74193548387096775</c:v>
                </c:pt>
                <c:pt idx="3">
                  <c:v>0.81720430107526887</c:v>
                </c:pt>
                <c:pt idx="4">
                  <c:v>0.84946236559139787</c:v>
                </c:pt>
              </c:numCache>
            </c:numRef>
          </c:val>
          <c:extLst>
            <c:ext xmlns:c16="http://schemas.microsoft.com/office/drawing/2014/chart" uri="{C3380CC4-5D6E-409C-BE32-E72D297353CC}">
              <c16:uniqueId val="{00000000-B1FE-4578-A6ED-7F8081E62697}"/>
            </c:ext>
          </c:extLst>
        </c:ser>
        <c:dLbls>
          <c:showLegendKey val="0"/>
          <c:showVal val="0"/>
          <c:showCatName val="0"/>
          <c:showSerName val="0"/>
          <c:showPercent val="0"/>
          <c:showBubbleSize val="0"/>
        </c:dLbls>
        <c:gapWidth val="100"/>
        <c:axId val="835097144"/>
        <c:axId val="835095832"/>
      </c:barChart>
      <c:catAx>
        <c:axId val="835097144"/>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835095832"/>
        <c:crosses val="autoZero"/>
        <c:auto val="1"/>
        <c:lblAlgn val="ctr"/>
        <c:lblOffset val="100"/>
        <c:noMultiLvlLbl val="0"/>
      </c:catAx>
      <c:valAx>
        <c:axId val="835095832"/>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5097144"/>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06B-4BCB-9EF2-671A0FC8528E}"/>
              </c:ext>
            </c:extLst>
          </c:dPt>
          <c:dPt>
            <c:idx val="1"/>
            <c:bubble3D val="0"/>
            <c:spPr>
              <a:pattFill prst="pct50">
                <a:fgClr>
                  <a:schemeClr val="accent2">
                    <a:lumMod val="75000"/>
                  </a:schemeClr>
                </a:fgClr>
                <a:bgClr>
                  <a:schemeClr val="bg1"/>
                </a:bgClr>
              </a:pattFill>
              <a:ln w="19050">
                <a:solidFill>
                  <a:schemeClr val="lt1"/>
                </a:solidFill>
              </a:ln>
              <a:effectLst/>
            </c:spPr>
            <c:extLst>
              <c:ext xmlns:c16="http://schemas.microsoft.com/office/drawing/2014/chart" uri="{C3380CC4-5D6E-409C-BE32-E72D297353CC}">
                <c16:uniqueId val="{00000003-406B-4BCB-9EF2-671A0FC8528E}"/>
              </c:ext>
            </c:extLst>
          </c:dPt>
          <c:dLbls>
            <c:dLbl>
              <c:idx val="0"/>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1-406B-4BCB-9EF2-671A0FC8528E}"/>
                </c:ext>
              </c:extLst>
            </c:dLbl>
            <c:dLbl>
              <c:idx val="1"/>
              <c:numFmt formatCode="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6="http://schemas.microsoft.com/office/drawing/2014/chart" uri="{C3380CC4-5D6E-409C-BE32-E72D297353CC}">
                  <c16:uniqueId val="{00000003-406B-4BCB-9EF2-671A0FC8528E}"/>
                </c:ext>
              </c:extLst>
            </c:dLbl>
            <c:numFmt formatCode="0.00%" sourceLinked="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'2.9 (open data)'!$B$2:$B$3</c:f>
              <c:strCache>
                <c:ptCount val="2"/>
                <c:pt idx="0">
                  <c:v>Yes</c:v>
                </c:pt>
                <c:pt idx="1">
                  <c:v>No</c:v>
                </c:pt>
              </c:strCache>
            </c:strRef>
          </c:cat>
          <c:val>
            <c:numRef>
              <c:f>'2.9 (open data)'!$D$2:$D$3</c:f>
              <c:numCache>
                <c:formatCode>0.00</c:formatCode>
                <c:ptCount val="2"/>
                <c:pt idx="0">
                  <c:v>0.92553191489361697</c:v>
                </c:pt>
                <c:pt idx="1">
                  <c:v>7.4468085106382975E-2</c:v>
                </c:pt>
              </c:numCache>
            </c:numRef>
          </c:val>
          <c:extLst>
            <c:ext xmlns:c16="http://schemas.microsoft.com/office/drawing/2014/chart" uri="{C3380CC4-5D6E-409C-BE32-E72D297353CC}">
              <c16:uniqueId val="{00000004-406B-4BCB-9EF2-671A0FC8528E}"/>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7042580203790312"/>
          <c:y val="0.40507618839311754"/>
          <c:w val="0.1393486340523224"/>
          <c:h val="0.18984762321376494"/>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168953754634588E-2"/>
          <c:y val="9.7737239366818274E-2"/>
          <c:w val="0.50888331308766477"/>
          <c:h val="0.76885639295088115"/>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691-476C-A071-A0251C0DE1B8}"/>
              </c:ext>
            </c:extLst>
          </c:dPt>
          <c:dPt>
            <c:idx val="1"/>
            <c:bubble3D val="0"/>
            <c:spPr>
              <a:pattFill prst="ltUpDiag">
                <a:fgClr>
                  <a:schemeClr val="accent2"/>
                </a:fgClr>
                <a:bgClr>
                  <a:schemeClr val="bg1"/>
                </a:bgClr>
              </a:pattFill>
              <a:ln w="19050">
                <a:solidFill>
                  <a:schemeClr val="lt1"/>
                </a:solidFill>
              </a:ln>
              <a:effectLst/>
            </c:spPr>
            <c:extLst>
              <c:ext xmlns:c16="http://schemas.microsoft.com/office/drawing/2014/chart" uri="{C3380CC4-5D6E-409C-BE32-E72D297353CC}">
                <c16:uniqueId val="{00000003-8691-476C-A071-A0251C0DE1B8}"/>
              </c:ext>
            </c:extLst>
          </c:dPt>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'3.3c'!$B$2:$B$3</c:f>
              <c:strCache>
                <c:ptCount val="2"/>
                <c:pt idx="0">
                  <c:v>50% or more</c:v>
                </c:pt>
                <c:pt idx="1">
                  <c:v>Less than 50%</c:v>
                </c:pt>
              </c:strCache>
            </c:strRef>
          </c:cat>
          <c:val>
            <c:numRef>
              <c:f>'3.3c'!$D$2:$D$3</c:f>
              <c:numCache>
                <c:formatCode>General</c:formatCode>
                <c:ptCount val="2"/>
                <c:pt idx="0">
                  <c:v>0.89500000000000002</c:v>
                </c:pt>
                <c:pt idx="1">
                  <c:v>0.105</c:v>
                </c:pt>
              </c:numCache>
            </c:numRef>
          </c:val>
          <c:extLst>
            <c:ext xmlns:c16="http://schemas.microsoft.com/office/drawing/2014/chart" uri="{C3380CC4-5D6E-409C-BE32-E72D297353CC}">
              <c16:uniqueId val="{00000004-8691-476C-A071-A0251C0DE1B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1309076990376197"/>
          <c:y val="0.32733486439195103"/>
          <c:w val="0.21917707299653469"/>
          <c:h val="0.16130131069039566"/>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'4.3'!$B$2:$B$11</c:f>
              <c:strCache>
                <c:ptCount val="10"/>
                <c:pt idx="0">
                  <c:v>None of the above</c:v>
                </c:pt>
                <c:pt idx="1">
                  <c:v>Other</c:v>
                </c:pt>
                <c:pt idx="2">
                  <c:v>Specific sections for different types of users (e.g. students) on the website</c:v>
                </c:pt>
                <c:pt idx="3">
                  <c:v>Seminars -including e-learning-, live chat sessions, podcasts</c:v>
                </c:pt>
                <c:pt idx="4">
                  <c:v>Awareness campaigns</c:v>
                </c:pt>
                <c:pt idx="5">
                  <c:v>Publications and booklets tailored for specific groups</c:v>
                </c:pt>
                <c:pt idx="6">
                  <c:v>Appearance of senior management (Director General, Chief Statistician, etc.) in mass media (TV, radio, print)</c:v>
                </c:pt>
                <c:pt idx="7">
                  <c:v>Use of social media (including publishing videos)</c:v>
                </c:pt>
                <c:pt idx="8">
                  <c:v>Participation in external events, such as conferences, book fairs, etc.</c:v>
                </c:pt>
                <c:pt idx="9">
                  <c:v>Press conferences or press releases with specific contacts for questions</c:v>
                </c:pt>
              </c:strCache>
            </c:strRef>
          </c:cat>
          <c:val>
            <c:numRef>
              <c:f>'4.3'!$D$2:$D$11</c:f>
              <c:numCache>
                <c:formatCode>0.00</c:formatCode>
                <c:ptCount val="10"/>
                <c:pt idx="0">
                  <c:v>1.0752688172043012E-2</c:v>
                </c:pt>
                <c:pt idx="1">
                  <c:v>7.5268817204301078E-2</c:v>
                </c:pt>
                <c:pt idx="2">
                  <c:v>0.45161290322580644</c:v>
                </c:pt>
                <c:pt idx="3">
                  <c:v>0.54838709677419351</c:v>
                </c:pt>
                <c:pt idx="4">
                  <c:v>0.55913978494623651</c:v>
                </c:pt>
                <c:pt idx="5">
                  <c:v>0.67741935483870963</c:v>
                </c:pt>
                <c:pt idx="6">
                  <c:v>0.80645161290322576</c:v>
                </c:pt>
                <c:pt idx="7">
                  <c:v>0.82795698924731187</c:v>
                </c:pt>
                <c:pt idx="8">
                  <c:v>0.83870967741935487</c:v>
                </c:pt>
                <c:pt idx="9">
                  <c:v>0.84946236559139787</c:v>
                </c:pt>
              </c:numCache>
            </c:numRef>
          </c:val>
          <c:extLst>
            <c:ext xmlns:c16="http://schemas.microsoft.com/office/drawing/2014/chart" uri="{C3380CC4-5D6E-409C-BE32-E72D297353CC}">
              <c16:uniqueId val="{00000000-1F0F-4F54-A80A-30D3C306409B}"/>
            </c:ext>
          </c:extLst>
        </c:ser>
        <c:dLbls>
          <c:showLegendKey val="0"/>
          <c:showVal val="0"/>
          <c:showCatName val="0"/>
          <c:showSerName val="0"/>
          <c:showPercent val="0"/>
          <c:showBubbleSize val="0"/>
        </c:dLbls>
        <c:gapWidth val="100"/>
        <c:axId val="770586440"/>
        <c:axId val="770586112"/>
      </c:barChart>
      <c:catAx>
        <c:axId val="770586440"/>
        <c:scaling>
          <c:orientation val="minMax"/>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86112"/>
        <c:crosses val="autoZero"/>
        <c:auto val="1"/>
        <c:lblAlgn val="ctr"/>
        <c:lblOffset val="100"/>
        <c:noMultiLvlLbl val="0"/>
      </c:catAx>
      <c:valAx>
        <c:axId val="770586112"/>
        <c:scaling>
          <c:orientation val="minMax"/>
        </c:scaling>
        <c:delete val="0"/>
        <c:axPos val="b"/>
        <c:numFmt formatCode="0%" sourceLinked="0"/>
        <c:majorTickMark val="out"/>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586440"/>
        <c:crosses val="autoZero"/>
        <c:crossBetween val="between"/>
        <c:majorUnit val="0.2"/>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8008221813324901E-2"/>
          <c:y val="0.11465224316556319"/>
          <c:w val="0.57558941822451914"/>
          <c:h val="0.71724361918141077"/>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4F9-421B-9544-AFC6FF594DCD}"/>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A4F9-421B-9544-AFC6FF594DC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4F9-421B-9544-AFC6FF594DCD}"/>
              </c:ext>
            </c:extLst>
          </c:dPt>
          <c:dPt>
            <c:idx val="3"/>
            <c:bubble3D val="0"/>
            <c:spPr>
              <a:pattFill prst="ltUpDiag">
                <a:fgClr>
                  <a:schemeClr val="accent4"/>
                </a:fgClr>
                <a:bgClr>
                  <a:schemeClr val="bg1"/>
                </a:bgClr>
              </a:pattFill>
              <a:ln w="19050">
                <a:solidFill>
                  <a:schemeClr val="lt1"/>
                </a:solidFill>
              </a:ln>
              <a:effectLst/>
            </c:spPr>
            <c:extLst>
              <c:ext xmlns:c16="http://schemas.microsoft.com/office/drawing/2014/chart" uri="{C3380CC4-5D6E-409C-BE32-E72D297353CC}">
                <c16:uniqueId val="{00000007-A4F9-421B-9544-AFC6FF594D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baseline="0">
                    <a:solidFill>
                      <a:schemeClr val="tx1"/>
                    </a:solidFill>
                    <a:latin typeface="+mn-lt"/>
                    <a:ea typeface="+mn-ea"/>
                    <a:cs typeface="+mn-cs"/>
                  </a:defRPr>
                </a:pPr>
                <a:endParaRPr lang="en-US"/>
              </a:p>
            </c:txPr>
            <c:dLblPos val="outEnd"/>
            <c:showLegendKey val="0"/>
            <c:showVal val="0"/>
            <c:showCatName val="0"/>
            <c:showSerName val="0"/>
            <c:showPercent val="1"/>
            <c:showBubbleSize val="0"/>
            <c:showLeaderLines val="0"/>
            <c:extLst>
              <c:ext xmlns:c15="http://schemas.microsoft.com/office/drawing/2012/chart" uri="{CE6537A1-D6FC-4f65-9D91-7224C49458BB}"/>
            </c:extLst>
          </c:dLbls>
          <c:cat>
            <c:strRef>
              <c:f>'9.5'!$B$2:$B$5</c:f>
              <c:strCache>
                <c:ptCount val="4"/>
                <c:pt idx="0">
                  <c:v>Yes</c:v>
                </c:pt>
                <c:pt idx="1">
                  <c:v>Partially, only in some statistical domains or data sets</c:v>
                </c:pt>
                <c:pt idx="2">
                  <c:v>No</c:v>
                </c:pt>
                <c:pt idx="3">
                  <c:v>Do not know</c:v>
                </c:pt>
              </c:strCache>
            </c:strRef>
          </c:cat>
          <c:val>
            <c:numRef>
              <c:f>'9.5'!$D$2:$D$5</c:f>
              <c:numCache>
                <c:formatCode>General</c:formatCode>
                <c:ptCount val="4"/>
                <c:pt idx="0">
                  <c:v>0.36599999999999999</c:v>
                </c:pt>
                <c:pt idx="1">
                  <c:v>0.34399999999999997</c:v>
                </c:pt>
                <c:pt idx="2">
                  <c:v>0.26899999999999996</c:v>
                </c:pt>
                <c:pt idx="3">
                  <c:v>2.2000000000000002E-2</c:v>
                </c:pt>
              </c:numCache>
            </c:numRef>
          </c:val>
          <c:extLst>
            <c:ext xmlns:c16="http://schemas.microsoft.com/office/drawing/2014/chart" uri="{C3380CC4-5D6E-409C-BE32-E72D297353CC}">
              <c16:uniqueId val="{00000008-A4F9-421B-9544-AFC6FF594DCD}"/>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71637202166613689"/>
          <c:y val="0.28767486515379531"/>
          <c:w val="0.26932949888895935"/>
          <c:h val="0.48998064873954916"/>
        </c:manualLayout>
      </c:layout>
      <c:overlay val="0"/>
      <c:spPr>
        <a:noFill/>
        <a:ln>
          <a:noFill/>
        </a:ln>
        <a:effectLst/>
      </c:spPr>
      <c:txPr>
        <a:bodyPr rot="0" spcFirstLastPara="1" vertOverflow="ellipsis" vert="horz" wrap="square" anchor="ctr" anchorCtr="1"/>
        <a:lstStyle/>
        <a:p>
          <a:pPr>
            <a:defRPr sz="9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2493930483815842E-2"/>
          <c:y val="7.1221949346363861E-2"/>
          <c:w val="0.59378798983339798"/>
          <c:h val="0.848677789874336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FDF-49F6-BFA1-FAB432BEBA22}"/>
              </c:ext>
            </c:extLst>
          </c:dPt>
          <c:dPt>
            <c:idx val="1"/>
            <c:bubble3D val="0"/>
            <c:spPr>
              <a:pattFill prst="ltUpDiag">
                <a:fgClr>
                  <a:schemeClr val="accent2"/>
                </a:fgClr>
                <a:bgClr>
                  <a:schemeClr val="bg1"/>
                </a:bgClr>
              </a:pattFill>
              <a:ln w="19050">
                <a:solidFill>
                  <a:schemeClr val="lt1"/>
                </a:solidFill>
              </a:ln>
              <a:effectLst/>
            </c:spPr>
            <c:extLst>
              <c:ext xmlns:c16="http://schemas.microsoft.com/office/drawing/2014/chart" uri="{C3380CC4-5D6E-409C-BE32-E72D297353CC}">
                <c16:uniqueId val="{00000003-2FDF-49F6-BFA1-FAB432BEBA2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FDF-49F6-BFA1-FAB432BEBA22}"/>
              </c:ext>
            </c:extLst>
          </c:dPt>
          <c:dLbls>
            <c:dLbl>
              <c:idx val="0"/>
              <c:layout>
                <c:manualLayout>
                  <c:x val="2.6996622233643366E-2"/>
                  <c:y val="8.5744908896034297E-3"/>
                </c:manualLayout>
              </c:layout>
              <c:tx>
                <c:rich>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fld id="{CA70AD8B-4548-4AA9-BF7D-48C5ACBBF456}" type="VALUE">
                      <a:rPr lang="en-US">
                        <a:solidFill>
                          <a:schemeClr val="tx1"/>
                        </a:solidFill>
                      </a:rPr>
                      <a:pPr>
                        <a:defRPr sz="1200">
                          <a:solidFill>
                            <a:schemeClr val="tx1"/>
                          </a:solidFill>
                        </a:defRPr>
                      </a:pPr>
                      <a:t>[VALUE]</a:t>
                    </a:fld>
                    <a:endParaRPr lang="en-US"/>
                  </a:p>
                </c:rich>
              </c:tx>
              <c:numFmt formatCode="0%" sourceLinked="0"/>
              <c:spPr>
                <a:solidFill>
                  <a:schemeClr val="bg1"/>
                </a:solid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solidFill>
                      <a:latin typeface="+mn-lt"/>
                      <a:ea typeface="+mn-ea"/>
                      <a:cs typeface="+mn-cs"/>
                    </a:defRPr>
                  </a:pPr>
                  <a:endParaRPr lang="en-US"/>
                </a:p>
              </c:txPr>
              <c:dLblPos val="bestFi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2FDF-49F6-BFA1-FAB432BEBA22}"/>
                </c:ext>
              </c:extLst>
            </c:dLbl>
            <c:numFmt formatCode="0%" sourceLinked="0"/>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extLst>
          </c:dLbls>
          <c:cat>
            <c:strRef>
              <c:f>'10.3'!$B$2:$B$4</c:f>
              <c:strCache>
                <c:ptCount val="3"/>
                <c:pt idx="0">
                  <c:v>N/A</c:v>
                </c:pt>
                <c:pt idx="1">
                  <c:v>No</c:v>
                </c:pt>
                <c:pt idx="2">
                  <c:v>Yes</c:v>
                </c:pt>
              </c:strCache>
            </c:strRef>
          </c:cat>
          <c:val>
            <c:numRef>
              <c:f>'10.3'!$D$2:$D$4</c:f>
              <c:numCache>
                <c:formatCode>General</c:formatCode>
                <c:ptCount val="3"/>
                <c:pt idx="0">
                  <c:v>0.35499999999999998</c:v>
                </c:pt>
                <c:pt idx="1">
                  <c:v>0.30099999999999999</c:v>
                </c:pt>
                <c:pt idx="2">
                  <c:v>0.34399999999999997</c:v>
                </c:pt>
              </c:numCache>
            </c:numRef>
          </c:val>
          <c:extLst>
            <c:ext xmlns:c16="http://schemas.microsoft.com/office/drawing/2014/chart" uri="{C3380CC4-5D6E-409C-BE32-E72D297353CC}">
              <c16:uniqueId val="{00000006-2FDF-49F6-BFA1-FAB432BEBA22}"/>
            </c:ext>
          </c:extLst>
        </c:ser>
        <c:dLbls>
          <c:showLegendKey val="0"/>
          <c:showVal val="0"/>
          <c:showCatName val="0"/>
          <c:showSerName val="0"/>
          <c:showPercent val="0"/>
          <c:showBubbleSize val="0"/>
          <c:showLeaderLines val="0"/>
        </c:dLbls>
        <c:firstSliceAng val="0"/>
      </c:pieChart>
      <c:spPr>
        <a:noFill/>
        <a:ln>
          <a:noFill/>
        </a:ln>
        <a:effectLst/>
      </c:spPr>
    </c:plotArea>
    <c:legend>
      <c:legendPos val="r"/>
      <c:layout>
        <c:manualLayout>
          <c:xMode val="edge"/>
          <c:yMode val="edge"/>
          <c:x val="0.808555746607314"/>
          <c:y val="0.31594743365412659"/>
          <c:w val="0.17181235408114207"/>
          <c:h val="0.32643810148731406"/>
        </c:manualLayout>
      </c:layout>
      <c:overlay val="0"/>
      <c:spPr>
        <a:noFill/>
        <a:ln>
          <a:noFill/>
        </a:ln>
        <a:effectLst>
          <a:outerShdw blurRad="50800" dist="50800" dir="5400000" sx="1000" sy="1000" algn="ctr" rotWithShape="0">
            <a:srgbClr val="000000">
              <a:alpha val="43137"/>
            </a:srgbClr>
          </a:outerShdw>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81">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0A146E-3C58-43A3-A229-A9862F6F2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1</Pages>
  <Words>5611</Words>
  <Characters>31986</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Page</dc:creator>
  <cp:keywords/>
  <dc:description/>
  <cp:lastModifiedBy>Luis Gerardo Gonzalez Morales</cp:lastModifiedBy>
  <cp:revision>10</cp:revision>
  <cp:lastPrinted>2019-02-01T20:06:00Z</cp:lastPrinted>
  <dcterms:created xsi:type="dcterms:W3CDTF">2019-02-05T20:00:00Z</dcterms:created>
  <dcterms:modified xsi:type="dcterms:W3CDTF">2019-02-10T00:46:00Z</dcterms:modified>
</cp:coreProperties>
</file>